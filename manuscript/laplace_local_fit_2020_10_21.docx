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9554" w14:textId="77777777" w:rsidR="00C944E3" w:rsidRDefault="00C944E3">
      <w:pPr>
        <w:pStyle w:val="BodyText"/>
        <w:rPr>
          <w:rFonts w:ascii="Times New Roman"/>
          <w:sz w:val="20"/>
        </w:rPr>
      </w:pPr>
    </w:p>
    <w:p w14:paraId="4D5DBB3D" w14:textId="77777777" w:rsidR="00C944E3" w:rsidRDefault="00C944E3">
      <w:pPr>
        <w:pStyle w:val="BodyText"/>
        <w:rPr>
          <w:rFonts w:ascii="Times New Roman"/>
          <w:sz w:val="20"/>
        </w:rPr>
      </w:pPr>
    </w:p>
    <w:p w14:paraId="1FE4F997" w14:textId="77777777" w:rsidR="00C944E3" w:rsidRDefault="00C944E3">
      <w:pPr>
        <w:pStyle w:val="BodyText"/>
        <w:rPr>
          <w:rFonts w:ascii="Times New Roman"/>
          <w:sz w:val="20"/>
        </w:rPr>
      </w:pPr>
    </w:p>
    <w:p w14:paraId="2E47D4F2" w14:textId="77777777" w:rsidR="00C944E3" w:rsidRDefault="00C944E3">
      <w:pPr>
        <w:pStyle w:val="BodyText"/>
        <w:rPr>
          <w:rFonts w:ascii="Times New Roman"/>
          <w:sz w:val="20"/>
        </w:rPr>
      </w:pPr>
    </w:p>
    <w:p w14:paraId="14C11F82" w14:textId="77777777" w:rsidR="00C944E3" w:rsidRDefault="00C944E3">
      <w:pPr>
        <w:pStyle w:val="BodyText"/>
        <w:rPr>
          <w:rFonts w:ascii="Times New Roman"/>
          <w:sz w:val="20"/>
        </w:rPr>
      </w:pPr>
    </w:p>
    <w:p w14:paraId="4FE27EA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F2221B1" w14:textId="77777777" w:rsidR="00C944E3" w:rsidRDefault="00C944E3">
      <w:pPr>
        <w:pStyle w:val="BodyText"/>
        <w:rPr>
          <w:rFonts w:ascii="Times New Roman"/>
          <w:sz w:val="20"/>
        </w:rPr>
      </w:pPr>
    </w:p>
    <w:p w14:paraId="1B73464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05C4732" w14:textId="77777777" w:rsidR="00C944E3" w:rsidRDefault="00C944E3">
      <w:pPr>
        <w:pStyle w:val="BodyText"/>
        <w:rPr>
          <w:rFonts w:ascii="Times New Roman"/>
          <w:sz w:val="20"/>
        </w:rPr>
      </w:pPr>
    </w:p>
    <w:p w14:paraId="5F24197C" w14:textId="77777777" w:rsidR="00C944E3" w:rsidRDefault="00C944E3">
      <w:pPr>
        <w:pStyle w:val="BodyText"/>
        <w:rPr>
          <w:rFonts w:ascii="Times New Roman"/>
          <w:sz w:val="27"/>
        </w:rPr>
      </w:pPr>
    </w:p>
    <w:p w14:paraId="06F29F77" w14:textId="77777777" w:rsidR="00C944E3" w:rsidRDefault="00512462">
      <w:pPr>
        <w:pStyle w:val="Heading1"/>
        <w:spacing w:before="152"/>
        <w:ind w:right="153"/>
      </w:pPr>
      <w:r>
        <w:t xml:space="preserve">Assessing local fit </w:t>
      </w:r>
      <w:r>
        <w:rPr>
          <w:spacing w:val="-4"/>
        </w:rPr>
        <w:t xml:space="preserve">by </w:t>
      </w:r>
      <w:r>
        <w:t>approximating</w:t>
      </w:r>
      <w:r>
        <w:rPr>
          <w:spacing w:val="59"/>
        </w:rPr>
        <w:t xml:space="preserve"> </w:t>
      </w:r>
      <w:r>
        <w:t>probabilities</w:t>
      </w:r>
    </w:p>
    <w:p w14:paraId="24DC3D8C" w14:textId="77777777" w:rsidR="00C944E3" w:rsidRDefault="00512462">
      <w:pPr>
        <w:pStyle w:val="BodyText"/>
        <w:spacing w:before="174" w:line="355" w:lineRule="auto"/>
        <w:ind w:left="3900" w:right="3893" w:firstLine="31"/>
      </w:pPr>
      <w:commentRangeStart w:id="0"/>
      <w:commentRangeStart w:id="1"/>
      <w:r>
        <w:t xml:space="preserve">R. Noah Padgett </w:t>
      </w:r>
      <w:commentRangeEnd w:id="0"/>
      <w:r w:rsidR="004F126A">
        <w:rPr>
          <w:rStyle w:val="CommentReference"/>
        </w:rPr>
        <w:commentReference w:id="0"/>
      </w:r>
      <w:commentRangeEnd w:id="1"/>
      <w:r w:rsidR="00EB0B00">
        <w:rPr>
          <w:rStyle w:val="CommentReference"/>
        </w:rPr>
        <w:commentReference w:id="1"/>
      </w:r>
      <w:r>
        <w:rPr>
          <w:w w:val="95"/>
        </w:rPr>
        <w:t>Baylor University</w:t>
      </w:r>
    </w:p>
    <w:p w14:paraId="3031E8DF" w14:textId="77777777" w:rsidR="00C944E3" w:rsidRDefault="00C944E3">
      <w:pPr>
        <w:pStyle w:val="BodyText"/>
        <w:rPr>
          <w:sz w:val="34"/>
        </w:rPr>
      </w:pPr>
    </w:p>
    <w:p w14:paraId="05BF71A8" w14:textId="77777777" w:rsidR="00C944E3" w:rsidRDefault="00C944E3">
      <w:pPr>
        <w:pStyle w:val="BodyText"/>
        <w:rPr>
          <w:sz w:val="34"/>
        </w:rPr>
      </w:pPr>
    </w:p>
    <w:p w14:paraId="1C77E7D1" w14:textId="77777777" w:rsidR="00C944E3" w:rsidRDefault="00C944E3">
      <w:pPr>
        <w:pStyle w:val="BodyText"/>
        <w:rPr>
          <w:sz w:val="34"/>
        </w:rPr>
      </w:pPr>
    </w:p>
    <w:p w14:paraId="3F04EFBA" w14:textId="77777777" w:rsidR="00C944E3" w:rsidRDefault="00C944E3">
      <w:pPr>
        <w:pStyle w:val="BodyText"/>
        <w:rPr>
          <w:sz w:val="34"/>
        </w:rPr>
      </w:pPr>
    </w:p>
    <w:p w14:paraId="3B6D9241" w14:textId="77777777" w:rsidR="00C944E3" w:rsidRDefault="00C944E3">
      <w:pPr>
        <w:pStyle w:val="BodyText"/>
        <w:rPr>
          <w:sz w:val="34"/>
        </w:rPr>
      </w:pPr>
    </w:p>
    <w:p w14:paraId="75909FBA" w14:textId="77777777" w:rsidR="00C944E3" w:rsidRDefault="00C944E3">
      <w:pPr>
        <w:pStyle w:val="BodyText"/>
        <w:rPr>
          <w:sz w:val="34"/>
        </w:rPr>
      </w:pPr>
    </w:p>
    <w:p w14:paraId="484C93C9" w14:textId="77777777" w:rsidR="00C944E3" w:rsidRDefault="00C944E3">
      <w:pPr>
        <w:pStyle w:val="BodyText"/>
        <w:rPr>
          <w:sz w:val="34"/>
        </w:rPr>
      </w:pPr>
    </w:p>
    <w:p w14:paraId="3CCE718B" w14:textId="77777777" w:rsidR="00C944E3" w:rsidRDefault="00C944E3">
      <w:pPr>
        <w:pStyle w:val="BodyText"/>
        <w:rPr>
          <w:sz w:val="34"/>
        </w:rPr>
      </w:pPr>
    </w:p>
    <w:p w14:paraId="56E6AE12" w14:textId="77777777" w:rsidR="00C944E3" w:rsidRDefault="00C944E3">
      <w:pPr>
        <w:pStyle w:val="BodyText"/>
        <w:rPr>
          <w:sz w:val="34"/>
        </w:rPr>
      </w:pPr>
    </w:p>
    <w:p w14:paraId="6AB0DACD" w14:textId="77777777" w:rsidR="00C944E3" w:rsidRDefault="00C944E3">
      <w:pPr>
        <w:pStyle w:val="BodyText"/>
        <w:rPr>
          <w:sz w:val="34"/>
        </w:rPr>
      </w:pPr>
    </w:p>
    <w:p w14:paraId="1DC6EAC1" w14:textId="77777777" w:rsidR="00C944E3" w:rsidRDefault="00C944E3">
      <w:pPr>
        <w:pStyle w:val="BodyText"/>
        <w:rPr>
          <w:sz w:val="34"/>
        </w:rPr>
      </w:pPr>
    </w:p>
    <w:p w14:paraId="7328A063" w14:textId="77777777" w:rsidR="00C944E3" w:rsidRDefault="00C944E3">
      <w:pPr>
        <w:pStyle w:val="BodyText"/>
        <w:rPr>
          <w:sz w:val="34"/>
        </w:rPr>
      </w:pPr>
    </w:p>
    <w:p w14:paraId="789DF198" w14:textId="77777777" w:rsidR="00C944E3" w:rsidRDefault="00C944E3">
      <w:pPr>
        <w:pStyle w:val="BodyText"/>
        <w:rPr>
          <w:sz w:val="34"/>
        </w:rPr>
      </w:pPr>
    </w:p>
    <w:p w14:paraId="5E4A4955" w14:textId="77777777" w:rsidR="00C944E3" w:rsidRDefault="00C944E3">
      <w:pPr>
        <w:pStyle w:val="BodyText"/>
        <w:rPr>
          <w:sz w:val="34"/>
        </w:rPr>
      </w:pPr>
    </w:p>
    <w:p w14:paraId="62EC181F" w14:textId="77777777" w:rsidR="00C944E3" w:rsidRDefault="00C944E3">
      <w:pPr>
        <w:pStyle w:val="BodyText"/>
        <w:spacing w:before="6"/>
        <w:rPr>
          <w:sz w:val="39"/>
        </w:rPr>
      </w:pPr>
    </w:p>
    <w:p w14:paraId="166639BA" w14:textId="77777777" w:rsidR="00C944E3" w:rsidRDefault="00512462">
      <w:pPr>
        <w:pStyle w:val="Heading1"/>
        <w:spacing w:before="1"/>
      </w:pPr>
      <w:bookmarkStart w:id="2" w:name="Author_Note"/>
      <w:bookmarkEnd w:id="2"/>
      <w:r>
        <w:t>Author Note</w:t>
      </w:r>
    </w:p>
    <w:p w14:paraId="6AC14D97" w14:textId="77777777" w:rsidR="00C944E3" w:rsidRDefault="00512462">
      <w:pPr>
        <w:pStyle w:val="BodyText"/>
        <w:spacing w:before="231" w:line="355" w:lineRule="auto"/>
        <w:ind w:left="840" w:right="730" w:firstLine="78"/>
      </w:pPr>
      <w:r>
        <w:t>R.</w:t>
      </w:r>
      <w:r>
        <w:rPr>
          <w:spacing w:val="-17"/>
        </w:rPr>
        <w:t xml:space="preserve"> </w:t>
      </w:r>
      <w:r>
        <w:t>Noah</w:t>
      </w:r>
      <w:r>
        <w:rPr>
          <w:spacing w:val="-17"/>
        </w:rPr>
        <w:t xml:space="preserve"> </w:t>
      </w:r>
      <w:r>
        <w:t>Padgett,</w:t>
      </w:r>
      <w:r>
        <w:rPr>
          <w:spacing w:val="-16"/>
        </w:rPr>
        <w:t xml:space="preserve"> </w:t>
      </w:r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Educational</w:t>
      </w:r>
      <w:r>
        <w:rPr>
          <w:spacing w:val="-17"/>
        </w:rPr>
        <w:t xml:space="preserve"> </w:t>
      </w:r>
      <w:r>
        <w:rPr>
          <w:spacing w:val="-3"/>
        </w:rPr>
        <w:t>Psychology,</w:t>
      </w:r>
      <w:r>
        <w:rPr>
          <w:spacing w:val="-16"/>
        </w:rPr>
        <w:t xml:space="preserve"> </w:t>
      </w:r>
      <w:r>
        <w:t>Baylor</w:t>
      </w:r>
      <w:r>
        <w:rPr>
          <w:spacing w:val="-17"/>
        </w:rPr>
        <w:t xml:space="preserve"> </w:t>
      </w:r>
      <w:r>
        <w:rPr>
          <w:spacing w:val="-4"/>
        </w:rPr>
        <w:t xml:space="preserve">University. </w:t>
      </w:r>
      <w:r>
        <w:t>Correspondence</w:t>
      </w:r>
      <w:r>
        <w:rPr>
          <w:spacing w:val="-27"/>
        </w:rPr>
        <w:t xml:space="preserve"> </w:t>
      </w:r>
      <w:r>
        <w:t>concerning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R.</w:t>
      </w:r>
      <w:r>
        <w:rPr>
          <w:spacing w:val="-26"/>
        </w:rPr>
        <w:t xml:space="preserve"> </w:t>
      </w:r>
      <w:r>
        <w:t>Noah</w:t>
      </w:r>
      <w:r>
        <w:rPr>
          <w:spacing w:val="-27"/>
        </w:rPr>
        <w:t xml:space="preserve"> </w:t>
      </w:r>
      <w:r>
        <w:t>Padgett,</w:t>
      </w:r>
    </w:p>
    <w:p w14:paraId="14CA7C77" w14:textId="77777777" w:rsidR="00C944E3" w:rsidRDefault="00512462">
      <w:pPr>
        <w:pStyle w:val="BodyText"/>
        <w:spacing w:line="355" w:lineRule="auto"/>
        <w:ind w:left="120"/>
        <w:rPr>
          <w:rFonts w:ascii="Courier New"/>
        </w:rPr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12"/>
        </w:rPr>
        <w:t xml:space="preserve"> </w:t>
      </w:r>
      <w:hyperlink r:id="rId11">
        <w:r>
          <w:rPr>
            <w:rFonts w:ascii="Courier New"/>
          </w:rPr>
          <w:t>noah_padgett1@baylor.edu</w:t>
        </w:r>
      </w:hyperlink>
    </w:p>
    <w:p w14:paraId="37159635" w14:textId="77777777" w:rsidR="00C944E3" w:rsidRDefault="00C944E3">
      <w:pPr>
        <w:spacing w:line="355" w:lineRule="auto"/>
        <w:rPr>
          <w:rFonts w:ascii="Courier New"/>
        </w:rPr>
        <w:sectPr w:rsidR="00C944E3">
          <w:headerReference w:type="default" r:id="rId12"/>
          <w:type w:val="continuous"/>
          <w:pgSz w:w="12240" w:h="15840"/>
          <w:pgMar w:top="1380" w:right="1320" w:bottom="280" w:left="1320" w:header="649" w:footer="720" w:gutter="0"/>
          <w:pgNumType w:start="1"/>
          <w:cols w:space="720"/>
        </w:sectPr>
      </w:pPr>
    </w:p>
    <w:p w14:paraId="523032D7" w14:textId="77777777" w:rsidR="00C944E3" w:rsidRDefault="00512462">
      <w:pPr>
        <w:pStyle w:val="Heading1"/>
        <w:spacing w:before="141"/>
      </w:pPr>
      <w:bookmarkStart w:id="3" w:name="Abstract"/>
      <w:bookmarkEnd w:id="3"/>
      <w:r>
        <w:lastRenderedPageBreak/>
        <w:t>Abstract</w:t>
      </w:r>
    </w:p>
    <w:p w14:paraId="1E1B35CE" w14:textId="669E4D09" w:rsidR="00C944E3" w:rsidRDefault="00512462">
      <w:pPr>
        <w:pStyle w:val="BodyText"/>
        <w:spacing w:before="232" w:line="355" w:lineRule="auto"/>
        <w:ind w:left="119" w:right="134"/>
      </w:pPr>
      <w:r>
        <w:rPr>
          <w:spacing w:val="-4"/>
        </w:rPr>
        <w:t>Validity</w:t>
      </w:r>
      <w:r>
        <w:rPr>
          <w:spacing w:val="-17"/>
        </w:rPr>
        <w:t xml:space="preserve"> </w:t>
      </w:r>
      <w:r>
        <w:t>evidence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commentRangeStart w:id="4"/>
      <w:commentRangeStart w:id="5"/>
      <w:r>
        <w:t>come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commentRangeEnd w:id="4"/>
      <w:r w:rsidR="004F126A">
        <w:rPr>
          <w:rStyle w:val="CommentReference"/>
        </w:rPr>
        <w:commentReference w:id="4"/>
      </w:r>
      <w:commentRangeEnd w:id="5"/>
      <w:r w:rsidR="00EB0B00">
        <w:rPr>
          <w:rStyle w:val="CommentReference"/>
        </w:rPr>
        <w:commentReference w:id="5"/>
      </w:r>
      <w:r>
        <w:rPr>
          <w:spacing w:val="-3"/>
        </w:rPr>
        <w:t>how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 proposed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reconstructs,</w:t>
      </w:r>
      <w:r>
        <w:rPr>
          <w:spacing w:val="-29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fits,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commentRangeStart w:id="6"/>
      <w:commentRangeStart w:id="7"/>
      <w:r>
        <w:t>relationships.</w:t>
      </w:r>
      <w:r>
        <w:rPr>
          <w:spacing w:val="-18"/>
        </w:rPr>
        <w:t xml:space="preserve"> </w:t>
      </w:r>
      <w:commentRangeEnd w:id="6"/>
      <w:r w:rsidR="004F126A">
        <w:rPr>
          <w:rStyle w:val="CommentReference"/>
        </w:rPr>
        <w:commentReference w:id="6"/>
      </w:r>
      <w:commentRangeEnd w:id="7"/>
      <w:r w:rsidR="00EB0B00">
        <w:rPr>
          <w:rStyle w:val="CommentReference"/>
        </w:rPr>
        <w:commentReference w:id="7"/>
      </w:r>
      <w:r>
        <w:t>Global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limited in that some components of the proposed model fit better than other components. This limitation has le</w:t>
      </w:r>
      <w:del w:id="8" w:author="Grace Aquino" w:date="2020-10-19T22:37:00Z">
        <w:r w:rsidDel="004F126A">
          <w:delText>a</w:delText>
        </w:r>
      </w:del>
      <w:r>
        <w:t xml:space="preserve">d to the </w:t>
      </w:r>
      <w:commentRangeStart w:id="9"/>
      <w:r>
        <w:t xml:space="preserve">recommendation </w:t>
      </w:r>
      <w:commentRangeEnd w:id="9"/>
      <w:r w:rsidR="004F126A">
        <w:rPr>
          <w:rStyle w:val="CommentReference"/>
        </w:rPr>
        <w:commentReference w:id="9"/>
      </w:r>
      <w:r>
        <w:t xml:space="preserve">of examining fit locally within model components. </w:t>
      </w:r>
      <w:ins w:id="10" w:author="Grace Aquino" w:date="2020-10-19T22:37:00Z">
        <w:r w:rsidR="004F126A">
          <w:t xml:space="preserve">In this study, </w:t>
        </w:r>
        <w:r w:rsidR="004F126A">
          <w:rPr>
            <w:spacing w:val="-10"/>
          </w:rPr>
          <w:t>w</w:t>
        </w:r>
      </w:ins>
      <w:commentRangeStart w:id="11"/>
      <w:commentRangeStart w:id="12"/>
      <w:del w:id="13" w:author="Grace Aquino" w:date="2020-10-19T22:37:00Z">
        <w:r w:rsidDel="004F126A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commentRangeEnd w:id="11"/>
      <w:r w:rsidR="004F126A">
        <w:rPr>
          <w:rStyle w:val="CommentReference"/>
        </w:rPr>
        <w:commentReference w:id="11"/>
      </w:r>
      <w:commentRangeEnd w:id="12"/>
      <w:r w:rsidR="00EB0B00">
        <w:rPr>
          <w:rStyle w:val="CommentReference"/>
        </w:rPr>
        <w:commentReference w:id="12"/>
      </w:r>
      <w:r>
        <w:t xml:space="preserve">describe a new probabilistic approach to assessing local fit using a Bayesian approximation, and illustrate </w:t>
      </w:r>
      <w:commentRangeStart w:id="14"/>
      <w:commentRangeStart w:id="15"/>
      <w:r>
        <w:t>use</w:t>
      </w:r>
      <w:commentRangeEnd w:id="14"/>
      <w:r w:rsidR="006E6522">
        <w:rPr>
          <w:rStyle w:val="CommentReference"/>
        </w:rPr>
        <w:commentReference w:id="14"/>
      </w:r>
      <w:commentRangeEnd w:id="15"/>
      <w:r w:rsidR="00EB0B00">
        <w:rPr>
          <w:rStyle w:val="CommentReference"/>
        </w:rPr>
        <w:commentReference w:id="15"/>
      </w:r>
      <w:r>
        <w:t xml:space="preserve"> with a simulated dataset. </w:t>
      </w:r>
      <w:r>
        <w:rPr>
          <w:spacing w:val="-10"/>
        </w:rPr>
        <w:t xml:space="preserve">We </w:t>
      </w:r>
      <w:ins w:id="16" w:author="Grace Aquino" w:date="2020-10-19T22:42:00Z">
        <w:r w:rsidR="006E6522">
          <w:rPr>
            <w:spacing w:val="-10"/>
          </w:rPr>
          <w:t xml:space="preserve">also </w:t>
        </w:r>
      </w:ins>
      <w:r>
        <w:t xml:space="preserve">show </w:t>
      </w:r>
      <w:r>
        <w:rPr>
          <w:spacing w:val="-3"/>
        </w:rPr>
        <w:t xml:space="preserve">how </w:t>
      </w:r>
      <w:r>
        <w:t xml:space="preserve">the posterior approximation closely approximated the sampling distribution of the true parameter. </w:t>
      </w:r>
      <w:commentRangeStart w:id="17"/>
      <w:commentRangeStart w:id="18"/>
      <w:ins w:id="19" w:author="Grace Aquino" w:date="2020-10-19T22:42:00Z">
        <w:r w:rsidR="006E6522">
          <w:t xml:space="preserve">Finally, </w:t>
        </w:r>
        <w:commentRangeEnd w:id="17"/>
        <w:r w:rsidR="006E6522">
          <w:rPr>
            <w:rStyle w:val="CommentReference"/>
          </w:rPr>
          <w:commentReference w:id="17"/>
        </w:r>
      </w:ins>
      <w:commentRangeEnd w:id="18"/>
      <w:r w:rsidR="00EB0B00">
        <w:rPr>
          <w:rStyle w:val="CommentReference"/>
        </w:rPr>
        <w:commentReference w:id="18"/>
      </w:r>
      <w:ins w:id="20" w:author="Grace Aquino" w:date="2020-10-19T22:42:00Z">
        <w:r w:rsidR="006E6522">
          <w:rPr>
            <w:spacing w:val="-10"/>
          </w:rPr>
          <w:t>w</w:t>
        </w:r>
      </w:ins>
      <w:del w:id="21" w:author="Grace Aquino" w:date="2020-10-19T22:42:00Z">
        <w:r w:rsidDel="006E6522">
          <w:rPr>
            <w:spacing w:val="-10"/>
          </w:rPr>
          <w:delText>W</w:delText>
        </w:r>
      </w:del>
      <w:r>
        <w:rPr>
          <w:spacing w:val="-10"/>
        </w:rPr>
        <w:t xml:space="preserve">e </w:t>
      </w:r>
      <w:r>
        <w:t>discuss potential limitation and possible</w:t>
      </w:r>
      <w:r>
        <w:rPr>
          <w:spacing w:val="7"/>
        </w:rPr>
        <w:t xml:space="preserve"> </w:t>
      </w:r>
      <w:r>
        <w:t>generalizations.</w:t>
      </w:r>
    </w:p>
    <w:p w14:paraId="14EBCF32" w14:textId="77777777" w:rsidR="00C944E3" w:rsidRDefault="00512462">
      <w:pPr>
        <w:pStyle w:val="BodyText"/>
        <w:spacing w:line="315" w:lineRule="exact"/>
        <w:ind w:left="839"/>
      </w:pPr>
      <w:r>
        <w:rPr>
          <w:i/>
          <w:spacing w:val="-3"/>
        </w:rPr>
        <w:t xml:space="preserve">Keywords: </w:t>
      </w:r>
      <w:r>
        <w:t>local fit, factor analysis, Laplace, posterior</w:t>
      </w:r>
      <w:r>
        <w:rPr>
          <w:spacing w:val="54"/>
        </w:rPr>
        <w:t xml:space="preserve"> </w:t>
      </w:r>
      <w:r>
        <w:t>probability</w:t>
      </w:r>
    </w:p>
    <w:p w14:paraId="35785CD9" w14:textId="77777777" w:rsidR="00C944E3" w:rsidRDefault="00C944E3">
      <w:pPr>
        <w:spacing w:line="315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58EC6B3" w14:textId="77777777" w:rsidR="00C944E3" w:rsidRDefault="00512462">
      <w:pPr>
        <w:pStyle w:val="Heading1"/>
        <w:spacing w:before="141"/>
      </w:pPr>
      <w:bookmarkStart w:id="22" w:name="Assessing_local_fit_by_approximating_pro"/>
      <w:bookmarkEnd w:id="22"/>
      <w:r>
        <w:lastRenderedPageBreak/>
        <w:t>Assessing local fit by approximating probabilities</w:t>
      </w:r>
    </w:p>
    <w:p w14:paraId="26AEF240" w14:textId="1C89D947" w:rsidR="00EB0B00" w:rsidRDefault="00512462">
      <w:pPr>
        <w:pStyle w:val="BodyText"/>
        <w:spacing w:before="232" w:line="355" w:lineRule="auto"/>
        <w:ind w:left="120" w:right="112" w:firstLine="720"/>
        <w:rPr>
          <w:ins w:id="23" w:author="Padgett, Noah" w:date="2020-10-21T00:40:00Z"/>
        </w:rPr>
      </w:pPr>
      <w:r>
        <w:rPr>
          <w:w w:val="95"/>
        </w:rPr>
        <w:t xml:space="preserve">Most methodologists would likely agree that statistical models are an approximation </w:t>
      </w:r>
      <w:r>
        <w:t xml:space="preserve">of the process that generated the data </w:t>
      </w:r>
      <w:r>
        <w:rPr>
          <w:spacing w:val="-4"/>
        </w:rPr>
        <w:t xml:space="preserve">we </w:t>
      </w:r>
      <w:r>
        <w:t>observed. Structural equation models are no exception to this point. The approximation of reality has been described as arising from distributional and structural approximations (</w:t>
      </w:r>
      <w:proofErr w:type="spellStart"/>
      <w:r>
        <w:t>Bollen</w:t>
      </w:r>
      <w:proofErr w:type="spellEnd"/>
      <w:r>
        <w:t xml:space="preserve">, </w:t>
      </w:r>
      <w:hyperlink w:anchor="_bookmark7" w:history="1">
        <w:r>
          <w:t>2019).</w:t>
        </w:r>
      </w:hyperlink>
      <w:r>
        <w:t xml:space="preserve"> Identifying these model misspecifications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best</w:t>
      </w:r>
      <w:ins w:id="24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difficult</w:t>
      </w:r>
      <w:ins w:id="25" w:author="Grace Aquino" w:date="2020-10-19T22:54:00Z">
        <w:r w:rsidR="00ED1A59">
          <w:t>,</w:t>
        </w:r>
      </w:ins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worst</w:t>
      </w:r>
      <w:ins w:id="26" w:author="Grace Aquino" w:date="2020-10-19T22:54:00Z">
        <w:r w:rsidR="00ED1A59">
          <w:t>,</w:t>
        </w:r>
      </w:ins>
      <w:r>
        <w:rPr>
          <w:spacing w:val="-17"/>
        </w:rPr>
        <w:t xml:space="preserve"> </w:t>
      </w:r>
      <w:r>
        <w:t xml:space="preserve">impossible. </w:t>
      </w:r>
      <w:ins w:id="27" w:author="Padgett, Noah" w:date="2020-10-21T00:40:00Z">
        <w:r w:rsidR="00EB0B00">
          <w:t>A variety of methods are available to help i</w:t>
        </w:r>
      </w:ins>
      <w:ins w:id="28" w:author="Padgett, Noah" w:date="2020-10-21T00:41:00Z">
        <w:r w:rsidR="00EB0B00">
          <w:t>dentify misspecifications which lead to decisions about one’s proposed model. The task of finding evidence for a proposed model</w:t>
        </w:r>
      </w:ins>
      <w:ins w:id="29" w:author="Padgett, Noah" w:date="2020-10-21T00:42:00Z">
        <w:r w:rsidR="00EB0B00">
          <w:t xml:space="preserve"> is the focus of this work by describing a new method </w:t>
        </w:r>
      </w:ins>
      <w:ins w:id="30" w:author="Padgett, Noah" w:date="2020-10-21T00:43:00Z">
        <w:r w:rsidR="00EB0B00">
          <w:t xml:space="preserve">to supplement existing methods </w:t>
        </w:r>
      </w:ins>
      <w:ins w:id="31" w:author="Padgett, Noah" w:date="2020-10-21T00:42:00Z">
        <w:r w:rsidR="00EB0B00">
          <w:t>for finding evidence to justify a proposed model</w:t>
        </w:r>
      </w:ins>
      <w:ins w:id="32" w:author="Padgett, Noah" w:date="2020-10-21T00:43:00Z">
        <w:r w:rsidR="00EB0B00">
          <w:t>.</w:t>
        </w:r>
      </w:ins>
    </w:p>
    <w:p w14:paraId="3169A103" w14:textId="5CB1A90B" w:rsidR="00C944E3" w:rsidRDefault="00512462">
      <w:pPr>
        <w:pStyle w:val="BodyText"/>
        <w:spacing w:before="232" w:line="355" w:lineRule="auto"/>
        <w:ind w:left="120" w:right="112" w:firstLine="720"/>
      </w:pPr>
      <w:r>
        <w:t>The</w:t>
      </w:r>
      <w:r>
        <w:rPr>
          <w:spacing w:val="-16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trying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find evidence for a proposed model is the</w:t>
      </w:r>
      <w:ins w:id="33" w:author="Padgett, Noah" w:date="2020-10-21T00:39:00Z">
        <w:r w:rsidR="00EB0B00">
          <w:t xml:space="preserve"> </w:t>
        </w:r>
      </w:ins>
      <w:del w:id="34" w:author="Grace Aquino" w:date="2020-10-19T22:54:00Z">
        <w:r w:rsidDel="00ED1A59">
          <w:delText xml:space="preserve">n our </w:delText>
        </w:r>
      </w:del>
      <w:r>
        <w:t>focus</w:t>
      </w:r>
      <w:ins w:id="35" w:author="Grace Aquino" w:date="2020-10-19T22:54:00Z">
        <w:r w:rsidR="00ED1A59">
          <w:t xml:space="preserve"> of</w:t>
        </w:r>
      </w:ins>
      <w:ins w:id="36" w:author="Padgett, Noah" w:date="2020-10-21T00:40:00Z">
        <w:r w:rsidR="00EB0B00">
          <w:t xml:space="preserve"> </w:t>
        </w:r>
      </w:ins>
      <w:ins w:id="37" w:author="Grace Aquino" w:date="2020-10-19T22:54:00Z">
        <w:del w:id="38" w:author="Padgett, Noah" w:date="2020-10-21T00:40:00Z">
          <w:r w:rsidR="00ED1A59" w:rsidDel="00EB0B00">
            <w:delText xml:space="preserve"> our/</w:delText>
          </w:r>
        </w:del>
        <w:r w:rsidR="00ED1A59">
          <w:t>this work</w:t>
        </w:r>
      </w:ins>
      <w:r>
        <w:t xml:space="preserve">, and a </w:t>
      </w:r>
      <w:r>
        <w:rPr>
          <w:spacing w:val="-4"/>
        </w:rPr>
        <w:t xml:space="preserve">variety </w:t>
      </w:r>
      <w:r>
        <w:t xml:space="preserve">of methods </w:t>
      </w:r>
      <w:r>
        <w:rPr>
          <w:spacing w:val="-4"/>
        </w:rPr>
        <w:t xml:space="preserve">have </w:t>
      </w:r>
      <w:r>
        <w:t xml:space="preserve">been developed to help this decision </w:t>
      </w:r>
      <w:commentRangeStart w:id="39"/>
      <w:r>
        <w:t>making</w:t>
      </w:r>
      <w:r>
        <w:rPr>
          <w:spacing w:val="12"/>
        </w:rPr>
        <w:t xml:space="preserve"> </w:t>
      </w:r>
      <w:r>
        <w:t>process.</w:t>
      </w:r>
      <w:commentRangeEnd w:id="39"/>
      <w:r w:rsidR="00ED1A59">
        <w:rPr>
          <w:rStyle w:val="CommentReference"/>
        </w:rPr>
        <w:commentReference w:id="39"/>
      </w:r>
    </w:p>
    <w:p w14:paraId="3C52BDB7" w14:textId="455AB1DF" w:rsidR="00C944E3" w:rsidRDefault="00512462">
      <w:pPr>
        <w:pStyle w:val="BodyText"/>
        <w:spacing w:line="355" w:lineRule="auto"/>
        <w:ind w:left="120" w:firstLine="720"/>
        <w:rPr>
          <w:ins w:id="40" w:author="Padgett, Noah" w:date="2020-10-21T00:50:00Z"/>
        </w:rPr>
      </w:pPr>
      <w:r>
        <w:t>One popular method of finding evidence for once’s proposed model is the use of global</w:t>
      </w:r>
      <w:r>
        <w:rPr>
          <w:spacing w:val="-17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indices.</w:t>
      </w:r>
      <w:r>
        <w:rPr>
          <w:spacing w:val="-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specified</w:t>
      </w:r>
      <w:r>
        <w:rPr>
          <w:spacing w:val="-16"/>
        </w:rPr>
        <w:t xml:space="preserve"> </w:t>
      </w:r>
      <w:commentRangeStart w:id="41"/>
      <w:commentRangeStart w:id="42"/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whole </w:t>
      </w:r>
      <w:commentRangeEnd w:id="41"/>
      <w:r w:rsidR="00ED1A59">
        <w:rPr>
          <w:rStyle w:val="CommentReference"/>
        </w:rPr>
        <w:commentReference w:id="41"/>
      </w:r>
      <w:commentRangeEnd w:id="42"/>
      <w:r w:rsidR="002717BA">
        <w:rPr>
          <w:rStyle w:val="CommentReference"/>
        </w:rPr>
        <w:commentReference w:id="42"/>
      </w:r>
      <w:r>
        <w:rPr>
          <w:i/>
          <w:spacing w:val="4"/>
        </w:rPr>
        <w:t>well</w:t>
      </w:r>
      <w:r>
        <w:rPr>
          <w:i/>
          <w:spacing w:val="-19"/>
        </w:rPr>
        <w:t xml:space="preserve"> </w:t>
      </w:r>
      <w:r>
        <w:t>approximates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generating</w:t>
      </w:r>
      <w:r>
        <w:rPr>
          <w:spacing w:val="-27"/>
        </w:rPr>
        <w:t xml:space="preserve"> </w:t>
      </w:r>
      <w:r>
        <w:t>process.</w:t>
      </w:r>
      <w:r>
        <w:rPr>
          <w:spacing w:val="-15"/>
        </w:rPr>
        <w:t xml:space="preserve"> </w:t>
      </w:r>
      <w:r>
        <w:t>Typically</w:t>
      </w:r>
      <w:r>
        <w:rPr>
          <w:spacing w:val="-27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indices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comparative fit index (</w:t>
      </w:r>
      <w:proofErr w:type="spellStart"/>
      <w:r>
        <w:t>Bentler</w:t>
      </w:r>
      <w:proofErr w:type="spellEnd"/>
      <w:r>
        <w:t xml:space="preserve">, </w:t>
      </w:r>
      <w:r w:rsidR="00EB0B00">
        <w:fldChar w:fldCharType="begin"/>
      </w:r>
      <w:r w:rsidR="00EB0B00">
        <w:instrText xml:space="preserve"> HYPERLINK \l "_bookmark4" </w:instrText>
      </w:r>
      <w:r w:rsidR="00EB0B00">
        <w:fldChar w:fldCharType="separate"/>
      </w:r>
      <w:r>
        <w:t>1990),</w:t>
      </w:r>
      <w:ins w:id="43" w:author="Padgett, Noah" w:date="2020-10-21T00:46:00Z">
        <w:r w:rsidR="002717BA">
          <w:t xml:space="preserve"> root mea</w:t>
        </w:r>
      </w:ins>
      <w:ins w:id="44" w:author="Padgett, Noah" w:date="2020-10-21T00:47:00Z">
        <w:r w:rsidR="002717BA">
          <w:t>n square error of approximation</w:t>
        </w:r>
      </w:ins>
      <w:r>
        <w:t xml:space="preserve"> </w:t>
      </w:r>
      <w:r w:rsidR="00EB0B00">
        <w:fldChar w:fldCharType="end"/>
      </w:r>
      <w:commentRangeStart w:id="45"/>
      <w:commentRangeStart w:id="46"/>
      <w:r>
        <w:t>RMSEA</w:t>
      </w:r>
      <w:commentRangeEnd w:id="45"/>
      <w:r w:rsidR="00ED1A59">
        <w:rPr>
          <w:rStyle w:val="CommentReference"/>
        </w:rPr>
        <w:commentReference w:id="45"/>
      </w:r>
      <w:commentRangeEnd w:id="46"/>
      <w:r w:rsidR="002717BA">
        <w:rPr>
          <w:rStyle w:val="CommentReference"/>
        </w:rPr>
        <w:commentReference w:id="46"/>
      </w:r>
      <w:r>
        <w:t xml:space="preserve"> (Browne &amp; </w:t>
      </w:r>
      <w:proofErr w:type="spellStart"/>
      <w:r>
        <w:t>Cudeck</w:t>
      </w:r>
      <w:proofErr w:type="spellEnd"/>
      <w:r>
        <w:t xml:space="preserve">, </w:t>
      </w:r>
      <w:hyperlink w:anchor="_bookmark8" w:history="1">
        <w:r>
          <w:t xml:space="preserve">1992), </w:t>
        </w:r>
      </w:hyperlink>
      <w:r>
        <w:t xml:space="preserve">and </w:t>
      </w:r>
      <w:ins w:id="47" w:author="Padgett, Noah" w:date="2020-10-21T00:47:00Z">
        <w:r w:rsidR="002717BA">
          <w:t xml:space="preserve">standardized root mean </w:t>
        </w:r>
      </w:ins>
      <w:ins w:id="48" w:author="Padgett, Noah" w:date="2020-10-21T00:48:00Z">
        <w:r w:rsidR="002717BA">
          <w:t>square</w:t>
        </w:r>
      </w:ins>
      <w:ins w:id="49" w:author="Padgett, Noah" w:date="2020-10-21T00:47:00Z">
        <w:r w:rsidR="002717BA">
          <w:t xml:space="preserve"> residual </w:t>
        </w:r>
      </w:ins>
      <w:del w:id="50" w:author="Padgett, Noah" w:date="2020-10-21T00:48:00Z">
        <w:r w:rsidDel="002717BA">
          <w:delText xml:space="preserve">SRMR </w:delText>
        </w:r>
      </w:del>
      <w:r>
        <w:t>(</w:t>
      </w:r>
      <w:proofErr w:type="spellStart"/>
      <w:r>
        <w:t>Bentler</w:t>
      </w:r>
      <w:proofErr w:type="spellEnd"/>
      <w:r>
        <w:t xml:space="preserve">, </w:t>
      </w:r>
      <w:hyperlink w:anchor="_bookmark5" w:history="1">
        <w:r>
          <w:t>1995;</w:t>
        </w:r>
      </w:hyperlink>
      <w:r>
        <w:t xml:space="preserve"> </w:t>
      </w:r>
      <w:proofErr w:type="spellStart"/>
      <w:r>
        <w:t>Jöreskog</w:t>
      </w:r>
      <w:proofErr w:type="spellEnd"/>
      <w:r>
        <w:t xml:space="preserve"> &amp; </w:t>
      </w:r>
      <w:proofErr w:type="spellStart"/>
      <w:r>
        <w:t>Sörbom</w:t>
      </w:r>
      <w:proofErr w:type="spellEnd"/>
      <w:r>
        <w:t xml:space="preserve">, </w:t>
      </w:r>
      <w:hyperlink w:anchor="_bookmark15" w:history="1">
        <w:r>
          <w:t xml:space="preserve">1981;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et al., </w:t>
      </w:r>
      <w:hyperlink w:anchor="_bookmark23" w:history="1">
        <w:r>
          <w:t>2018).</w:t>
        </w:r>
      </w:hyperlink>
      <w:r>
        <w:t xml:space="preserve"> Many of these indices are </w:t>
      </w:r>
      <w:r>
        <w:rPr>
          <w:spacing w:val="-3"/>
        </w:rPr>
        <w:t xml:space="preserve">now </w:t>
      </w:r>
      <w:r>
        <w:t xml:space="preserve">automatically computed in most SEM software. </w:t>
      </w:r>
      <w:r>
        <w:rPr>
          <w:spacing w:val="-3"/>
        </w:rPr>
        <w:t xml:space="preserve">However, </w:t>
      </w:r>
      <w:r>
        <w:t>these indices only provide a coarse estimate of model-data fit (</w:t>
      </w:r>
      <w:proofErr w:type="spellStart"/>
      <w:r>
        <w:t>Steiger</w:t>
      </w:r>
      <w:proofErr w:type="spellEnd"/>
      <w:r>
        <w:t>,</w:t>
      </w:r>
      <w:r>
        <w:rPr>
          <w:spacing w:val="26"/>
        </w:rPr>
        <w:t xml:space="preserve"> </w:t>
      </w:r>
      <w:hyperlink w:anchor="_bookmark32" w:history="1">
        <w:r>
          <w:t>2007).</w:t>
        </w:r>
      </w:hyperlink>
    </w:p>
    <w:p w14:paraId="4366A2C9" w14:textId="10FC9A30" w:rsidR="002717BA" w:rsidRDefault="002717BA">
      <w:pPr>
        <w:pStyle w:val="BodyText"/>
        <w:spacing w:line="355" w:lineRule="auto"/>
        <w:ind w:left="120" w:firstLine="720"/>
      </w:pPr>
      <w:ins w:id="51" w:author="Padgett, Noah" w:date="2020-10-21T00:50:00Z">
        <w:r>
          <w:t>One difficulty arising from the coarse nature of global fit indices is that when the indi</w:t>
        </w:r>
      </w:ins>
      <w:ins w:id="52" w:author="Padgett, Noah" w:date="2020-10-21T00:51:00Z">
        <w:r>
          <w:t xml:space="preserve">ces are below acceptable values (whatever this means to the researcher) and then trying to explain the lack of fit. </w:t>
        </w:r>
      </w:ins>
    </w:p>
    <w:p w14:paraId="1F1AA2C0" w14:textId="77777777" w:rsidR="002717BA" w:rsidRDefault="00512462">
      <w:pPr>
        <w:pStyle w:val="BodyText"/>
        <w:spacing w:line="355" w:lineRule="auto"/>
        <w:ind w:left="120" w:right="154" w:firstLine="720"/>
        <w:rPr>
          <w:ins w:id="53" w:author="Padgett, Noah" w:date="2020-10-21T00:52:00Z"/>
          <w:spacing w:val="-6"/>
        </w:rPr>
      </w:pPr>
      <w:r>
        <w:t>One</w:t>
      </w:r>
      <w:r>
        <w:rPr>
          <w:spacing w:val="-29"/>
        </w:rPr>
        <w:t xml:space="preserve"> </w:t>
      </w:r>
      <w:r>
        <w:t>difficulty</w:t>
      </w:r>
      <w:r>
        <w:rPr>
          <w:spacing w:val="-28"/>
        </w:rPr>
        <w:t xml:space="preserve"> </w:t>
      </w:r>
      <w:r>
        <w:t>comes</w:t>
      </w:r>
      <w:r>
        <w:rPr>
          <w:spacing w:val="-28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global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indices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below</w:t>
      </w:r>
      <w:r>
        <w:rPr>
          <w:spacing w:val="-28"/>
        </w:rPr>
        <w:t xml:space="preserve"> </w:t>
      </w:r>
      <w:r>
        <w:t>acceptable</w:t>
      </w:r>
      <w:r>
        <w:rPr>
          <w:spacing w:val="-29"/>
        </w:rPr>
        <w:t xml:space="preserve"> </w:t>
      </w:r>
      <w:r>
        <w:t>(whatever</w:t>
      </w:r>
      <w:r>
        <w:rPr>
          <w:spacing w:val="-28"/>
        </w:rPr>
        <w:t xml:space="preserve"> </w:t>
      </w:r>
      <w:r>
        <w:t>this means to the researcher) and then trying to remedy the misspecification is a systematic and</w:t>
      </w:r>
      <w:r>
        <w:rPr>
          <w:spacing w:val="-21"/>
        </w:rPr>
        <w:t xml:space="preserve"> </w:t>
      </w:r>
      <w:commentRangeStart w:id="54"/>
      <w:r>
        <w:t>defensible</w:t>
      </w:r>
      <w:r>
        <w:rPr>
          <w:spacing w:val="-19"/>
        </w:rPr>
        <w:t xml:space="preserve"> </w:t>
      </w:r>
      <w:r>
        <w:t>manner.</w:t>
      </w:r>
      <w:r>
        <w:rPr>
          <w:spacing w:val="-6"/>
        </w:rPr>
        <w:t xml:space="preserve"> </w:t>
      </w:r>
      <w:commentRangeEnd w:id="54"/>
      <w:r w:rsidR="00CB5DFF">
        <w:rPr>
          <w:rStyle w:val="CommentReference"/>
        </w:rPr>
        <w:commentReference w:id="54"/>
      </w:r>
    </w:p>
    <w:p w14:paraId="4D44F636" w14:textId="45B3D5B7" w:rsidR="00C944E3" w:rsidRDefault="00512462">
      <w:pPr>
        <w:pStyle w:val="BodyText"/>
        <w:spacing w:line="355" w:lineRule="auto"/>
        <w:ind w:left="120" w:right="154" w:firstLine="720"/>
      </w:pPr>
      <w:r>
        <w:t>The</w:t>
      </w:r>
      <w:r>
        <w:rPr>
          <w:spacing w:val="-20"/>
        </w:rPr>
        <w:t xml:space="preserve"> </w:t>
      </w:r>
      <w:r>
        <w:t>global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indices</w:t>
      </w:r>
      <w:r>
        <w:rPr>
          <w:spacing w:val="-20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necessarily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 misspecification is occurring, though. Presumably, some parts of the model are better representing the latent structure than other parts, but identifying which parts are not representative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lastRenderedPageBreak/>
        <w:t>not</w:t>
      </w:r>
      <w:r>
        <w:rPr>
          <w:spacing w:val="-22"/>
        </w:rPr>
        <w:t xml:space="preserve"> </w:t>
      </w:r>
      <w:r>
        <w:t>straightforward.</w:t>
      </w:r>
      <w:r>
        <w:rPr>
          <w:spacing w:val="-11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identifying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source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misfit</w:t>
      </w:r>
      <w:r>
        <w:rPr>
          <w:spacing w:val="-23"/>
        </w:rPr>
        <w:t xml:space="preserve"> </w:t>
      </w:r>
      <w:r>
        <w:t xml:space="preserve">include investigating residual matrices (Kline, </w:t>
      </w:r>
      <w:hyperlink w:anchor="_bookmark18" w:history="1">
        <w:r>
          <w:t xml:space="preserve">2015;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&amp; Shi, </w:t>
      </w:r>
      <w:hyperlink w:anchor="_bookmark22" w:history="1">
        <w:r>
          <w:t>2</w:t>
        </w:r>
      </w:hyperlink>
      <w:r>
        <w:t xml:space="preserve">017), modification </w:t>
      </w:r>
      <w:proofErr w:type="spellStart"/>
      <w:r>
        <w:t>indicies</w:t>
      </w:r>
      <w:proofErr w:type="spellEnd"/>
      <w:r>
        <w:t xml:space="preserve"> (Kaplan,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>1</w:t>
        </w:r>
      </w:hyperlink>
      <w:r>
        <w:t xml:space="preserve">989), </w:t>
      </w:r>
      <w:r>
        <w:rPr>
          <w:spacing w:val="-6"/>
        </w:rPr>
        <w:t xml:space="preserve">Wald </w:t>
      </w:r>
      <w:r>
        <w:t xml:space="preserve">tests (Buse, </w:t>
      </w:r>
      <w:hyperlink w:anchor="_bookmark9" w:history="1">
        <w:r>
          <w:t xml:space="preserve">1982; </w:t>
        </w:r>
      </w:hyperlink>
      <w:r>
        <w:rPr>
          <w:spacing w:val="-5"/>
        </w:rPr>
        <w:t xml:space="preserve">Wald, </w:t>
      </w:r>
      <w:hyperlink w:anchor="_bookmark36" w:history="1">
        <w:r>
          <w:t xml:space="preserve">1943), </w:t>
        </w:r>
      </w:hyperlink>
      <w:r>
        <w:t xml:space="preserve">likelihood ratio tests (Buse, </w:t>
      </w:r>
      <w:hyperlink w:anchor="_bookmark9" w:history="1">
        <w:r>
          <w:t xml:space="preserve">1982; </w:t>
        </w:r>
      </w:hyperlink>
      <w:proofErr w:type="spellStart"/>
      <w:r>
        <w:t>Neyman</w:t>
      </w:r>
      <w:proofErr w:type="spellEnd"/>
      <w:r>
        <w:t xml:space="preserve"> &amp; Pearson, </w:t>
      </w:r>
      <w:hyperlink w:anchor="_bookmark26" w:history="1">
        <w:r>
          <w:t xml:space="preserve">1928), </w:t>
        </w:r>
      </w:hyperlink>
      <w:r>
        <w:t xml:space="preserve">and model-implied instrumental </w:t>
      </w:r>
      <w:r>
        <w:rPr>
          <w:spacing w:val="-3"/>
        </w:rPr>
        <w:t xml:space="preserve">variables </w:t>
      </w:r>
      <w:r>
        <w:t>(</w:t>
      </w:r>
      <w:proofErr w:type="spellStart"/>
      <w:r>
        <w:t>Bollen</w:t>
      </w:r>
      <w:proofErr w:type="spellEnd"/>
      <w:r>
        <w:t xml:space="preserve">, </w:t>
      </w:r>
      <w:hyperlink w:anchor="_bookmark6" w:history="1">
        <w:r>
          <w:t xml:space="preserve">1995, </w:t>
        </w:r>
      </w:hyperlink>
      <w:hyperlink w:anchor="_bookmark7" w:history="1">
        <w:r>
          <w:t>2</w:t>
        </w:r>
      </w:hyperlink>
      <w:r>
        <w:t xml:space="preserve">019). Each method has benefits and pitfalls that need to </w:t>
      </w:r>
      <w:r>
        <w:rPr>
          <w:spacing w:val="3"/>
        </w:rPr>
        <w:t xml:space="preserve">be </w:t>
      </w:r>
      <w:r>
        <w:t xml:space="preserve">considered when looking for evidence of model-data fit. The methods above generally </w:t>
      </w:r>
      <w:r>
        <w:rPr>
          <w:w w:val="95"/>
        </w:rPr>
        <w:t xml:space="preserve">provide users with a </w:t>
      </w:r>
      <w:r>
        <w:rPr>
          <w:spacing w:val="-5"/>
          <w:w w:val="95"/>
        </w:rPr>
        <w:t xml:space="preserve">way </w:t>
      </w:r>
      <w:r>
        <w:rPr>
          <w:w w:val="95"/>
        </w:rPr>
        <w:t xml:space="preserve">of either identifying which specific relationships </w:t>
      </w:r>
      <w:commentRangeStart w:id="55"/>
      <w:commentRangeStart w:id="56"/>
      <w:r>
        <w:rPr>
          <w:w w:val="95"/>
        </w:rPr>
        <w:t>among</w:t>
      </w:r>
      <w:r>
        <w:rPr>
          <w:spacing w:val="6"/>
          <w:w w:val="95"/>
        </w:rPr>
        <w:t xml:space="preserve"> </w:t>
      </w:r>
      <w:r>
        <w:rPr>
          <w:w w:val="95"/>
        </w:rPr>
        <w:t>observed</w:t>
      </w:r>
      <w:commentRangeEnd w:id="55"/>
      <w:r w:rsidR="00CB5DFF">
        <w:rPr>
          <w:rStyle w:val="CommentReference"/>
        </w:rPr>
        <w:commentReference w:id="55"/>
      </w:r>
      <w:commentRangeEnd w:id="56"/>
      <w:r w:rsidR="002717BA">
        <w:rPr>
          <w:rStyle w:val="CommentReference"/>
        </w:rPr>
        <w:commentReference w:id="56"/>
      </w:r>
    </w:p>
    <w:p w14:paraId="69A66290" w14:textId="18B03AEE" w:rsidR="00C944E3" w:rsidDel="002717BA" w:rsidRDefault="00C944E3">
      <w:pPr>
        <w:spacing w:line="355" w:lineRule="auto"/>
        <w:rPr>
          <w:del w:id="57" w:author="Padgett, Noah" w:date="2020-10-21T00:53:00Z"/>
        </w:rPr>
        <w:sectPr w:rsidR="00C944E3" w:rsidDel="002717BA">
          <w:pgSz w:w="12240" w:h="15840"/>
          <w:pgMar w:top="1380" w:right="1320" w:bottom="280" w:left="1320" w:header="649" w:footer="0" w:gutter="0"/>
          <w:cols w:space="720"/>
        </w:sectPr>
      </w:pPr>
    </w:p>
    <w:p w14:paraId="2F200C33" w14:textId="5AA01038" w:rsidR="00C944E3" w:rsidRDefault="00512462">
      <w:pPr>
        <w:pStyle w:val="BodyText"/>
        <w:spacing w:before="110" w:line="355" w:lineRule="auto"/>
        <w:ind w:left="120" w:right="643"/>
      </w:pP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capture</w:t>
      </w:r>
      <w:ins w:id="58" w:author="Grace Aquino" w:date="2020-10-19T23:07:00Z">
        <w:r w:rsidR="00CB5DFF">
          <w:t>d</w:t>
        </w:r>
      </w:ins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residuals)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 model </w:t>
      </w:r>
      <w:del w:id="59" w:author="Grace Aquino" w:date="2020-10-19T23:09:00Z">
        <w:r w:rsidDel="00CB5DFF">
          <w:delText xml:space="preserve">that </w:delText>
        </w:r>
      </w:del>
      <w:r>
        <w:t xml:space="preserve">doesn’t fit well (e.g., </w:t>
      </w:r>
      <w:r>
        <w:rPr>
          <w:spacing w:val="-6"/>
        </w:rPr>
        <w:t xml:space="preserve">Wald </w:t>
      </w:r>
      <w:r>
        <w:t>tests). Once a change in the model has been conducted,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researcher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improved.</w:t>
      </w:r>
    </w:p>
    <w:p w14:paraId="7B80CADA" w14:textId="69186C81" w:rsidR="00C944E3" w:rsidRDefault="00512462">
      <w:pPr>
        <w:pStyle w:val="BodyText"/>
        <w:spacing w:line="355" w:lineRule="auto"/>
        <w:ind w:left="120" w:firstLine="720"/>
      </w:pPr>
      <w:r>
        <w:t>Evaluating the change in model fit has been helpful for many in the model fit evaluation process. But</w:t>
      </w:r>
      <w:del w:id="60" w:author="Grace Aquino" w:date="2020-10-19T23:10:00Z">
        <w:r w:rsidDel="008908DC">
          <w:delText>,</w:delText>
        </w:r>
      </w:del>
      <w:r>
        <w:t xml:space="preserve"> this process is not without potential drawbacks. </w:t>
      </w:r>
      <w:r>
        <w:rPr>
          <w:spacing w:val="-7"/>
        </w:rPr>
        <w:t xml:space="preserve">For </w:t>
      </w:r>
      <w:r>
        <w:t>example, modification</w:t>
      </w:r>
      <w:r>
        <w:rPr>
          <w:spacing w:val="-25"/>
        </w:rPr>
        <w:t xml:space="preserve"> </w:t>
      </w:r>
      <w:r>
        <w:t>indices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conflicting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sources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misfit</w:t>
      </w:r>
      <w:r>
        <w:rPr>
          <w:spacing w:val="-24"/>
        </w:rPr>
        <w:t xml:space="preserve"> </w:t>
      </w:r>
      <w:r>
        <w:t>leading</w:t>
      </w:r>
      <w:r>
        <w:rPr>
          <w:spacing w:val="-24"/>
        </w:rPr>
        <w:t xml:space="preserve"> </w:t>
      </w:r>
      <w:r>
        <w:t xml:space="preserve">to statistically </w:t>
      </w:r>
      <w:r>
        <w:rPr>
          <w:spacing w:val="-3"/>
        </w:rPr>
        <w:t xml:space="preserve">equivalent </w:t>
      </w:r>
      <w:r>
        <w:t xml:space="preserve">models. Adding too many </w:t>
      </w:r>
      <w:commentRangeStart w:id="61"/>
      <w:commentRangeStart w:id="62"/>
      <w:r>
        <w:t>paths</w:t>
      </w:r>
      <w:commentRangeEnd w:id="61"/>
      <w:r w:rsidR="008908DC">
        <w:rPr>
          <w:rStyle w:val="CommentReference"/>
        </w:rPr>
        <w:commentReference w:id="61"/>
      </w:r>
      <w:commentRangeEnd w:id="62"/>
      <w:r w:rsidR="002717BA">
        <w:rPr>
          <w:rStyle w:val="CommentReference"/>
        </w:rPr>
        <w:commentReference w:id="62"/>
      </w:r>
      <w:r>
        <w:t xml:space="preserve"> can lead to </w:t>
      </w:r>
      <w:r>
        <w:rPr>
          <w:spacing w:val="-4"/>
        </w:rPr>
        <w:t xml:space="preserve">over </w:t>
      </w:r>
      <w:r>
        <w:t xml:space="preserve">fitting to the observed data and difficulty </w:t>
      </w:r>
      <w:del w:id="63" w:author="Grace Aquino" w:date="2020-10-19T23:11:00Z">
        <w:r w:rsidDel="008908DC">
          <w:delText>in interpretation</w:delText>
        </w:r>
      </w:del>
      <w:ins w:id="64" w:author="Grace Aquino" w:date="2020-10-19T23:11:00Z">
        <w:r w:rsidR="008908DC">
          <w:t xml:space="preserve">interpreting </w:t>
        </w:r>
      </w:ins>
      <w:ins w:id="65" w:author="Padgett, Noah" w:date="2020-10-21T00:54:00Z">
        <w:r w:rsidR="00F42BE4">
          <w:t xml:space="preserve">the </w:t>
        </w:r>
      </w:ins>
      <w:ins w:id="66" w:author="Padgett, Noah" w:date="2020-10-21T00:55:00Z">
        <w:r w:rsidR="00F42BE4">
          <w:t>model parameters</w:t>
        </w:r>
      </w:ins>
      <w:ins w:id="67" w:author="Grace Aquino" w:date="2020-10-19T23:11:00Z">
        <w:del w:id="68" w:author="Padgett, Noah" w:date="2020-10-21T00:54:00Z">
          <w:r w:rsidR="008908DC" w:rsidDel="00F42BE4">
            <w:delText>it</w:delText>
          </w:r>
        </w:del>
      </w:ins>
      <w:r>
        <w:t>. Aside from investigating standardized residuals</w:t>
      </w:r>
      <w:r>
        <w:rPr>
          <w:spacing w:val="-16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Shi,</w:t>
      </w:r>
      <w:r>
        <w:rPr>
          <w:spacing w:val="-15"/>
        </w:rPr>
        <w:t xml:space="preserve"> </w:t>
      </w:r>
      <w:hyperlink w:anchor="_bookmark22" w:history="1">
        <w:r>
          <w:t>2017),</w:t>
        </w:r>
        <w:r>
          <w:rPr>
            <w:spacing w:val="-15"/>
          </w:rPr>
          <w:t xml:space="preserve"> </w:t>
        </w:r>
      </w:hyperlink>
      <w:r>
        <w:t>most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investigating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 xml:space="preserve">fit rely on non-intuitive metrics (e.g., modification indices, likelihood ratios, or p-values); </w:t>
      </w:r>
      <w:commentRangeStart w:id="69"/>
      <w:commentRangeStart w:id="70"/>
      <w:r>
        <w:rPr>
          <w:spacing w:val="-3"/>
        </w:rPr>
        <w:t>however,</w:t>
      </w:r>
      <w:r>
        <w:rPr>
          <w:spacing w:val="-28"/>
        </w:rPr>
        <w:t xml:space="preserve"> </w:t>
      </w:r>
      <w:commentRangeEnd w:id="69"/>
      <w:r w:rsidR="008908DC">
        <w:rPr>
          <w:rStyle w:val="CommentReference"/>
        </w:rPr>
        <w:commentReference w:id="69"/>
      </w:r>
      <w:commentRangeEnd w:id="70"/>
      <w:r w:rsidR="00F42BE4">
        <w:rPr>
          <w:rStyle w:val="CommentReference"/>
        </w:rPr>
        <w:commentReference w:id="70"/>
      </w:r>
      <w:r>
        <w:rPr>
          <w:spacing w:val="-4"/>
        </w:rPr>
        <w:t>we</w:t>
      </w:r>
      <w:r>
        <w:rPr>
          <w:spacing w:val="-27"/>
        </w:rPr>
        <w:t xml:space="preserve"> </w:t>
      </w:r>
      <w:ins w:id="71" w:author="Grace Aquino" w:date="2020-10-19T23:12:00Z">
        <w:r w:rsidR="008908DC">
          <w:rPr>
            <w:spacing w:val="-27"/>
          </w:rPr>
          <w:t xml:space="preserve"> propose </w:t>
        </w:r>
      </w:ins>
      <w:del w:id="72" w:author="Grace Aquino" w:date="2020-10-19T23:12:00Z">
        <w:r w:rsidDel="008908DC">
          <w:delText>are</w:delText>
        </w:r>
        <w:r w:rsidDel="008908DC">
          <w:rPr>
            <w:spacing w:val="-28"/>
          </w:rPr>
          <w:delText xml:space="preserve"> </w:delText>
        </w:r>
        <w:r w:rsidDel="008908DC">
          <w:delText>proposing</w:delText>
        </w:r>
        <w:r w:rsidDel="008908DC">
          <w:rPr>
            <w:spacing w:val="-27"/>
          </w:rPr>
          <w:delText xml:space="preserve"> </w:delText>
        </w:r>
      </w:del>
      <w:r>
        <w:t>a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interpretable</w:t>
      </w:r>
      <w:r>
        <w:rPr>
          <w:spacing w:val="-28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probabilities</w:t>
      </w:r>
      <w:r>
        <w:rPr>
          <w:spacing w:val="-28"/>
        </w:rPr>
        <w:t xml:space="preserve"> </w:t>
      </w:r>
      <w:r>
        <w:t>for local</w:t>
      </w:r>
      <w:r>
        <w:rPr>
          <w:spacing w:val="-21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assessment.</w:t>
      </w:r>
      <w:r>
        <w:rPr>
          <w:spacing w:val="-7"/>
        </w:rPr>
        <w:t xml:space="preserve"> </w:t>
      </w:r>
      <w:ins w:id="73" w:author="Grace Aquino" w:date="2020-10-19T23:12:00Z">
        <w:r w:rsidR="008908DC">
          <w:rPr>
            <w:spacing w:val="-7"/>
          </w:rPr>
          <w:t xml:space="preserve">Additionally, </w:t>
        </w:r>
        <w:r w:rsidR="008908DC">
          <w:rPr>
            <w:spacing w:val="-10"/>
          </w:rPr>
          <w:t>w</w:t>
        </w:r>
      </w:ins>
      <w:del w:id="74" w:author="Grace Aquino" w:date="2020-10-19T23:12:00Z">
        <w:r w:rsidDel="008908DC">
          <w:rPr>
            <w:spacing w:val="-10"/>
          </w:rPr>
          <w:delText>W</w:delText>
        </w:r>
      </w:del>
      <w:r>
        <w:rPr>
          <w:spacing w:val="-10"/>
        </w:rPr>
        <w:t>e</w:t>
      </w:r>
      <w:r>
        <w:rPr>
          <w:spacing w:val="-20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approximate</w:t>
      </w:r>
      <w:r>
        <w:rPr>
          <w:spacing w:val="-21"/>
        </w:rPr>
        <w:t xml:space="preserve"> </w:t>
      </w:r>
      <w:r>
        <w:t>whether additional</w:t>
      </w:r>
      <w:r>
        <w:rPr>
          <w:spacing w:val="-26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meaningfully</w:t>
      </w:r>
      <w:r>
        <w:rPr>
          <w:spacing w:val="-26"/>
        </w:rPr>
        <w:t xml:space="preserve"> </w:t>
      </w:r>
      <w:r>
        <w:t>interpretable</w:t>
      </w:r>
      <w:r>
        <w:rPr>
          <w:spacing w:val="-26"/>
        </w:rPr>
        <w:t xml:space="preserve"> </w:t>
      </w:r>
      <w:r>
        <w:t>contribution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With our</w:t>
      </w:r>
      <w:r>
        <w:rPr>
          <w:spacing w:val="-16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aid</w:t>
      </w:r>
      <w:r>
        <w:rPr>
          <w:spacing w:val="-16"/>
        </w:rPr>
        <w:t xml:space="preserve"> </w:t>
      </w:r>
      <w:commentRangeStart w:id="75"/>
      <w:commentRangeStart w:id="76"/>
      <w:r>
        <w:t>interpretation</w:t>
      </w:r>
      <w:r>
        <w:rPr>
          <w:spacing w:val="-15"/>
        </w:rPr>
        <w:t xml:space="preserve"> </w:t>
      </w:r>
      <w:r>
        <w:t>driven</w:t>
      </w:r>
      <w:r>
        <w:rPr>
          <w:spacing w:val="-14"/>
        </w:rPr>
        <w:t xml:space="preserve"> </w:t>
      </w:r>
      <w:commentRangeEnd w:id="75"/>
      <w:r w:rsidR="008908DC">
        <w:rPr>
          <w:rStyle w:val="CommentReference"/>
        </w:rPr>
        <w:commentReference w:id="75"/>
      </w:r>
      <w:commentRangeEnd w:id="76"/>
      <w:r w:rsidR="00F42BE4">
        <w:rPr>
          <w:rStyle w:val="CommentReference"/>
        </w:rPr>
        <w:commentReference w:id="76"/>
      </w:r>
      <w:r>
        <w:t>local</w:t>
      </w:r>
      <w:r>
        <w:rPr>
          <w:spacing w:val="-15"/>
        </w:rPr>
        <w:t xml:space="preserve"> </w:t>
      </w:r>
      <w:r>
        <w:t xml:space="preserve">fit </w:t>
      </w:r>
      <w:commentRangeStart w:id="77"/>
      <w:r>
        <w:t>assessment.</w:t>
      </w:r>
      <w:commentRangeEnd w:id="77"/>
      <w:r w:rsidR="008908DC">
        <w:rPr>
          <w:rStyle w:val="CommentReference"/>
        </w:rPr>
        <w:commentReference w:id="77"/>
      </w:r>
    </w:p>
    <w:p w14:paraId="16F31498" w14:textId="584998CA" w:rsidR="00C944E3" w:rsidRDefault="00512462">
      <w:pPr>
        <w:pStyle w:val="BodyText"/>
        <w:spacing w:line="355" w:lineRule="auto"/>
        <w:ind w:left="120" w:right="188" w:firstLine="720"/>
      </w:pP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commentRangeStart w:id="78"/>
      <w:r>
        <w:t>contributions</w:t>
      </w:r>
      <w:commentRangeEnd w:id="78"/>
      <w:r w:rsidR="008908DC">
        <w:rPr>
          <w:rStyle w:val="CommentReference"/>
        </w:rPr>
        <w:commentReference w:id="78"/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 local</w:t>
      </w:r>
      <w:r>
        <w:rPr>
          <w:spacing w:val="-20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assessment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t>introducing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conditions in which this approach holds theoretically</w:t>
      </w:r>
      <w:ins w:id="79" w:author="Grace Aquino" w:date="2020-10-19T23:16:00Z">
        <w:r w:rsidR="008908DC">
          <w:t>-</w:t>
        </w:r>
      </w:ins>
      <w:del w:id="80" w:author="Grace Aquino" w:date="2020-10-19T23:16:00Z">
        <w:r w:rsidDel="008908DC">
          <w:delText xml:space="preserve"> </w:delText>
        </w:r>
      </w:del>
      <w:r>
        <w:t xml:space="preserve">reliable results. Second, </w:t>
      </w:r>
      <w:r>
        <w:rPr>
          <w:spacing w:val="-4"/>
        </w:rPr>
        <w:t xml:space="preserve">we </w:t>
      </w:r>
      <w:r>
        <w:t>demonstrate the application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simulated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latent</w:t>
      </w:r>
      <w:r>
        <w:rPr>
          <w:spacing w:val="-16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rPr>
          <w:spacing w:val="-3"/>
        </w:rPr>
        <w:t xml:space="preserve">Finally, </w:t>
      </w:r>
      <w:r>
        <w:rPr>
          <w:spacing w:val="-4"/>
        </w:rPr>
        <w:t xml:space="preserve">we </w:t>
      </w:r>
      <w:r>
        <w:t xml:space="preserve">investigated the performance through Monte Carlo simulation study </w:t>
      </w:r>
      <w:r>
        <w:rPr>
          <w:spacing w:val="-3"/>
        </w:rPr>
        <w:t xml:space="preserve">evaluating </w:t>
      </w:r>
      <w:r>
        <w:t>the</w:t>
      </w:r>
      <w:bookmarkStart w:id="81" w:name="Proposed_Probabilistic_Method"/>
      <w:bookmarkEnd w:id="81"/>
      <w:r>
        <w:t xml:space="preserve"> accuracy of the predicted</w:t>
      </w:r>
      <w:r>
        <w:rPr>
          <w:spacing w:val="57"/>
        </w:rPr>
        <w:t xml:space="preserve"> </w:t>
      </w:r>
      <w:commentRangeStart w:id="82"/>
      <w:commentRangeStart w:id="83"/>
      <w:r>
        <w:t>probabilities.</w:t>
      </w:r>
      <w:commentRangeEnd w:id="82"/>
      <w:r w:rsidR="008908DC">
        <w:rPr>
          <w:rStyle w:val="CommentReference"/>
        </w:rPr>
        <w:commentReference w:id="82"/>
      </w:r>
      <w:commentRangeEnd w:id="83"/>
      <w:r w:rsidR="00F42BE4">
        <w:rPr>
          <w:rStyle w:val="CommentReference"/>
        </w:rPr>
        <w:commentReference w:id="83"/>
      </w:r>
    </w:p>
    <w:p w14:paraId="0669C764" w14:textId="07EE921A" w:rsidR="00C944E3" w:rsidRDefault="00512462">
      <w:pPr>
        <w:pStyle w:val="Heading1"/>
        <w:spacing w:before="67"/>
        <w:ind w:left="120"/>
        <w:jc w:val="left"/>
      </w:pPr>
      <w:commentRangeStart w:id="84"/>
      <w:r>
        <w:t xml:space="preserve">Proposed </w:t>
      </w:r>
      <w:ins w:id="85" w:author="Padgett, Noah" w:date="2020-10-21T01:02:00Z">
        <w:r w:rsidR="00F42BE4">
          <w:t>p</w:t>
        </w:r>
      </w:ins>
      <w:del w:id="86" w:author="Padgett, Noah" w:date="2020-10-21T01:02:00Z">
        <w:r w:rsidDel="00F42BE4">
          <w:delText>P</w:delText>
        </w:r>
      </w:del>
      <w:r>
        <w:t xml:space="preserve">robabilistic </w:t>
      </w:r>
      <w:ins w:id="87" w:author="Padgett, Noah" w:date="2020-10-21T01:02:00Z">
        <w:r w:rsidR="00F42BE4">
          <w:t>m</w:t>
        </w:r>
      </w:ins>
      <w:del w:id="88" w:author="Padgett, Noah" w:date="2020-10-21T01:02:00Z">
        <w:r w:rsidDel="00F42BE4">
          <w:delText>M</w:delText>
        </w:r>
      </w:del>
      <w:r>
        <w:t>ethod</w:t>
      </w:r>
      <w:commentRangeEnd w:id="84"/>
      <w:r w:rsidR="00AF7246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84"/>
      </w:r>
      <w:ins w:id="89" w:author="Padgett, Noah" w:date="2020-10-21T01:02:00Z">
        <w:r w:rsidR="00F42BE4">
          <w:t xml:space="preserve"> for local fit assessment</w:t>
        </w:r>
      </w:ins>
    </w:p>
    <w:p w14:paraId="2312F556" w14:textId="1D27194F" w:rsidR="00C944E3" w:rsidRPr="00093A27" w:rsidDel="006044CC" w:rsidRDefault="00512462">
      <w:pPr>
        <w:pStyle w:val="BodyText"/>
        <w:spacing w:before="232" w:line="355" w:lineRule="auto"/>
        <w:ind w:left="120" w:right="129" w:firstLine="720"/>
        <w:rPr>
          <w:del w:id="90" w:author="Padgett, Noah" w:date="2020-10-21T01:05:00Z"/>
          <w:rPrChange w:id="91" w:author="Padgett, Noah" w:date="2020-10-21T01:20:00Z">
            <w:rPr>
              <w:del w:id="92" w:author="Padgett, Noah" w:date="2020-10-21T01:05:00Z"/>
            </w:rPr>
          </w:rPrChange>
        </w:rPr>
      </w:pPr>
      <w:r w:rsidRPr="00093A27">
        <w:lastRenderedPageBreak/>
        <w:t xml:space="preserve">Local fit assessment </w:t>
      </w:r>
      <w:r w:rsidRPr="00093A27">
        <w:rPr>
          <w:spacing w:val="-4"/>
        </w:rPr>
        <w:t xml:space="preserve">by </w:t>
      </w:r>
      <w:r w:rsidRPr="001F4DD2">
        <w:t xml:space="preserve">means of investigating residual matrices, modification </w:t>
      </w:r>
      <w:proofErr w:type="spellStart"/>
      <w:r w:rsidRPr="001F4DD2">
        <w:t>indicies</w:t>
      </w:r>
      <w:proofErr w:type="spellEnd"/>
      <w:r w:rsidRPr="001F4DD2">
        <w:t>,</w:t>
      </w:r>
      <w:r w:rsidRPr="00093A27">
        <w:rPr>
          <w:spacing w:val="-28"/>
          <w:rPrChange w:id="93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spacing w:val="-6"/>
          <w:rPrChange w:id="94" w:author="Padgett, Noah" w:date="2020-10-21T01:20:00Z">
            <w:rPr>
              <w:spacing w:val="-6"/>
            </w:rPr>
          </w:rPrChange>
        </w:rPr>
        <w:t>Wald</w:t>
      </w:r>
      <w:r w:rsidRPr="00093A27">
        <w:rPr>
          <w:spacing w:val="-28"/>
          <w:rPrChange w:id="95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rPrChange w:id="96" w:author="Padgett, Noah" w:date="2020-10-21T01:20:00Z">
            <w:rPr/>
          </w:rPrChange>
        </w:rPr>
        <w:t>tests,</w:t>
      </w:r>
      <w:r w:rsidRPr="00093A27">
        <w:rPr>
          <w:spacing w:val="-28"/>
          <w:rPrChange w:id="97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rPrChange w:id="98" w:author="Padgett, Noah" w:date="2020-10-21T01:20:00Z">
            <w:rPr/>
          </w:rPrChange>
        </w:rPr>
        <w:t>likelihood</w:t>
      </w:r>
      <w:r w:rsidRPr="00093A27">
        <w:rPr>
          <w:spacing w:val="-27"/>
          <w:rPrChange w:id="99" w:author="Padgett, Noah" w:date="2020-10-21T01:20:00Z">
            <w:rPr>
              <w:spacing w:val="-27"/>
            </w:rPr>
          </w:rPrChange>
        </w:rPr>
        <w:t xml:space="preserve"> </w:t>
      </w:r>
      <w:r w:rsidRPr="00093A27">
        <w:rPr>
          <w:rPrChange w:id="100" w:author="Padgett, Noah" w:date="2020-10-21T01:20:00Z">
            <w:rPr/>
          </w:rPrChange>
        </w:rPr>
        <w:t>ratio</w:t>
      </w:r>
      <w:r w:rsidRPr="00093A27">
        <w:rPr>
          <w:spacing w:val="-28"/>
          <w:rPrChange w:id="101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rPrChange w:id="102" w:author="Padgett, Noah" w:date="2020-10-21T01:20:00Z">
            <w:rPr/>
          </w:rPrChange>
        </w:rPr>
        <w:t>tests</w:t>
      </w:r>
      <w:r w:rsidRPr="00093A27">
        <w:rPr>
          <w:spacing w:val="-27"/>
          <w:rPrChange w:id="103" w:author="Padgett, Noah" w:date="2020-10-21T01:20:00Z">
            <w:rPr>
              <w:spacing w:val="-27"/>
            </w:rPr>
          </w:rPrChange>
        </w:rPr>
        <w:t xml:space="preserve"> </w:t>
      </w:r>
      <w:r w:rsidRPr="00093A27">
        <w:rPr>
          <w:rPrChange w:id="104" w:author="Padgett, Noah" w:date="2020-10-21T01:20:00Z">
            <w:rPr/>
          </w:rPrChange>
        </w:rPr>
        <w:t>or</w:t>
      </w:r>
      <w:r w:rsidRPr="00093A27">
        <w:rPr>
          <w:spacing w:val="-28"/>
          <w:rPrChange w:id="105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rPrChange w:id="106" w:author="Padgett, Noah" w:date="2020-10-21T01:20:00Z">
            <w:rPr/>
          </w:rPrChange>
        </w:rPr>
        <w:t>model-implied</w:t>
      </w:r>
      <w:r w:rsidRPr="00093A27">
        <w:rPr>
          <w:spacing w:val="-28"/>
          <w:rPrChange w:id="107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rPrChange w:id="108" w:author="Padgett, Noah" w:date="2020-10-21T01:20:00Z">
            <w:rPr/>
          </w:rPrChange>
        </w:rPr>
        <w:t>instrumental</w:t>
      </w:r>
      <w:r w:rsidRPr="00093A27">
        <w:rPr>
          <w:spacing w:val="-28"/>
          <w:rPrChange w:id="109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spacing w:val="-3"/>
          <w:rPrChange w:id="110" w:author="Padgett, Noah" w:date="2020-10-21T01:20:00Z">
            <w:rPr>
              <w:spacing w:val="-3"/>
            </w:rPr>
          </w:rPrChange>
        </w:rPr>
        <w:t>variables</w:t>
      </w:r>
      <w:r w:rsidRPr="00093A27">
        <w:rPr>
          <w:spacing w:val="-27"/>
          <w:rPrChange w:id="111" w:author="Padgett, Noah" w:date="2020-10-21T01:20:00Z">
            <w:rPr>
              <w:spacing w:val="-27"/>
            </w:rPr>
          </w:rPrChange>
        </w:rPr>
        <w:t xml:space="preserve"> </w:t>
      </w:r>
      <w:r w:rsidRPr="00093A27">
        <w:rPr>
          <w:rPrChange w:id="112" w:author="Padgett, Noah" w:date="2020-10-21T01:20:00Z">
            <w:rPr/>
          </w:rPrChange>
        </w:rPr>
        <w:t>ha</w:t>
      </w:r>
      <w:ins w:id="113" w:author="Padgett, Noah" w:date="2020-10-21T01:03:00Z">
        <w:r w:rsidR="00F42BE4" w:rsidRPr="00093A27">
          <w:rPr>
            <w:rPrChange w:id="114" w:author="Padgett, Noah" w:date="2020-10-21T01:20:00Z">
              <w:rPr/>
            </w:rPrChange>
          </w:rPr>
          <w:t>ve each</w:t>
        </w:r>
      </w:ins>
      <w:del w:id="115" w:author="Padgett, Noah" w:date="2020-10-21T01:03:00Z">
        <w:r w:rsidRPr="00093A27" w:rsidDel="00F42BE4">
          <w:rPr>
            <w:rPrChange w:id="116" w:author="Padgett, Noah" w:date="2020-10-21T01:20:00Z">
              <w:rPr/>
            </w:rPrChange>
          </w:rPr>
          <w:delText>s</w:delText>
        </w:r>
        <w:r w:rsidRPr="00093A27" w:rsidDel="00F42BE4">
          <w:rPr>
            <w:spacing w:val="-28"/>
            <w:rPrChange w:id="117" w:author="Padgett, Noah" w:date="2020-10-21T01:20:00Z">
              <w:rPr>
                <w:spacing w:val="-28"/>
              </w:rPr>
            </w:rPrChange>
          </w:rPr>
          <w:delText xml:space="preserve"> </w:delText>
        </w:r>
        <w:r w:rsidRPr="00093A27" w:rsidDel="00F42BE4">
          <w:rPr>
            <w:rPrChange w:id="118" w:author="Padgett, Noah" w:date="2020-10-21T01:20:00Z">
              <w:rPr/>
            </w:rPrChange>
          </w:rPr>
          <w:delText>been</w:delText>
        </w:r>
      </w:del>
      <w:r w:rsidRPr="00093A27">
        <w:rPr>
          <w:rPrChange w:id="119" w:author="Padgett, Noah" w:date="2020-10-21T01:20:00Z">
            <w:rPr/>
          </w:rPrChange>
        </w:rPr>
        <w:t xml:space="preserve"> shown to provide useful information in a </w:t>
      </w:r>
      <w:r w:rsidRPr="00093A27">
        <w:rPr>
          <w:spacing w:val="-4"/>
          <w:rPrChange w:id="120" w:author="Padgett, Noah" w:date="2020-10-21T01:20:00Z">
            <w:rPr>
              <w:spacing w:val="-4"/>
            </w:rPr>
          </w:rPrChange>
        </w:rPr>
        <w:t xml:space="preserve">variety </w:t>
      </w:r>
      <w:r w:rsidRPr="00093A27">
        <w:rPr>
          <w:rPrChange w:id="121" w:author="Padgett, Noah" w:date="2020-10-21T01:20:00Z">
            <w:rPr/>
          </w:rPrChange>
        </w:rPr>
        <w:t xml:space="preserve">of contexts (Chou &amp; </w:t>
      </w:r>
      <w:proofErr w:type="spellStart"/>
      <w:r w:rsidRPr="00093A27">
        <w:rPr>
          <w:rPrChange w:id="122" w:author="Padgett, Noah" w:date="2020-10-21T01:20:00Z">
            <w:rPr/>
          </w:rPrChange>
        </w:rPr>
        <w:t>Bentler</w:t>
      </w:r>
      <w:proofErr w:type="spellEnd"/>
      <w:r w:rsidRPr="00093A27">
        <w:rPr>
          <w:rPrChange w:id="123" w:author="Padgett, Noah" w:date="2020-10-21T01:20:00Z">
            <w:rPr/>
          </w:rPrChange>
        </w:rPr>
        <w:t xml:space="preserve">, </w:t>
      </w:r>
      <w:r w:rsidR="00EB0B00" w:rsidRPr="00093A27">
        <w:fldChar w:fldCharType="begin"/>
      </w:r>
      <w:r w:rsidR="00EB0B00" w:rsidRPr="00093A27">
        <w:rPr>
          <w:rPrChange w:id="124" w:author="Padgett, Noah" w:date="2020-10-21T01:20:00Z">
            <w:rPr/>
          </w:rPrChange>
        </w:rPr>
        <w:instrText xml:space="preserve"> HYPERLINK \l "_bookmark11" </w:instrText>
      </w:r>
      <w:r w:rsidR="00EB0B00" w:rsidRPr="00093A27">
        <w:rPr>
          <w:rPrChange w:id="125" w:author="Padgett, Noah" w:date="2020-10-21T01:20:00Z">
            <w:rPr/>
          </w:rPrChange>
        </w:rPr>
        <w:fldChar w:fldCharType="separate"/>
      </w:r>
      <w:r w:rsidRPr="001F4DD2">
        <w:t>1990;</w:t>
      </w:r>
      <w:r w:rsidR="00EB0B00" w:rsidRPr="001F4DD2">
        <w:fldChar w:fldCharType="end"/>
      </w:r>
      <w:r w:rsidRPr="00093A27">
        <w:t xml:space="preserve"> </w:t>
      </w:r>
      <w:proofErr w:type="spellStart"/>
      <w:r w:rsidRPr="001F4DD2">
        <w:rPr>
          <w:spacing w:val="-3"/>
        </w:rPr>
        <w:t>Maydeu</w:t>
      </w:r>
      <w:proofErr w:type="spellEnd"/>
      <w:r w:rsidRPr="001F4DD2">
        <w:rPr>
          <w:spacing w:val="-3"/>
        </w:rPr>
        <w:t xml:space="preserve">-Olivares </w:t>
      </w:r>
      <w:r w:rsidRPr="00093A27">
        <w:rPr>
          <w:rPrChange w:id="126" w:author="Padgett, Noah" w:date="2020-10-21T01:20:00Z">
            <w:rPr/>
          </w:rPrChange>
        </w:rPr>
        <w:t xml:space="preserve">&amp; Shi, </w:t>
      </w:r>
      <w:r w:rsidR="00EB0B00" w:rsidRPr="00093A27">
        <w:fldChar w:fldCharType="begin"/>
      </w:r>
      <w:r w:rsidR="00EB0B00" w:rsidRPr="00093A27">
        <w:rPr>
          <w:rPrChange w:id="127" w:author="Padgett, Noah" w:date="2020-10-21T01:20:00Z">
            <w:rPr/>
          </w:rPrChange>
        </w:rPr>
        <w:instrText xml:space="preserve"> HYPERLINK \l "_bookmark22" </w:instrText>
      </w:r>
      <w:r w:rsidR="00EB0B00" w:rsidRPr="00093A27">
        <w:rPr>
          <w:rPrChange w:id="128" w:author="Padgett, Noah" w:date="2020-10-21T01:20:00Z">
            <w:rPr/>
          </w:rPrChange>
        </w:rPr>
        <w:fldChar w:fldCharType="separate"/>
      </w:r>
      <w:r w:rsidRPr="001F4DD2">
        <w:t xml:space="preserve">2017; </w:t>
      </w:r>
      <w:r w:rsidR="00EB0B00" w:rsidRPr="001F4DD2">
        <w:fldChar w:fldCharType="end"/>
      </w:r>
      <w:r w:rsidRPr="00093A27">
        <w:t xml:space="preserve">Whittaker, </w:t>
      </w:r>
      <w:r w:rsidR="00EB0B00" w:rsidRPr="00093A27">
        <w:fldChar w:fldCharType="begin"/>
      </w:r>
      <w:r w:rsidR="00EB0B00" w:rsidRPr="00093A27">
        <w:rPr>
          <w:rPrChange w:id="129" w:author="Padgett, Noah" w:date="2020-10-21T01:20:00Z">
            <w:rPr/>
          </w:rPrChange>
        </w:rPr>
        <w:instrText xml:space="preserve"> HYPERLINK \l "_bookmark37" </w:instrText>
      </w:r>
      <w:r w:rsidR="00EB0B00" w:rsidRPr="00093A27">
        <w:rPr>
          <w:rPrChange w:id="130" w:author="Padgett, Noah" w:date="2020-10-21T01:20:00Z">
            <w:rPr/>
          </w:rPrChange>
        </w:rPr>
        <w:fldChar w:fldCharType="separate"/>
      </w:r>
      <w:r w:rsidRPr="001F4DD2">
        <w:t>2012).</w:t>
      </w:r>
      <w:r w:rsidR="00EB0B00" w:rsidRPr="001F4DD2">
        <w:fldChar w:fldCharType="end"/>
      </w:r>
      <w:r w:rsidRPr="00093A27">
        <w:t xml:space="preserve"> </w:t>
      </w:r>
      <w:r w:rsidRPr="001F4DD2">
        <w:rPr>
          <w:spacing w:val="-3"/>
        </w:rPr>
        <w:t xml:space="preserve">However, </w:t>
      </w:r>
      <w:r w:rsidRPr="00093A27">
        <w:rPr>
          <w:spacing w:val="-4"/>
          <w:rPrChange w:id="131" w:author="Padgett, Noah" w:date="2020-10-21T01:20:00Z">
            <w:rPr>
              <w:spacing w:val="-4"/>
            </w:rPr>
          </w:rPrChange>
        </w:rPr>
        <w:t xml:space="preserve">we </w:t>
      </w:r>
      <w:r w:rsidRPr="00093A27">
        <w:rPr>
          <w:rPrChange w:id="132" w:author="Padgett, Noah" w:date="2020-10-21T01:20:00Z">
            <w:rPr/>
          </w:rPrChange>
        </w:rPr>
        <w:t>were still left in a bit of quandary</w:t>
      </w:r>
      <w:r w:rsidRPr="00093A27">
        <w:rPr>
          <w:spacing w:val="-17"/>
          <w:rPrChange w:id="133" w:author="Padgett, Noah" w:date="2020-10-21T01:20:00Z">
            <w:rPr>
              <w:spacing w:val="-17"/>
            </w:rPr>
          </w:rPrChange>
        </w:rPr>
        <w:t xml:space="preserve"> </w:t>
      </w:r>
      <w:ins w:id="134" w:author="Padgett, Noah" w:date="2020-10-21T01:04:00Z">
        <w:r w:rsidR="00F42BE4" w:rsidRPr="00093A27">
          <w:rPr>
            <w:spacing w:val="-17"/>
            <w:rPrChange w:id="135" w:author="Padgett, Noah" w:date="2020-10-21T01:20:00Z">
              <w:rPr>
                <w:spacing w:val="-17"/>
              </w:rPr>
            </w:rPrChange>
          </w:rPr>
          <w:t xml:space="preserve">when modifying </w:t>
        </w:r>
        <w:r w:rsidR="006044CC" w:rsidRPr="00093A27">
          <w:rPr>
            <w:spacing w:val="-17"/>
            <w:rPrChange w:id="136" w:author="Padgett, Noah" w:date="2020-10-21T01:20:00Z">
              <w:rPr>
                <w:spacing w:val="-17"/>
              </w:rPr>
            </w:rPrChange>
          </w:rPr>
          <w:t xml:space="preserve">the model </w:t>
        </w:r>
      </w:ins>
      <w:r w:rsidRPr="00093A27">
        <w:rPr>
          <w:rPrChange w:id="137" w:author="Padgett, Noah" w:date="2020-10-21T01:20:00Z">
            <w:rPr/>
          </w:rPrChange>
        </w:rPr>
        <w:t>as</w:t>
      </w:r>
      <w:r w:rsidRPr="00093A27">
        <w:rPr>
          <w:spacing w:val="-16"/>
          <w:rPrChange w:id="138" w:author="Padgett, Noah" w:date="2020-10-21T01:20:00Z">
            <w:rPr>
              <w:spacing w:val="-16"/>
            </w:rPr>
          </w:rPrChange>
        </w:rPr>
        <w:t xml:space="preserve"> </w:t>
      </w:r>
      <w:r w:rsidRPr="00093A27">
        <w:rPr>
          <w:rPrChange w:id="139" w:author="Padgett, Noah" w:date="2020-10-21T01:20:00Z">
            <w:rPr/>
          </w:rPrChange>
        </w:rPr>
        <w:t>to</w:t>
      </w:r>
      <w:r w:rsidRPr="00093A27">
        <w:rPr>
          <w:spacing w:val="-17"/>
          <w:rPrChange w:id="140" w:author="Padgett, Noah" w:date="2020-10-21T01:20:00Z">
            <w:rPr>
              <w:spacing w:val="-17"/>
            </w:rPr>
          </w:rPrChange>
        </w:rPr>
        <w:t xml:space="preserve"> </w:t>
      </w:r>
      <w:r w:rsidRPr="00093A27">
        <w:rPr>
          <w:rPrChange w:id="141" w:author="Padgett, Noah" w:date="2020-10-21T01:20:00Z">
            <w:rPr/>
          </w:rPrChange>
        </w:rPr>
        <w:t>whether</w:t>
      </w:r>
      <w:del w:id="142" w:author="Padgett, Noah" w:date="2020-10-21T01:04:00Z">
        <w:r w:rsidRPr="00093A27" w:rsidDel="006044CC">
          <w:rPr>
            <w:spacing w:val="-16"/>
            <w:rPrChange w:id="143" w:author="Padgett, Noah" w:date="2020-10-21T01:20:00Z">
              <w:rPr>
                <w:spacing w:val="-16"/>
              </w:rPr>
            </w:rPrChange>
          </w:rPr>
          <w:delText xml:space="preserve"> </w:delText>
        </w:r>
        <w:r w:rsidRPr="00093A27" w:rsidDel="006044CC">
          <w:rPr>
            <w:spacing w:val="-3"/>
            <w:rPrChange w:id="144" w:author="Padgett, Noah" w:date="2020-10-21T01:20:00Z">
              <w:rPr>
                <w:spacing w:val="-3"/>
              </w:rPr>
            </w:rPrChange>
          </w:rPr>
          <w:delText>any</w:delText>
        </w:r>
      </w:del>
      <w:r w:rsidRPr="00093A27">
        <w:rPr>
          <w:spacing w:val="-17"/>
          <w:rPrChange w:id="145" w:author="Padgett, Noah" w:date="2020-10-21T01:20:00Z">
            <w:rPr>
              <w:spacing w:val="-17"/>
            </w:rPr>
          </w:rPrChange>
        </w:rPr>
        <w:t xml:space="preserve"> </w:t>
      </w:r>
      <w:r w:rsidRPr="00093A27">
        <w:rPr>
          <w:rPrChange w:id="146" w:author="Padgett, Noah" w:date="2020-10-21T01:20:00Z">
            <w:rPr/>
          </w:rPrChange>
        </w:rPr>
        <w:t>potential</w:t>
      </w:r>
      <w:r w:rsidRPr="00093A27">
        <w:rPr>
          <w:spacing w:val="-16"/>
          <w:rPrChange w:id="147" w:author="Padgett, Noah" w:date="2020-10-21T01:20:00Z">
            <w:rPr>
              <w:spacing w:val="-16"/>
            </w:rPr>
          </w:rPrChange>
        </w:rPr>
        <w:t xml:space="preserve"> </w:t>
      </w:r>
      <w:ins w:id="148" w:author="Padgett, Noah" w:date="2020-10-21T01:04:00Z">
        <w:r w:rsidR="006044CC" w:rsidRPr="00093A27">
          <w:rPr>
            <w:spacing w:val="-16"/>
            <w:rPrChange w:id="149" w:author="Padgett, Noah" w:date="2020-10-21T01:20:00Z">
              <w:rPr>
                <w:spacing w:val="-16"/>
              </w:rPr>
            </w:rPrChange>
          </w:rPr>
          <w:t xml:space="preserve">model </w:t>
        </w:r>
      </w:ins>
      <w:r w:rsidRPr="00093A27">
        <w:rPr>
          <w:rPrChange w:id="150" w:author="Padgett, Noah" w:date="2020-10-21T01:20:00Z">
            <w:rPr/>
          </w:rPrChange>
        </w:rPr>
        <w:t>changes</w:t>
      </w:r>
      <w:r w:rsidRPr="00093A27">
        <w:rPr>
          <w:spacing w:val="-16"/>
          <w:rPrChange w:id="151" w:author="Padgett, Noah" w:date="2020-10-21T01:20:00Z">
            <w:rPr>
              <w:spacing w:val="-16"/>
            </w:rPr>
          </w:rPrChange>
        </w:rPr>
        <w:t xml:space="preserve"> </w:t>
      </w:r>
      <w:r w:rsidRPr="00093A27">
        <w:rPr>
          <w:rPrChange w:id="152" w:author="Padgett, Noah" w:date="2020-10-21T01:20:00Z">
            <w:rPr/>
          </w:rPrChange>
        </w:rPr>
        <w:t>would</w:t>
      </w:r>
      <w:r w:rsidRPr="00093A27">
        <w:rPr>
          <w:spacing w:val="-16"/>
          <w:rPrChange w:id="153" w:author="Padgett, Noah" w:date="2020-10-21T01:20:00Z">
            <w:rPr>
              <w:spacing w:val="-16"/>
            </w:rPr>
          </w:rPrChange>
        </w:rPr>
        <w:t xml:space="preserve"> </w:t>
      </w:r>
      <w:del w:id="154" w:author="Padgett, Noah" w:date="2020-10-21T01:04:00Z">
        <w:r w:rsidRPr="00093A27" w:rsidDel="006044CC">
          <w:rPr>
            <w:spacing w:val="3"/>
            <w:rPrChange w:id="155" w:author="Padgett, Noah" w:date="2020-10-21T01:20:00Z">
              <w:rPr>
                <w:spacing w:val="3"/>
              </w:rPr>
            </w:rPrChange>
          </w:rPr>
          <w:delText>be</w:delText>
        </w:r>
        <w:r w:rsidRPr="00093A27" w:rsidDel="006044CC">
          <w:rPr>
            <w:spacing w:val="-16"/>
            <w:rPrChange w:id="156" w:author="Padgett, Noah" w:date="2020-10-21T01:20:00Z">
              <w:rPr>
                <w:spacing w:val="-16"/>
              </w:rPr>
            </w:rPrChange>
          </w:rPr>
          <w:delText xml:space="preserve"> </w:delText>
        </w:r>
        <w:r w:rsidRPr="00093A27" w:rsidDel="006044CC">
          <w:rPr>
            <w:rPrChange w:id="157" w:author="Padgett, Noah" w:date="2020-10-21T01:20:00Z">
              <w:rPr/>
            </w:rPrChange>
          </w:rPr>
          <w:delText>of</w:delText>
        </w:r>
        <w:r w:rsidRPr="00093A27" w:rsidDel="006044CC">
          <w:rPr>
            <w:spacing w:val="-16"/>
            <w:rPrChange w:id="158" w:author="Padgett, Noah" w:date="2020-10-21T01:20:00Z">
              <w:rPr>
                <w:spacing w:val="-16"/>
              </w:rPr>
            </w:rPrChange>
          </w:rPr>
          <w:delText xml:space="preserve"> </w:delText>
        </w:r>
        <w:r w:rsidRPr="00093A27" w:rsidDel="006044CC">
          <w:rPr>
            <w:rPrChange w:id="159" w:author="Padgett, Noah" w:date="2020-10-21T01:20:00Z">
              <w:rPr/>
            </w:rPrChange>
          </w:rPr>
          <w:delText>a</w:delText>
        </w:r>
      </w:del>
      <w:ins w:id="160" w:author="Padgett, Noah" w:date="2020-10-21T01:04:00Z">
        <w:r w:rsidR="006044CC" w:rsidRPr="00093A27">
          <w:rPr>
            <w:spacing w:val="3"/>
            <w:rPrChange w:id="161" w:author="Padgett, Noah" w:date="2020-10-21T01:20:00Z">
              <w:rPr>
                <w:spacing w:val="3"/>
              </w:rPr>
            </w:rPrChange>
          </w:rPr>
          <w:t>result in a</w:t>
        </w:r>
      </w:ins>
      <w:ins w:id="162" w:author="Padgett, Noah" w:date="2020-10-21T01:05:00Z">
        <w:r w:rsidR="006044CC" w:rsidRPr="00093A27">
          <w:rPr>
            <w:spacing w:val="3"/>
            <w:rPrChange w:id="163" w:author="Padgett, Noah" w:date="2020-10-21T01:20:00Z">
              <w:rPr>
                <w:spacing w:val="3"/>
              </w:rPr>
            </w:rPrChange>
          </w:rPr>
          <w:t xml:space="preserve"> change in</w:t>
        </w:r>
      </w:ins>
      <w:r w:rsidRPr="00093A27">
        <w:rPr>
          <w:spacing w:val="-17"/>
          <w:rPrChange w:id="164" w:author="Padgett, Noah" w:date="2020-10-21T01:20:00Z">
            <w:rPr>
              <w:spacing w:val="-17"/>
            </w:rPr>
          </w:rPrChange>
        </w:rPr>
        <w:t xml:space="preserve"> </w:t>
      </w:r>
      <w:r w:rsidRPr="00093A27">
        <w:rPr>
          <w:rPrChange w:id="165" w:author="Padgett, Noah" w:date="2020-10-21T01:20:00Z">
            <w:rPr/>
          </w:rPrChange>
        </w:rPr>
        <w:t>substantive</w:t>
      </w:r>
      <w:ins w:id="166" w:author="Padgett, Noah" w:date="2020-10-21T01:05:00Z">
        <w:r w:rsidR="006044CC" w:rsidRPr="00093A27">
          <w:rPr>
            <w:rPrChange w:id="167" w:author="Padgett, Noah" w:date="2020-10-21T01:20:00Z">
              <w:rPr/>
            </w:rPrChange>
          </w:rPr>
          <w:t xml:space="preserve"> interpretation of the model.</w:t>
        </w:r>
      </w:ins>
      <w:ins w:id="168" w:author="Padgett, Noah" w:date="2020-10-21T01:04:00Z">
        <w:r w:rsidR="006044CC" w:rsidRPr="00093A27">
          <w:rPr>
            <w:rPrChange w:id="169" w:author="Padgett, Noah" w:date="2020-10-21T01:20:00Z">
              <w:rPr/>
            </w:rPrChange>
          </w:rPr>
          <w:t xml:space="preserve"> </w:t>
        </w:r>
      </w:ins>
      <w:r w:rsidRPr="00093A27">
        <w:rPr>
          <w:spacing w:val="-16"/>
          <w:rPrChange w:id="170" w:author="Padgett, Noah" w:date="2020-10-21T01:20:00Z">
            <w:rPr>
              <w:spacing w:val="-16"/>
            </w:rPr>
          </w:rPrChange>
        </w:rPr>
        <w:t xml:space="preserve"> </w:t>
      </w:r>
      <w:commentRangeStart w:id="171"/>
      <w:r w:rsidRPr="00093A27">
        <w:rPr>
          <w:rPrChange w:id="172" w:author="Padgett, Noah" w:date="2020-10-21T01:20:00Z">
            <w:rPr/>
          </w:rPrChange>
        </w:rPr>
        <w:t>importance.</w:t>
      </w:r>
      <w:r w:rsidRPr="00093A27">
        <w:rPr>
          <w:spacing w:val="-2"/>
          <w:rPrChange w:id="173" w:author="Padgett, Noah" w:date="2020-10-21T01:20:00Z">
            <w:rPr>
              <w:spacing w:val="-2"/>
            </w:rPr>
          </w:rPrChange>
        </w:rPr>
        <w:t xml:space="preserve"> </w:t>
      </w:r>
      <w:commentRangeEnd w:id="171"/>
      <w:r w:rsidR="008140B8" w:rsidRPr="00093A27">
        <w:rPr>
          <w:rStyle w:val="CommentReference"/>
        </w:rPr>
        <w:commentReference w:id="171"/>
      </w:r>
      <w:ins w:id="174" w:author="Grace Aquino" w:date="2020-10-19T23:20:00Z">
        <w:r w:rsidR="008140B8" w:rsidRPr="00093A27">
          <w:rPr>
            <w:spacing w:val="-2"/>
          </w:rPr>
          <w:t xml:space="preserve">To address this issue, </w:t>
        </w:r>
        <w:r w:rsidR="008140B8" w:rsidRPr="001F4DD2">
          <w:rPr>
            <w:spacing w:val="-10"/>
          </w:rPr>
          <w:t>w</w:t>
        </w:r>
      </w:ins>
      <w:del w:id="175" w:author="Grace Aquino" w:date="2020-10-19T23:20:00Z">
        <w:r w:rsidRPr="00093A27" w:rsidDel="008140B8">
          <w:rPr>
            <w:spacing w:val="-10"/>
            <w:rPrChange w:id="176" w:author="Padgett, Noah" w:date="2020-10-21T01:20:00Z">
              <w:rPr>
                <w:spacing w:val="-10"/>
              </w:rPr>
            </w:rPrChange>
          </w:rPr>
          <w:delText>W</w:delText>
        </w:r>
      </w:del>
      <w:ins w:id="177" w:author="Padgett, Noah" w:date="2020-10-21T01:02:00Z">
        <w:r w:rsidR="00F42BE4" w:rsidRPr="00093A27">
          <w:rPr>
            <w:spacing w:val="-10"/>
            <w:rPrChange w:id="178" w:author="Padgett, Noah" w:date="2020-10-21T01:20:00Z">
              <w:rPr>
                <w:spacing w:val="-10"/>
              </w:rPr>
            </w:rPrChange>
          </w:rPr>
          <w:t xml:space="preserve">e </w:t>
        </w:r>
      </w:ins>
      <w:del w:id="179" w:author="Padgett, Noah" w:date="2020-10-21T01:02:00Z">
        <w:r w:rsidRPr="00093A27" w:rsidDel="00F42BE4">
          <w:rPr>
            <w:spacing w:val="-10"/>
            <w:rPrChange w:id="180" w:author="Padgett, Noah" w:date="2020-10-21T01:20:00Z">
              <w:rPr>
                <w:spacing w:val="-10"/>
              </w:rPr>
            </w:rPrChange>
          </w:rPr>
          <w:delText>e</w:delText>
        </w:r>
      </w:del>
    </w:p>
    <w:p w14:paraId="295AABF3" w14:textId="66679637" w:rsidR="00C944E3" w:rsidRPr="00093A27" w:rsidDel="00F42BE4" w:rsidRDefault="00C944E3">
      <w:pPr>
        <w:spacing w:line="355" w:lineRule="auto"/>
        <w:rPr>
          <w:del w:id="181" w:author="Padgett, Noah" w:date="2020-10-21T01:02:00Z"/>
          <w:rPrChange w:id="182" w:author="Padgett, Noah" w:date="2020-10-21T01:20:00Z">
            <w:rPr>
              <w:del w:id="183" w:author="Padgett, Noah" w:date="2020-10-21T01:02:00Z"/>
            </w:rPr>
          </w:rPrChange>
        </w:rPr>
        <w:sectPr w:rsidR="00C944E3" w:rsidRPr="00093A27" w:rsidDel="00F42BE4">
          <w:pgSz w:w="12240" w:h="15840"/>
          <w:pgMar w:top="1380" w:right="1320" w:bottom="280" w:left="1320" w:header="649" w:footer="0" w:gutter="0"/>
          <w:cols w:space="720"/>
        </w:sectPr>
      </w:pPr>
    </w:p>
    <w:p w14:paraId="7E81BBDA" w14:textId="77777777" w:rsidR="006044CC" w:rsidRPr="001F4DD2" w:rsidRDefault="00512462" w:rsidP="006044CC">
      <w:pPr>
        <w:pStyle w:val="BodyText"/>
        <w:spacing w:before="232" w:line="355" w:lineRule="auto"/>
        <w:ind w:left="120" w:right="129" w:firstLine="720"/>
        <w:rPr>
          <w:ins w:id="184" w:author="Padgett, Noah" w:date="2020-10-21T01:13:00Z"/>
        </w:rPr>
      </w:pPr>
      <w:r w:rsidRPr="00093A27">
        <w:rPr>
          <w:spacing w:val="-4"/>
          <w:rPrChange w:id="185" w:author="Padgett, Noah" w:date="2020-10-21T01:20:00Z">
            <w:rPr>
              <w:spacing w:val="-4"/>
            </w:rPr>
          </w:rPrChange>
        </w:rPr>
        <w:t xml:space="preserve">have </w:t>
      </w:r>
      <w:r w:rsidRPr="00093A27">
        <w:rPr>
          <w:rPrChange w:id="186" w:author="Padgett, Noah" w:date="2020-10-21T01:20:00Z">
            <w:rPr/>
          </w:rPrChange>
        </w:rPr>
        <w:t xml:space="preserve">developed a </w:t>
      </w:r>
      <w:del w:id="187" w:author="Grace Aquino" w:date="2020-10-19T23:20:00Z">
        <w:r w:rsidRPr="00093A27" w:rsidDel="008140B8">
          <w:rPr>
            <w:rPrChange w:id="188" w:author="Padgett, Noah" w:date="2020-10-21T01:20:00Z">
              <w:rPr/>
            </w:rPrChange>
          </w:rPr>
          <w:delText xml:space="preserve">hopefully </w:delText>
        </w:r>
      </w:del>
      <w:ins w:id="189" w:author="Grace Aquino" w:date="2020-10-19T23:20:00Z">
        <w:r w:rsidR="008140B8" w:rsidRPr="00093A27">
          <w:rPr>
            <w:rPrChange w:id="190" w:author="Padgett, Noah" w:date="2020-10-21T01:20:00Z">
              <w:rPr/>
            </w:rPrChange>
          </w:rPr>
          <w:t xml:space="preserve">relatively </w:t>
        </w:r>
      </w:ins>
      <w:r w:rsidRPr="00093A27">
        <w:rPr>
          <w:rPrChange w:id="191" w:author="Padgett, Noah" w:date="2020-10-21T01:20:00Z">
            <w:rPr/>
          </w:rPrChange>
        </w:rPr>
        <w:t>straightforward approach to tackling this aspect of local fit evaluation</w:t>
      </w:r>
      <w:r w:rsidRPr="00093A27">
        <w:rPr>
          <w:spacing w:val="-24"/>
          <w:rPrChange w:id="192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spacing w:val="-4"/>
          <w:rPrChange w:id="193" w:author="Padgett, Noah" w:date="2020-10-21T01:20:00Z">
            <w:rPr>
              <w:spacing w:val="-4"/>
            </w:rPr>
          </w:rPrChange>
        </w:rPr>
        <w:t>by</w:t>
      </w:r>
      <w:r w:rsidRPr="00093A27">
        <w:rPr>
          <w:spacing w:val="-25"/>
          <w:rPrChange w:id="194" w:author="Padgett, Noah" w:date="2020-10-21T01:20:00Z">
            <w:rPr>
              <w:spacing w:val="-25"/>
            </w:rPr>
          </w:rPrChange>
        </w:rPr>
        <w:t xml:space="preserve"> </w:t>
      </w:r>
      <w:r w:rsidRPr="00093A27">
        <w:rPr>
          <w:rPrChange w:id="195" w:author="Padgett, Noah" w:date="2020-10-21T01:20:00Z">
            <w:rPr/>
          </w:rPrChange>
        </w:rPr>
        <w:t>means</w:t>
      </w:r>
      <w:r w:rsidRPr="00093A27">
        <w:rPr>
          <w:spacing w:val="-24"/>
          <w:rPrChange w:id="196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197" w:author="Padgett, Noah" w:date="2020-10-21T01:20:00Z">
            <w:rPr/>
          </w:rPrChange>
        </w:rPr>
        <w:t>of</w:t>
      </w:r>
      <w:r w:rsidRPr="00093A27">
        <w:rPr>
          <w:spacing w:val="-24"/>
          <w:rPrChange w:id="198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199" w:author="Padgett, Noah" w:date="2020-10-21T01:20:00Z">
            <w:rPr/>
          </w:rPrChange>
        </w:rPr>
        <w:t>in</w:t>
      </w:r>
      <w:r w:rsidRPr="00093A27">
        <w:rPr>
          <w:spacing w:val="-25"/>
          <w:rPrChange w:id="200" w:author="Padgett, Noah" w:date="2020-10-21T01:20:00Z">
            <w:rPr>
              <w:spacing w:val="-25"/>
            </w:rPr>
          </w:rPrChange>
        </w:rPr>
        <w:t xml:space="preserve"> </w:t>
      </w:r>
      <w:r w:rsidRPr="00093A27">
        <w:rPr>
          <w:rPrChange w:id="201" w:author="Padgett, Noah" w:date="2020-10-21T01:20:00Z">
            <w:rPr/>
          </w:rPrChange>
        </w:rPr>
        <w:t>iterative</w:t>
      </w:r>
      <w:r w:rsidRPr="00093A27">
        <w:rPr>
          <w:spacing w:val="-24"/>
          <w:rPrChange w:id="202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203" w:author="Padgett, Noah" w:date="2020-10-21T01:20:00Z">
            <w:rPr/>
          </w:rPrChange>
        </w:rPr>
        <w:t>approximation</w:t>
      </w:r>
      <w:r w:rsidRPr="00093A27">
        <w:rPr>
          <w:spacing w:val="-24"/>
          <w:rPrChange w:id="204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205" w:author="Padgett, Noah" w:date="2020-10-21T01:20:00Z">
            <w:rPr/>
          </w:rPrChange>
        </w:rPr>
        <w:t>of</w:t>
      </w:r>
      <w:r w:rsidRPr="00093A27">
        <w:rPr>
          <w:spacing w:val="-24"/>
          <w:rPrChange w:id="206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207" w:author="Padgett, Noah" w:date="2020-10-21T01:20:00Z">
            <w:rPr/>
          </w:rPrChange>
        </w:rPr>
        <w:t>the</w:t>
      </w:r>
      <w:r w:rsidRPr="00093A27">
        <w:rPr>
          <w:spacing w:val="-24"/>
          <w:rPrChange w:id="208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209" w:author="Padgett, Noah" w:date="2020-10-21T01:20:00Z">
            <w:rPr/>
          </w:rPrChange>
        </w:rPr>
        <w:t>non-estimated</w:t>
      </w:r>
      <w:r w:rsidRPr="00093A27">
        <w:rPr>
          <w:spacing w:val="-25"/>
          <w:rPrChange w:id="210" w:author="Padgett, Noah" w:date="2020-10-21T01:20:00Z">
            <w:rPr>
              <w:spacing w:val="-25"/>
            </w:rPr>
          </w:rPrChange>
        </w:rPr>
        <w:t xml:space="preserve"> </w:t>
      </w:r>
      <w:r w:rsidRPr="00093A27">
        <w:rPr>
          <w:rPrChange w:id="211" w:author="Padgett, Noah" w:date="2020-10-21T01:20:00Z">
            <w:rPr/>
          </w:rPrChange>
        </w:rPr>
        <w:t>parameters.</w:t>
      </w:r>
      <w:r w:rsidRPr="00093A27">
        <w:rPr>
          <w:spacing w:val="-12"/>
          <w:rPrChange w:id="212" w:author="Padgett, Noah" w:date="2020-10-21T01:20:00Z">
            <w:rPr>
              <w:spacing w:val="-12"/>
            </w:rPr>
          </w:rPrChange>
        </w:rPr>
        <w:t xml:space="preserve"> </w:t>
      </w:r>
      <w:r w:rsidRPr="00093A27">
        <w:rPr>
          <w:rPrChange w:id="213" w:author="Padgett, Noah" w:date="2020-10-21T01:20:00Z">
            <w:rPr/>
          </w:rPrChange>
        </w:rPr>
        <w:t>In</w:t>
      </w:r>
      <w:r w:rsidRPr="00093A27">
        <w:rPr>
          <w:spacing w:val="-24"/>
          <w:rPrChange w:id="214" w:author="Padgett, Noah" w:date="2020-10-21T01:20:00Z">
            <w:rPr>
              <w:spacing w:val="-24"/>
            </w:rPr>
          </w:rPrChange>
        </w:rPr>
        <w:t xml:space="preserve"> </w:t>
      </w:r>
      <w:r w:rsidRPr="00093A27">
        <w:rPr>
          <w:rPrChange w:id="215" w:author="Padgett, Noah" w:date="2020-10-21T01:20:00Z">
            <w:rPr/>
          </w:rPrChange>
        </w:rPr>
        <w:t>our experience,</w:t>
      </w:r>
      <w:r w:rsidRPr="00093A27">
        <w:rPr>
          <w:spacing w:val="-29"/>
          <w:rPrChange w:id="216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spacing w:val="-4"/>
          <w:rPrChange w:id="217" w:author="Padgett, Noah" w:date="2020-10-21T01:20:00Z">
            <w:rPr>
              <w:spacing w:val="-4"/>
            </w:rPr>
          </w:rPrChange>
        </w:rPr>
        <w:t>we</w:t>
      </w:r>
      <w:r w:rsidRPr="00093A27">
        <w:rPr>
          <w:spacing w:val="-29"/>
          <w:rPrChange w:id="218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spacing w:val="-4"/>
          <w:rPrChange w:id="219" w:author="Padgett, Noah" w:date="2020-10-21T01:20:00Z">
            <w:rPr>
              <w:spacing w:val="-4"/>
            </w:rPr>
          </w:rPrChange>
        </w:rPr>
        <w:t>have</w:t>
      </w:r>
      <w:r w:rsidRPr="00093A27">
        <w:rPr>
          <w:spacing w:val="-28"/>
          <w:rPrChange w:id="220" w:author="Padgett, Noah" w:date="2020-10-21T01:20:00Z">
            <w:rPr>
              <w:spacing w:val="-28"/>
            </w:rPr>
          </w:rPrChange>
        </w:rPr>
        <w:t xml:space="preserve"> </w:t>
      </w:r>
      <w:r w:rsidRPr="00093A27">
        <w:rPr>
          <w:rPrChange w:id="221" w:author="Padgett, Noah" w:date="2020-10-21T01:20:00Z">
            <w:rPr/>
          </w:rPrChange>
        </w:rPr>
        <w:t>found</w:t>
      </w:r>
      <w:r w:rsidRPr="00093A27">
        <w:rPr>
          <w:spacing w:val="-29"/>
          <w:rPrChange w:id="222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rPrChange w:id="223" w:author="Padgett, Noah" w:date="2020-10-21T01:20:00Z">
            <w:rPr/>
          </w:rPrChange>
        </w:rPr>
        <w:t>that</w:t>
      </w:r>
      <w:r w:rsidRPr="00093A27">
        <w:rPr>
          <w:spacing w:val="-29"/>
          <w:rPrChange w:id="224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rPrChange w:id="225" w:author="Padgett, Noah" w:date="2020-10-21T01:20:00Z">
            <w:rPr/>
          </w:rPrChange>
        </w:rPr>
        <w:t>the</w:t>
      </w:r>
      <w:ins w:id="226" w:author="Grace Aquino" w:date="2020-10-19T23:20:00Z">
        <w:r w:rsidR="008140B8" w:rsidRPr="00093A27">
          <w:rPr>
            <w:rPrChange w:id="227" w:author="Padgett, Noah" w:date="2020-10-21T01:20:00Z">
              <w:rPr/>
            </w:rPrChange>
          </w:rPr>
          <w:t>se</w:t>
        </w:r>
      </w:ins>
      <w:r w:rsidRPr="00093A27">
        <w:rPr>
          <w:spacing w:val="-29"/>
          <w:rPrChange w:id="228" w:author="Padgett, Noah" w:date="2020-10-21T01:20:00Z">
            <w:rPr>
              <w:spacing w:val="-29"/>
            </w:rPr>
          </w:rPrChange>
        </w:rPr>
        <w:t xml:space="preserve"> </w:t>
      </w:r>
      <w:ins w:id="229" w:author="Grace Aquino" w:date="2020-10-19T23:21:00Z">
        <w:r w:rsidR="008140B8" w:rsidRPr="00093A27">
          <w:rPr>
            <w:rPrChange w:id="230" w:author="Padgett, Noah" w:date="2020-10-21T01:20:00Z">
              <w:rPr/>
            </w:rPrChange>
          </w:rPr>
          <w:t xml:space="preserve">proposed </w:t>
        </w:r>
      </w:ins>
      <w:r w:rsidRPr="00093A27">
        <w:rPr>
          <w:rPrChange w:id="231" w:author="Padgett, Noah" w:date="2020-10-21T01:20:00Z">
            <w:rPr/>
          </w:rPrChange>
        </w:rPr>
        <w:t>model</w:t>
      </w:r>
      <w:r w:rsidRPr="00093A27">
        <w:rPr>
          <w:spacing w:val="-29"/>
          <w:rPrChange w:id="232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rPrChange w:id="233" w:author="Padgett, Noah" w:date="2020-10-21T01:20:00Z">
            <w:rPr/>
          </w:rPrChange>
        </w:rPr>
        <w:t>changes</w:t>
      </w:r>
      <w:r w:rsidRPr="00093A27">
        <w:rPr>
          <w:spacing w:val="-29"/>
          <w:rPrChange w:id="234" w:author="Padgett, Noah" w:date="2020-10-21T01:20:00Z">
            <w:rPr>
              <w:spacing w:val="-29"/>
            </w:rPr>
          </w:rPrChange>
        </w:rPr>
        <w:t xml:space="preserve"> </w:t>
      </w:r>
      <w:del w:id="235" w:author="Grace Aquino" w:date="2020-10-19T23:20:00Z">
        <w:r w:rsidRPr="00093A27" w:rsidDel="008140B8">
          <w:rPr>
            <w:rPrChange w:id="236" w:author="Padgett, Noah" w:date="2020-10-21T01:20:00Z">
              <w:rPr/>
            </w:rPrChange>
          </w:rPr>
          <w:delText>proposed</w:delText>
        </w:r>
        <w:r w:rsidRPr="00093A27" w:rsidDel="008140B8">
          <w:rPr>
            <w:spacing w:val="-29"/>
            <w:rPrChange w:id="237" w:author="Padgett, Noah" w:date="2020-10-21T01:20:00Z">
              <w:rPr>
                <w:spacing w:val="-29"/>
              </w:rPr>
            </w:rPrChange>
          </w:rPr>
          <w:delText xml:space="preserve"> </w:delText>
        </w:r>
      </w:del>
      <w:r w:rsidRPr="00093A27">
        <w:rPr>
          <w:rPrChange w:id="238" w:author="Padgett, Noah" w:date="2020-10-21T01:20:00Z">
            <w:rPr/>
          </w:rPrChange>
        </w:rPr>
        <w:t>through</w:t>
      </w:r>
      <w:r w:rsidRPr="00093A27">
        <w:rPr>
          <w:spacing w:val="-29"/>
          <w:rPrChange w:id="239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rPrChange w:id="240" w:author="Padgett, Noah" w:date="2020-10-21T01:20:00Z">
            <w:rPr/>
          </w:rPrChange>
        </w:rPr>
        <w:t>modification</w:t>
      </w:r>
      <w:r w:rsidRPr="00093A27">
        <w:rPr>
          <w:spacing w:val="-29"/>
          <w:rPrChange w:id="241" w:author="Padgett, Noah" w:date="2020-10-21T01:20:00Z">
            <w:rPr>
              <w:spacing w:val="-29"/>
            </w:rPr>
          </w:rPrChange>
        </w:rPr>
        <w:t xml:space="preserve"> </w:t>
      </w:r>
      <w:r w:rsidRPr="00093A27">
        <w:rPr>
          <w:rPrChange w:id="242" w:author="Padgett, Noah" w:date="2020-10-21T01:20:00Z">
            <w:rPr/>
          </w:rPrChange>
        </w:rPr>
        <w:t xml:space="preserve">indices results in parameter estimates that were of little </w:t>
      </w:r>
      <w:commentRangeStart w:id="243"/>
      <w:commentRangeStart w:id="244"/>
      <w:r w:rsidRPr="00093A27">
        <w:rPr>
          <w:rPrChange w:id="245" w:author="Padgett, Noah" w:date="2020-10-21T01:20:00Z">
            <w:rPr/>
          </w:rPrChange>
        </w:rPr>
        <w:t>substantive meaning</w:t>
      </w:r>
      <w:commentRangeEnd w:id="243"/>
      <w:r w:rsidR="008140B8" w:rsidRPr="00093A27">
        <w:rPr>
          <w:rStyle w:val="CommentReference"/>
        </w:rPr>
        <w:commentReference w:id="243"/>
      </w:r>
      <w:commentRangeEnd w:id="244"/>
      <w:r w:rsidR="006044CC" w:rsidRPr="001F4DD2">
        <w:rPr>
          <w:rStyle w:val="CommentReference"/>
        </w:rPr>
        <w:commentReference w:id="244"/>
      </w:r>
      <w:r w:rsidRPr="00093A27">
        <w:t xml:space="preserve">. </w:t>
      </w:r>
    </w:p>
    <w:p w14:paraId="641994B1" w14:textId="71EC7B83" w:rsidR="006044CC" w:rsidRPr="00093A27" w:rsidRDefault="006044CC" w:rsidP="006044CC">
      <w:pPr>
        <w:pStyle w:val="BodyText"/>
        <w:spacing w:before="232" w:line="355" w:lineRule="auto"/>
        <w:ind w:left="120" w:right="129" w:firstLine="720"/>
        <w:rPr>
          <w:ins w:id="246" w:author="Padgett, Noah" w:date="2020-10-21T01:13:00Z"/>
          <w:rPrChange w:id="247" w:author="Padgett, Noah" w:date="2020-10-21T01:20:00Z">
            <w:rPr>
              <w:ins w:id="248" w:author="Padgett, Noah" w:date="2020-10-21T01:13:00Z"/>
            </w:rPr>
          </w:rPrChange>
        </w:rPr>
      </w:pPr>
      <w:ins w:id="249" w:author="Padgett, Noah" w:date="2020-10-21T01:13:00Z">
        <w:r w:rsidRPr="00093A27">
          <w:rPr>
            <w:rPrChange w:id="250" w:author="Padgett, Noah" w:date="2020-10-21T01:20:00Z">
              <w:rPr/>
            </w:rPrChange>
          </w:rPr>
          <w:t>For example, a cross-loading that is low or a residual covariance that suggests a weak relationship can fa</w:t>
        </w:r>
      </w:ins>
      <w:ins w:id="251" w:author="Padgett, Noah" w:date="2020-10-21T01:14:00Z">
        <w:r w:rsidRPr="00093A27">
          <w:rPr>
            <w:rPrChange w:id="252" w:author="Padgett, Noah" w:date="2020-10-21T01:20:00Z">
              <w:rPr/>
            </w:rPrChange>
          </w:rPr>
          <w:t xml:space="preserve">il </w:t>
        </w:r>
        <w:r w:rsidRPr="00093A27">
          <w:rPr>
            <w:rPrChange w:id="253" w:author="Padgett, Noah" w:date="2020-10-21T01:20:00Z">
              <w:rPr/>
            </w:rPrChange>
          </w:rPr>
          <w:t>to substantively add to out understanding of the measurement process.</w:t>
        </w:r>
      </w:ins>
    </w:p>
    <w:p w14:paraId="16835C9A" w14:textId="5210A869" w:rsidR="00C944E3" w:rsidRPr="00093A27" w:rsidRDefault="00512462" w:rsidP="006044CC">
      <w:pPr>
        <w:pStyle w:val="BodyText"/>
        <w:spacing w:before="232" w:line="355" w:lineRule="auto"/>
        <w:ind w:left="120" w:right="129" w:firstLine="720"/>
        <w:pPrChange w:id="254" w:author="Padgett, Noah" w:date="2020-10-21T01:05:00Z">
          <w:pPr>
            <w:pStyle w:val="BodyText"/>
            <w:spacing w:before="110" w:line="355" w:lineRule="auto"/>
            <w:ind w:left="120" w:right="161"/>
          </w:pPr>
        </w:pPrChange>
      </w:pPr>
      <w:r w:rsidRPr="00093A27">
        <w:rPr>
          <w:spacing w:val="-7"/>
          <w:rPrChange w:id="255" w:author="Padgett, Noah" w:date="2020-10-21T01:20:00Z">
            <w:rPr>
              <w:spacing w:val="-7"/>
            </w:rPr>
          </w:rPrChange>
        </w:rPr>
        <w:t xml:space="preserve">For </w:t>
      </w:r>
      <w:r w:rsidRPr="00093A27">
        <w:rPr>
          <w:rPrChange w:id="256" w:author="Padgett, Noah" w:date="2020-10-21T01:20:00Z">
            <w:rPr/>
          </w:rPrChange>
        </w:rPr>
        <w:t xml:space="preserve">example, a cross-loading that is </w:t>
      </w:r>
      <w:r w:rsidRPr="00093A27">
        <w:rPr>
          <w:spacing w:val="-3"/>
          <w:rPrChange w:id="257" w:author="Padgett, Noah" w:date="2020-10-21T01:20:00Z">
            <w:rPr>
              <w:spacing w:val="-3"/>
            </w:rPr>
          </w:rPrChange>
        </w:rPr>
        <w:t xml:space="preserve">low </w:t>
      </w:r>
      <w:r w:rsidRPr="00093A27">
        <w:rPr>
          <w:rPrChange w:id="258" w:author="Padgett, Noah" w:date="2020-10-21T01:20:00Z">
            <w:rPr/>
          </w:rPrChange>
        </w:rPr>
        <w:t xml:space="preserve">or a residual </w:t>
      </w:r>
      <w:r w:rsidRPr="00093A27">
        <w:rPr>
          <w:spacing w:val="-3"/>
          <w:rPrChange w:id="259" w:author="Padgett, Noah" w:date="2020-10-21T01:20:00Z">
            <w:rPr>
              <w:spacing w:val="-3"/>
            </w:rPr>
          </w:rPrChange>
        </w:rPr>
        <w:t xml:space="preserve">covariance </w:t>
      </w:r>
      <w:r w:rsidRPr="00093A27">
        <w:rPr>
          <w:rPrChange w:id="260" w:author="Padgett, Noah" w:date="2020-10-21T01:20:00Z">
            <w:rPr/>
          </w:rPrChange>
        </w:rPr>
        <w:t xml:space="preserve">that suggests a </w:t>
      </w:r>
      <w:r w:rsidRPr="00093A27">
        <w:rPr>
          <w:spacing w:val="-3"/>
          <w:rPrChange w:id="261" w:author="Padgett, Noah" w:date="2020-10-21T01:20:00Z">
            <w:rPr>
              <w:spacing w:val="-3"/>
            </w:rPr>
          </w:rPrChange>
        </w:rPr>
        <w:t xml:space="preserve">weak </w:t>
      </w:r>
      <w:r w:rsidRPr="00093A27">
        <w:rPr>
          <w:rPrChange w:id="262" w:author="Padgett, Noah" w:date="2020-10-21T01:20:00Z">
            <w:rPr/>
          </w:rPrChange>
        </w:rPr>
        <w:t xml:space="preserve">relationship that substantively doesn’t add to our understanding of the measurement of the construct of </w:t>
      </w:r>
      <w:commentRangeStart w:id="263"/>
      <w:commentRangeStart w:id="264"/>
      <w:r w:rsidRPr="00093A27">
        <w:rPr>
          <w:rPrChange w:id="265" w:author="Padgett, Noah" w:date="2020-10-21T01:20:00Z">
            <w:rPr/>
          </w:rPrChange>
        </w:rPr>
        <w:t>interest.</w:t>
      </w:r>
      <w:commentRangeEnd w:id="263"/>
      <w:r w:rsidR="008140B8" w:rsidRPr="00093A27">
        <w:rPr>
          <w:rStyle w:val="CommentReference"/>
        </w:rPr>
        <w:commentReference w:id="263"/>
      </w:r>
      <w:commentRangeEnd w:id="264"/>
      <w:r w:rsidR="006044CC" w:rsidRPr="001F4DD2">
        <w:rPr>
          <w:rStyle w:val="CommentReference"/>
        </w:rPr>
        <w:commentReference w:id="264"/>
      </w:r>
    </w:p>
    <w:p w14:paraId="24AB3BF4" w14:textId="77777777" w:rsidR="00093A27" w:rsidRPr="00093A27" w:rsidRDefault="008140B8">
      <w:pPr>
        <w:pStyle w:val="BodyText"/>
        <w:spacing w:line="352" w:lineRule="auto"/>
        <w:ind w:left="120" w:right="112" w:firstLine="720"/>
        <w:rPr>
          <w:ins w:id="266" w:author="Padgett, Noah" w:date="2020-10-21T01:19:00Z"/>
          <w:spacing w:val="3"/>
          <w:rPrChange w:id="267" w:author="Padgett, Noah" w:date="2020-10-21T01:20:00Z">
            <w:rPr>
              <w:ins w:id="268" w:author="Padgett, Noah" w:date="2020-10-21T01:19:00Z"/>
              <w:spacing w:val="3"/>
            </w:rPr>
          </w:rPrChange>
        </w:rPr>
      </w:pPr>
      <w:ins w:id="269" w:author="Grace Aquino" w:date="2020-10-19T23:25:00Z">
        <w:r w:rsidRPr="001F4DD2">
          <w:rPr>
            <w:spacing w:val="-10"/>
          </w:rPr>
          <w:t>In this paper, w</w:t>
        </w:r>
      </w:ins>
      <w:del w:id="270" w:author="Grace Aquino" w:date="2020-10-19T23:25:00Z">
        <w:r w:rsidR="00512462" w:rsidRPr="00093A27" w:rsidDel="008140B8">
          <w:rPr>
            <w:spacing w:val="-10"/>
            <w:rPrChange w:id="271" w:author="Padgett, Noah" w:date="2020-10-21T01:20:00Z">
              <w:rPr>
                <w:spacing w:val="-10"/>
              </w:rPr>
            </w:rPrChange>
          </w:rPr>
          <w:delText>W</w:delText>
        </w:r>
      </w:del>
      <w:r w:rsidR="00512462" w:rsidRPr="00093A27">
        <w:rPr>
          <w:spacing w:val="-10"/>
          <w:rPrChange w:id="272" w:author="Padgett, Noah" w:date="2020-10-21T01:20:00Z">
            <w:rPr>
              <w:spacing w:val="-10"/>
            </w:rPr>
          </w:rPrChange>
        </w:rPr>
        <w:t>e</w:t>
      </w:r>
      <w:r w:rsidR="00512462" w:rsidRPr="00093A27">
        <w:rPr>
          <w:spacing w:val="-19"/>
          <w:rPrChange w:id="273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74" w:author="Padgett, Noah" w:date="2020-10-21T01:20:00Z">
            <w:rPr/>
          </w:rPrChange>
        </w:rPr>
        <w:t>propose</w:t>
      </w:r>
      <w:r w:rsidR="00512462" w:rsidRPr="00093A27">
        <w:rPr>
          <w:spacing w:val="-19"/>
          <w:rPrChange w:id="275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76" w:author="Padgett, Noah" w:date="2020-10-21T01:20:00Z">
            <w:rPr/>
          </w:rPrChange>
        </w:rPr>
        <w:t>a</w:t>
      </w:r>
      <w:r w:rsidR="00512462" w:rsidRPr="00093A27">
        <w:rPr>
          <w:spacing w:val="-18"/>
          <w:rPrChange w:id="277" w:author="Padgett, Noah" w:date="2020-10-21T01:20:00Z">
            <w:rPr>
              <w:spacing w:val="-18"/>
            </w:rPr>
          </w:rPrChange>
        </w:rPr>
        <w:t xml:space="preserve"> </w:t>
      </w:r>
      <w:r w:rsidR="00512462" w:rsidRPr="00093A27">
        <w:rPr>
          <w:rPrChange w:id="278" w:author="Padgett, Noah" w:date="2020-10-21T01:20:00Z">
            <w:rPr/>
          </w:rPrChange>
        </w:rPr>
        <w:t>method</w:t>
      </w:r>
      <w:r w:rsidR="00512462" w:rsidRPr="00093A27">
        <w:rPr>
          <w:spacing w:val="-19"/>
          <w:rPrChange w:id="279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80" w:author="Padgett, Noah" w:date="2020-10-21T01:20:00Z">
            <w:rPr/>
          </w:rPrChange>
        </w:rPr>
        <w:t>that</w:t>
      </w:r>
      <w:r w:rsidR="00512462" w:rsidRPr="00093A27">
        <w:rPr>
          <w:spacing w:val="-18"/>
          <w:rPrChange w:id="281" w:author="Padgett, Noah" w:date="2020-10-21T01:20:00Z">
            <w:rPr>
              <w:spacing w:val="-18"/>
            </w:rPr>
          </w:rPrChange>
        </w:rPr>
        <w:t xml:space="preserve"> </w:t>
      </w:r>
      <w:r w:rsidR="00512462" w:rsidRPr="00093A27">
        <w:rPr>
          <w:rPrChange w:id="282" w:author="Padgett, Noah" w:date="2020-10-21T01:20:00Z">
            <w:rPr/>
          </w:rPrChange>
        </w:rPr>
        <w:t>approximates</w:t>
      </w:r>
      <w:r w:rsidR="00512462" w:rsidRPr="00093A27">
        <w:rPr>
          <w:spacing w:val="-19"/>
          <w:rPrChange w:id="283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84" w:author="Padgett, Noah" w:date="2020-10-21T01:20:00Z">
            <w:rPr/>
          </w:rPrChange>
        </w:rPr>
        <w:t>what</w:t>
      </w:r>
      <w:r w:rsidR="00512462" w:rsidRPr="00093A27">
        <w:rPr>
          <w:spacing w:val="-18"/>
          <w:rPrChange w:id="285" w:author="Padgett, Noah" w:date="2020-10-21T01:20:00Z">
            <w:rPr>
              <w:spacing w:val="-18"/>
            </w:rPr>
          </w:rPrChange>
        </w:rPr>
        <w:t xml:space="preserve"> </w:t>
      </w:r>
      <w:r w:rsidR="00512462" w:rsidRPr="00093A27">
        <w:rPr>
          <w:rPrChange w:id="286" w:author="Padgett, Noah" w:date="2020-10-21T01:20:00Z">
            <w:rPr/>
          </w:rPrChange>
        </w:rPr>
        <w:t>the</w:t>
      </w:r>
      <w:r w:rsidR="00512462" w:rsidRPr="00093A27">
        <w:rPr>
          <w:spacing w:val="-19"/>
          <w:rPrChange w:id="287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88" w:author="Padgett, Noah" w:date="2020-10-21T01:20:00Z">
            <w:rPr/>
          </w:rPrChange>
        </w:rPr>
        <w:t>magnitude</w:t>
      </w:r>
      <w:r w:rsidR="00512462" w:rsidRPr="00093A27">
        <w:rPr>
          <w:spacing w:val="-19"/>
          <w:rPrChange w:id="289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90" w:author="Padgett, Noah" w:date="2020-10-21T01:20:00Z">
            <w:rPr/>
          </w:rPrChange>
        </w:rPr>
        <w:t>of</w:t>
      </w:r>
      <w:r w:rsidR="00512462" w:rsidRPr="00093A27">
        <w:rPr>
          <w:spacing w:val="-18"/>
          <w:rPrChange w:id="291" w:author="Padgett, Noah" w:date="2020-10-21T01:20:00Z">
            <w:rPr>
              <w:spacing w:val="-18"/>
            </w:rPr>
          </w:rPrChange>
        </w:rPr>
        <w:t xml:space="preserve"> </w:t>
      </w:r>
      <w:r w:rsidR="00512462" w:rsidRPr="00093A27">
        <w:rPr>
          <w:rPrChange w:id="292" w:author="Padgett, Noah" w:date="2020-10-21T01:20:00Z">
            <w:rPr/>
          </w:rPrChange>
        </w:rPr>
        <w:t>the</w:t>
      </w:r>
      <w:r w:rsidR="00512462" w:rsidRPr="00093A27">
        <w:rPr>
          <w:spacing w:val="-19"/>
          <w:rPrChange w:id="293" w:author="Padgett, Noah" w:date="2020-10-21T01:20:00Z">
            <w:rPr>
              <w:spacing w:val="-19"/>
            </w:rPr>
          </w:rPrChange>
        </w:rPr>
        <w:t xml:space="preserve"> </w:t>
      </w:r>
      <w:r w:rsidR="00512462" w:rsidRPr="00093A27">
        <w:rPr>
          <w:rPrChange w:id="294" w:author="Padgett, Noah" w:date="2020-10-21T01:20:00Z">
            <w:rPr/>
          </w:rPrChange>
        </w:rPr>
        <w:t xml:space="preserve">non-estimated parameters would </w:t>
      </w:r>
      <w:r w:rsidR="00512462" w:rsidRPr="00093A27">
        <w:rPr>
          <w:spacing w:val="3"/>
          <w:rPrChange w:id="295" w:author="Padgett, Noah" w:date="2020-10-21T01:20:00Z">
            <w:rPr>
              <w:spacing w:val="3"/>
            </w:rPr>
          </w:rPrChange>
        </w:rPr>
        <w:t xml:space="preserve">be </w:t>
      </w:r>
      <w:ins w:id="296" w:author="Padgett, Noah" w:date="2020-10-21T01:15:00Z">
        <w:r w:rsidR="00093A27" w:rsidRPr="00093A27">
          <w:rPr>
            <w:spacing w:val="3"/>
            <w:rPrChange w:id="297" w:author="Padgett, Noah" w:date="2020-10-21T01:20:00Z">
              <w:rPr>
                <w:spacing w:val="3"/>
              </w:rPr>
            </w:rPrChange>
          </w:rPr>
          <w:t xml:space="preserve">if added to the model. </w:t>
        </w:r>
      </w:ins>
      <w:ins w:id="298" w:author="Padgett, Noah" w:date="2020-10-21T01:16:00Z">
        <w:r w:rsidR="00093A27" w:rsidRPr="00093A27">
          <w:rPr>
            <w:spacing w:val="3"/>
            <w:rPrChange w:id="299" w:author="Padgett, Noah" w:date="2020-10-21T01:20:00Z">
              <w:rPr>
                <w:spacing w:val="3"/>
              </w:rPr>
            </w:rPrChange>
          </w:rPr>
          <w:t xml:space="preserve">We envision the magnitude being approximated by a probability </w:t>
        </w:r>
      </w:ins>
      <w:ins w:id="300" w:author="Padgett, Noah" w:date="2020-10-21T01:17:00Z">
        <w:r w:rsidR="00093A27" w:rsidRPr="00093A27">
          <w:rPr>
            <w:spacing w:val="3"/>
            <w:rPrChange w:id="301" w:author="Padgett, Noah" w:date="2020-10-21T01:20:00Z">
              <w:rPr>
                <w:spacing w:val="3"/>
              </w:rPr>
            </w:rPrChange>
          </w:rPr>
          <w:t>distribution. Using the</w:t>
        </w:r>
      </w:ins>
      <w:ins w:id="302" w:author="Padgett, Noah" w:date="2020-10-21T01:18:00Z">
        <w:r w:rsidR="00093A27" w:rsidRPr="00093A27">
          <w:rPr>
            <w:spacing w:val="3"/>
            <w:rPrChange w:id="303" w:author="Padgett, Noah" w:date="2020-10-21T01:20:00Z">
              <w:rPr>
                <w:spacing w:val="3"/>
              </w:rPr>
            </w:rPrChange>
          </w:rPr>
          <w:t xml:space="preserve"> approximated</w:t>
        </w:r>
      </w:ins>
      <w:ins w:id="304" w:author="Padgett, Noah" w:date="2020-10-21T01:17:00Z">
        <w:r w:rsidR="00093A27" w:rsidRPr="00093A27">
          <w:rPr>
            <w:spacing w:val="3"/>
            <w:rPrChange w:id="305" w:author="Padgett, Noah" w:date="2020-10-21T01:20:00Z">
              <w:rPr>
                <w:spacing w:val="3"/>
              </w:rPr>
            </w:rPrChange>
          </w:rPr>
          <w:t xml:space="preserve"> distribution of each paramete</w:t>
        </w:r>
      </w:ins>
      <w:ins w:id="306" w:author="Padgett, Noah" w:date="2020-10-21T01:18:00Z">
        <w:r w:rsidR="00093A27" w:rsidRPr="00093A27">
          <w:rPr>
            <w:spacing w:val="3"/>
            <w:rPrChange w:id="307" w:author="Padgett, Noah" w:date="2020-10-21T01:20:00Z">
              <w:rPr>
                <w:spacing w:val="3"/>
              </w:rPr>
            </w:rPrChange>
          </w:rPr>
          <w:t>r, a probability can be computed to capture how likely</w:t>
        </w:r>
      </w:ins>
      <w:ins w:id="308" w:author="Padgett, Noah" w:date="2020-10-21T01:19:00Z">
        <w:r w:rsidR="00093A27" w:rsidRPr="00093A27">
          <w:rPr>
            <w:spacing w:val="3"/>
            <w:rPrChange w:id="309" w:author="Padgett, Noah" w:date="2020-10-21T01:20:00Z">
              <w:rPr>
                <w:spacing w:val="3"/>
              </w:rPr>
            </w:rPrChange>
          </w:rPr>
          <w:t xml:space="preserve"> that the parameter would be of substantive interest.</w:t>
        </w:r>
      </w:ins>
    </w:p>
    <w:p w14:paraId="091774A8" w14:textId="77777777" w:rsidR="00093A27" w:rsidRPr="001F4DD2" w:rsidRDefault="00093A27">
      <w:pPr>
        <w:pStyle w:val="BodyText"/>
        <w:spacing w:line="352" w:lineRule="auto"/>
        <w:ind w:left="120" w:right="112" w:firstLine="720"/>
        <w:rPr>
          <w:ins w:id="310" w:author="Padgett, Noah" w:date="2020-10-21T01:19:00Z"/>
        </w:rPr>
      </w:pPr>
      <w:ins w:id="311" w:author="Padgett, Noah" w:date="2020-10-21T01:17:00Z">
        <w:r w:rsidRPr="00093A27">
          <w:rPr>
            <w:spacing w:val="3"/>
            <w:rPrChange w:id="312" w:author="Padgett, Noah" w:date="2020-10-21T01:20:00Z">
              <w:rPr>
                <w:spacing w:val="3"/>
              </w:rPr>
            </w:rPrChange>
          </w:rPr>
          <w:t xml:space="preserve"> </w:t>
        </w:r>
      </w:ins>
      <w:r w:rsidR="00512462" w:rsidRPr="00093A27">
        <w:rPr>
          <w:rPrChange w:id="313" w:author="Padgett, Noah" w:date="2020-10-21T01:20:00Z">
            <w:rPr/>
          </w:rPrChange>
        </w:rPr>
        <w:t>and</w:t>
      </w:r>
      <w:commentRangeStart w:id="314"/>
      <w:r w:rsidR="00512462" w:rsidRPr="00093A27">
        <w:rPr>
          <w:rPrChange w:id="315" w:author="Padgett, Noah" w:date="2020-10-21T01:20:00Z">
            <w:rPr/>
          </w:rPrChange>
        </w:rPr>
        <w:t xml:space="preserve"> to couch the estimates in terms of the probability that the parameter</w:t>
      </w:r>
      <w:r w:rsidR="00512462" w:rsidRPr="00093A27">
        <w:rPr>
          <w:spacing w:val="-11"/>
          <w:rPrChange w:id="316" w:author="Padgett, Noah" w:date="2020-10-21T01:20:00Z">
            <w:rPr>
              <w:spacing w:val="-11"/>
            </w:rPr>
          </w:rPrChange>
        </w:rPr>
        <w:t xml:space="preserve"> </w:t>
      </w:r>
      <w:r w:rsidR="00512462" w:rsidRPr="00093A27">
        <w:rPr>
          <w:rPrChange w:id="317" w:author="Padgett, Noah" w:date="2020-10-21T01:20:00Z">
            <w:rPr/>
          </w:rPrChange>
        </w:rPr>
        <w:t>is</w:t>
      </w:r>
      <w:r w:rsidR="00512462" w:rsidRPr="00093A27">
        <w:rPr>
          <w:spacing w:val="-10"/>
          <w:rPrChange w:id="318" w:author="Padgett, Noah" w:date="2020-10-21T01:20:00Z">
            <w:rPr>
              <w:spacing w:val="-10"/>
            </w:rPr>
          </w:rPrChange>
        </w:rPr>
        <w:t xml:space="preserve"> </w:t>
      </w:r>
      <w:r w:rsidR="00512462" w:rsidRPr="00093A27">
        <w:rPr>
          <w:rPrChange w:id="319" w:author="Padgett, Noah" w:date="2020-10-21T01:20:00Z">
            <w:rPr/>
          </w:rPrChange>
        </w:rPr>
        <w:t>of</w:t>
      </w:r>
      <w:r w:rsidR="00512462" w:rsidRPr="00093A27">
        <w:rPr>
          <w:spacing w:val="-11"/>
          <w:rPrChange w:id="320" w:author="Padgett, Noah" w:date="2020-10-21T01:20:00Z">
            <w:rPr>
              <w:spacing w:val="-11"/>
            </w:rPr>
          </w:rPrChange>
        </w:rPr>
        <w:t xml:space="preserve"> </w:t>
      </w:r>
      <w:r w:rsidR="00512462" w:rsidRPr="00093A27">
        <w:rPr>
          <w:rPrChange w:id="321" w:author="Padgett, Noah" w:date="2020-10-21T01:20:00Z">
            <w:rPr/>
          </w:rPrChange>
        </w:rPr>
        <w:t>substantive</w:t>
      </w:r>
      <w:r w:rsidR="00512462" w:rsidRPr="00093A27">
        <w:rPr>
          <w:spacing w:val="-10"/>
          <w:rPrChange w:id="322" w:author="Padgett, Noah" w:date="2020-10-21T01:20:00Z">
            <w:rPr>
              <w:spacing w:val="-10"/>
            </w:rPr>
          </w:rPrChange>
        </w:rPr>
        <w:t xml:space="preserve"> </w:t>
      </w:r>
      <w:r w:rsidR="00512462" w:rsidRPr="00093A27">
        <w:rPr>
          <w:rPrChange w:id="323" w:author="Padgett, Noah" w:date="2020-10-21T01:20:00Z">
            <w:rPr/>
          </w:rPrChange>
        </w:rPr>
        <w:t>interest</w:t>
      </w:r>
      <w:commentRangeEnd w:id="314"/>
      <w:r w:rsidR="002327AC" w:rsidRPr="00093A27">
        <w:rPr>
          <w:rStyle w:val="CommentReference"/>
        </w:rPr>
        <w:commentReference w:id="314"/>
      </w:r>
      <w:r w:rsidR="00512462" w:rsidRPr="00093A27">
        <w:t>.</w:t>
      </w:r>
    </w:p>
    <w:p w14:paraId="488432D2" w14:textId="6EEC345B" w:rsidR="00C944E3" w:rsidDel="00093A27" w:rsidRDefault="00512462">
      <w:pPr>
        <w:pStyle w:val="BodyText"/>
        <w:spacing w:line="352" w:lineRule="auto"/>
        <w:ind w:left="120" w:right="112" w:firstLine="720"/>
        <w:rPr>
          <w:del w:id="324" w:author="Padgett, Noah" w:date="2020-10-21T01:21:00Z"/>
        </w:rPr>
      </w:pPr>
      <w:r w:rsidRPr="001F4DD2">
        <w:rPr>
          <w:spacing w:val="6"/>
        </w:rPr>
        <w:t xml:space="preserve"> </w:t>
      </w:r>
      <w:commentRangeStart w:id="325"/>
      <w:r w:rsidRPr="001F4DD2">
        <w:t>The</w:t>
      </w:r>
      <w:r w:rsidRPr="001F4DD2">
        <w:rPr>
          <w:spacing w:val="-10"/>
        </w:rPr>
        <w:t xml:space="preserve"> </w:t>
      </w:r>
      <w:r w:rsidRPr="001F4DD2">
        <w:t>idea</w:t>
      </w:r>
      <w:r w:rsidRPr="001F4DD2">
        <w:rPr>
          <w:spacing w:val="-11"/>
        </w:rPr>
        <w:t xml:space="preserve"> </w:t>
      </w:r>
      <w:commentRangeEnd w:id="325"/>
      <w:ins w:id="326" w:author="Padgett, Noah" w:date="2020-10-21T01:19:00Z">
        <w:r w:rsidR="00093A27" w:rsidRPr="001F4DD2">
          <w:rPr>
            <w:spacing w:val="-11"/>
          </w:rPr>
          <w:t>underlying this approach</w:t>
        </w:r>
      </w:ins>
      <w:ins w:id="327" w:author="Padgett, Noah" w:date="2020-10-21T01:24:00Z">
        <w:r w:rsidR="001F4DD2">
          <w:rPr>
            <w:spacing w:val="-11"/>
          </w:rPr>
          <w:t xml:space="preserve"> to local fit assessment</w:t>
        </w:r>
      </w:ins>
      <w:ins w:id="328" w:author="Padgett, Noah" w:date="2020-10-21T01:19:00Z">
        <w:r w:rsidR="00093A27" w:rsidRPr="001F4DD2">
          <w:rPr>
            <w:spacing w:val="-11"/>
          </w:rPr>
          <w:t xml:space="preserve"> </w:t>
        </w:r>
      </w:ins>
      <w:r w:rsidR="002327AC" w:rsidRPr="00093A27">
        <w:rPr>
          <w:rStyle w:val="CommentReference"/>
        </w:rPr>
        <w:commentReference w:id="325"/>
      </w:r>
      <w:r w:rsidRPr="00093A27">
        <w:t>is</w:t>
      </w:r>
      <w:r w:rsidRPr="001F4DD2">
        <w:rPr>
          <w:spacing w:val="-10"/>
        </w:rPr>
        <w:t xml:space="preserve"> </w:t>
      </w:r>
      <w:r w:rsidRPr="001F4DD2">
        <w:t>to</w:t>
      </w:r>
      <w:r w:rsidRPr="001F4DD2">
        <w:rPr>
          <w:spacing w:val="-11"/>
        </w:rPr>
        <w:t xml:space="preserve"> </w:t>
      </w:r>
      <w:r w:rsidRPr="001F4DD2">
        <w:t>define</w:t>
      </w:r>
      <w:r w:rsidRPr="001F4DD2">
        <w:rPr>
          <w:spacing w:val="-11"/>
        </w:rPr>
        <w:t xml:space="preserve"> </w:t>
      </w:r>
      <w:r w:rsidRPr="001F4DD2">
        <w:t>a</w:t>
      </w:r>
      <w:r w:rsidRPr="001F4DD2">
        <w:rPr>
          <w:spacing w:val="-10"/>
        </w:rPr>
        <w:t xml:space="preserve"> </w:t>
      </w:r>
      <w:r w:rsidRPr="001F4DD2">
        <w:t>region</w:t>
      </w:r>
      <w:r w:rsidRPr="001F4DD2">
        <w:rPr>
          <w:spacing w:val="-11"/>
        </w:rPr>
        <w:t xml:space="preserve"> </w:t>
      </w:r>
      <w:r w:rsidRPr="001F4DD2">
        <w:t>of</w:t>
      </w:r>
      <w:r w:rsidRPr="001F4DD2">
        <w:rPr>
          <w:spacing w:val="-10"/>
        </w:rPr>
        <w:t xml:space="preserve"> </w:t>
      </w:r>
      <w:r w:rsidRPr="001F4DD2">
        <w:t>the</w:t>
      </w:r>
      <w:r w:rsidRPr="001F4DD2">
        <w:rPr>
          <w:spacing w:val="-11"/>
        </w:rPr>
        <w:t xml:space="preserve"> </w:t>
      </w:r>
      <w:r w:rsidRPr="001F4DD2">
        <w:t>parameter</w:t>
      </w:r>
      <w:r w:rsidRPr="001F4DD2">
        <w:rPr>
          <w:spacing w:val="-10"/>
        </w:rPr>
        <w:t xml:space="preserve"> </w:t>
      </w:r>
      <w:r w:rsidRPr="001F4DD2">
        <w:t>space that</w:t>
      </w:r>
      <w:r w:rsidRPr="00093A27">
        <w:rPr>
          <w:spacing w:val="-23"/>
          <w:rPrChange w:id="329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spacing w:val="-4"/>
          <w:rPrChange w:id="330" w:author="Padgett, Noah" w:date="2020-10-21T01:20:00Z">
            <w:rPr>
              <w:spacing w:val="-4"/>
            </w:rPr>
          </w:rPrChange>
        </w:rPr>
        <w:t>we</w:t>
      </w:r>
      <w:r w:rsidRPr="00093A27">
        <w:rPr>
          <w:spacing w:val="-23"/>
          <w:rPrChange w:id="331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rPrChange w:id="332" w:author="Padgett, Noah" w:date="2020-10-21T01:20:00Z">
            <w:rPr/>
          </w:rPrChange>
        </w:rPr>
        <w:t>would</w:t>
      </w:r>
      <w:r w:rsidRPr="00093A27">
        <w:rPr>
          <w:spacing w:val="-22"/>
          <w:rPrChange w:id="333" w:author="Padgett, Noah" w:date="2020-10-21T01:20:00Z">
            <w:rPr>
              <w:spacing w:val="-22"/>
            </w:rPr>
          </w:rPrChange>
        </w:rPr>
        <w:t xml:space="preserve"> </w:t>
      </w:r>
      <w:r w:rsidRPr="00093A27">
        <w:rPr>
          <w:rPrChange w:id="334" w:author="Padgett, Noah" w:date="2020-10-21T01:20:00Z">
            <w:rPr/>
          </w:rPrChange>
        </w:rPr>
        <w:t>consider</w:t>
      </w:r>
      <w:r w:rsidRPr="00093A27">
        <w:rPr>
          <w:spacing w:val="-23"/>
          <w:rPrChange w:id="335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rPrChange w:id="336" w:author="Padgett, Noah" w:date="2020-10-21T01:20:00Z">
            <w:rPr/>
          </w:rPrChange>
        </w:rPr>
        <w:t>to</w:t>
      </w:r>
      <w:r w:rsidRPr="00093A27">
        <w:rPr>
          <w:spacing w:val="-23"/>
          <w:rPrChange w:id="337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spacing w:val="3"/>
          <w:rPrChange w:id="338" w:author="Padgett, Noah" w:date="2020-10-21T01:20:00Z">
            <w:rPr>
              <w:spacing w:val="3"/>
            </w:rPr>
          </w:rPrChange>
        </w:rPr>
        <w:t>be</w:t>
      </w:r>
      <w:r w:rsidRPr="00093A27">
        <w:rPr>
          <w:spacing w:val="-22"/>
          <w:rPrChange w:id="339" w:author="Padgett, Noah" w:date="2020-10-21T01:20:00Z">
            <w:rPr>
              <w:spacing w:val="-22"/>
            </w:rPr>
          </w:rPrChange>
        </w:rPr>
        <w:t xml:space="preserve"> </w:t>
      </w:r>
      <w:ins w:id="340" w:author="Padgett, Noah" w:date="2020-10-21T01:20:00Z">
        <w:r w:rsidR="00093A27" w:rsidRPr="00093A27">
          <w:rPr>
            <w:spacing w:val="-23"/>
            <w:rPrChange w:id="341" w:author="Padgett, Noah" w:date="2020-10-21T01:20:00Z">
              <w:rPr>
                <w:spacing w:val="-23"/>
              </w:rPr>
            </w:rPrChange>
          </w:rPr>
          <w:t xml:space="preserve">meaningful for the </w:t>
        </w:r>
      </w:ins>
      <w:del w:id="342" w:author="Padgett, Noah" w:date="2020-10-21T01:20:00Z">
        <w:r w:rsidRPr="00093A27" w:rsidDel="00093A27">
          <w:rPr>
            <w:rPrChange w:id="343" w:author="Padgett, Noah" w:date="2020-10-21T01:20:00Z">
              <w:rPr/>
            </w:rPrChange>
          </w:rPr>
          <w:delText>of</w:delText>
        </w:r>
        <w:r w:rsidRPr="00093A27" w:rsidDel="00093A27">
          <w:rPr>
            <w:spacing w:val="-23"/>
            <w:rPrChange w:id="344" w:author="Padgett, Noah" w:date="2020-10-21T01:20:00Z">
              <w:rPr>
                <w:spacing w:val="-23"/>
              </w:rPr>
            </w:rPrChange>
          </w:rPr>
          <w:delText xml:space="preserve"> </w:delText>
        </w:r>
      </w:del>
      <w:r w:rsidRPr="00093A27">
        <w:rPr>
          <w:rPrChange w:id="345" w:author="Padgett, Noah" w:date="2020-10-21T01:20:00Z">
            <w:rPr/>
          </w:rPrChange>
        </w:rPr>
        <w:t>substantive</w:t>
      </w:r>
      <w:r w:rsidRPr="00093A27">
        <w:rPr>
          <w:spacing w:val="-23"/>
          <w:rPrChange w:id="346" w:author="Padgett, Noah" w:date="2020-10-21T01:20:00Z">
            <w:rPr>
              <w:spacing w:val="-23"/>
            </w:rPr>
          </w:rPrChange>
        </w:rPr>
        <w:t xml:space="preserve"> </w:t>
      </w:r>
      <w:del w:id="347" w:author="Padgett, Noah" w:date="2020-10-21T01:20:00Z">
        <w:r w:rsidRPr="00093A27" w:rsidDel="00093A27">
          <w:rPr>
            <w:rPrChange w:id="348" w:author="Padgett, Noah" w:date="2020-10-21T01:20:00Z">
              <w:rPr/>
            </w:rPrChange>
          </w:rPr>
          <w:delText>meaningfulness</w:delText>
        </w:r>
      </w:del>
      <w:ins w:id="349" w:author="Padgett, Noah" w:date="2020-10-21T01:20:00Z">
        <w:r w:rsidR="00093A27" w:rsidRPr="00093A27">
          <w:rPr>
            <w:rPrChange w:id="350" w:author="Padgett, Noah" w:date="2020-10-21T01:20:00Z">
              <w:rPr/>
            </w:rPrChange>
          </w:rPr>
          <w:t>question at hand</w:t>
        </w:r>
      </w:ins>
      <w:r w:rsidRPr="00093A27">
        <w:rPr>
          <w:rPrChange w:id="351" w:author="Padgett, Noah" w:date="2020-10-21T01:20:00Z">
            <w:rPr/>
          </w:rPrChange>
        </w:rPr>
        <w:t>.</w:t>
      </w:r>
      <w:r w:rsidRPr="00093A27">
        <w:rPr>
          <w:spacing w:val="-9"/>
          <w:rPrChange w:id="352" w:author="Padgett, Noah" w:date="2020-10-21T01:20:00Z">
            <w:rPr>
              <w:spacing w:val="-9"/>
            </w:rPr>
          </w:rPrChange>
        </w:rPr>
        <w:t xml:space="preserve"> </w:t>
      </w:r>
      <w:r w:rsidRPr="00093A27">
        <w:rPr>
          <w:rPrChange w:id="353" w:author="Padgett, Noah" w:date="2020-10-21T01:20:00Z">
            <w:rPr/>
          </w:rPrChange>
        </w:rPr>
        <w:t>A</w:t>
      </w:r>
      <w:r w:rsidRPr="00093A27">
        <w:rPr>
          <w:spacing w:val="-22"/>
          <w:rPrChange w:id="354" w:author="Padgett, Noah" w:date="2020-10-21T01:20:00Z">
            <w:rPr>
              <w:spacing w:val="-22"/>
            </w:rPr>
          </w:rPrChange>
        </w:rPr>
        <w:t xml:space="preserve"> </w:t>
      </w:r>
      <w:r w:rsidRPr="00093A27">
        <w:rPr>
          <w:rPrChange w:id="355" w:author="Padgett, Noah" w:date="2020-10-21T01:20:00Z">
            <w:rPr/>
          </w:rPrChange>
        </w:rPr>
        <w:t>natural</w:t>
      </w:r>
      <w:r w:rsidRPr="00093A27">
        <w:rPr>
          <w:spacing w:val="-23"/>
          <w:rPrChange w:id="356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rPrChange w:id="357" w:author="Padgett, Noah" w:date="2020-10-21T01:20:00Z">
            <w:rPr/>
          </w:rPrChange>
        </w:rPr>
        <w:t>choice</w:t>
      </w:r>
      <w:r w:rsidRPr="00093A27">
        <w:rPr>
          <w:spacing w:val="-22"/>
          <w:rPrChange w:id="358" w:author="Padgett, Noah" w:date="2020-10-21T01:20:00Z">
            <w:rPr>
              <w:spacing w:val="-22"/>
            </w:rPr>
          </w:rPrChange>
        </w:rPr>
        <w:t xml:space="preserve"> </w:t>
      </w:r>
      <w:r w:rsidRPr="00093A27">
        <w:rPr>
          <w:rPrChange w:id="359" w:author="Padgett, Noah" w:date="2020-10-21T01:20:00Z">
            <w:rPr/>
          </w:rPrChange>
        </w:rPr>
        <w:t>in</w:t>
      </w:r>
      <w:r w:rsidRPr="00093A27">
        <w:rPr>
          <w:spacing w:val="-23"/>
          <w:rPrChange w:id="360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rPrChange w:id="361" w:author="Padgett, Noah" w:date="2020-10-21T01:20:00Z">
            <w:rPr/>
          </w:rPrChange>
        </w:rPr>
        <w:t>the</w:t>
      </w:r>
      <w:r w:rsidRPr="00093A27">
        <w:rPr>
          <w:spacing w:val="-23"/>
          <w:rPrChange w:id="362" w:author="Padgett, Noah" w:date="2020-10-21T01:20:00Z">
            <w:rPr>
              <w:spacing w:val="-23"/>
            </w:rPr>
          </w:rPrChange>
        </w:rPr>
        <w:t xml:space="preserve"> </w:t>
      </w:r>
      <w:r w:rsidRPr="00093A27">
        <w:rPr>
          <w:rPrChange w:id="363" w:author="Padgett, Noah" w:date="2020-10-21T01:20:00Z">
            <w:rPr/>
          </w:rPrChange>
        </w:rPr>
        <w:t>case</w:t>
      </w:r>
      <w:r w:rsidRPr="00093A27">
        <w:rPr>
          <w:spacing w:val="-22"/>
          <w:rPrChange w:id="364" w:author="Padgett, Noah" w:date="2020-10-21T01:20:00Z">
            <w:rPr>
              <w:spacing w:val="-22"/>
            </w:rPr>
          </w:rPrChange>
        </w:rPr>
        <w:t xml:space="preserve"> </w:t>
      </w:r>
      <w:r w:rsidRPr="00093A27">
        <w:rPr>
          <w:rPrChange w:id="365" w:author="Padgett, Noah" w:date="2020-10-21T01:20:00Z">
            <w:rPr/>
          </w:rPrChange>
        </w:rPr>
        <w:t>of factor</w:t>
      </w:r>
      <w:r w:rsidRPr="00093A27">
        <w:rPr>
          <w:spacing w:val="-7"/>
          <w:rPrChange w:id="366" w:author="Padgett, Noah" w:date="2020-10-21T01:20:00Z">
            <w:rPr>
              <w:spacing w:val="-7"/>
            </w:rPr>
          </w:rPrChange>
        </w:rPr>
        <w:t xml:space="preserve"> </w:t>
      </w:r>
      <w:r w:rsidRPr="00093A27">
        <w:rPr>
          <w:rPrChange w:id="367" w:author="Padgett, Noah" w:date="2020-10-21T01:20:00Z">
            <w:rPr/>
          </w:rPrChange>
        </w:rPr>
        <w:t>loadings</w:t>
      </w:r>
      <w:r w:rsidRPr="00093A27">
        <w:rPr>
          <w:spacing w:val="-6"/>
          <w:rPrChange w:id="368" w:author="Padgett, Noah" w:date="2020-10-21T01:20:00Z">
            <w:rPr>
              <w:spacing w:val="-6"/>
            </w:rPr>
          </w:rPrChange>
        </w:rPr>
        <w:t xml:space="preserve"> </w:t>
      </w:r>
      <w:r w:rsidRPr="00093A27">
        <w:rPr>
          <w:rPrChange w:id="369" w:author="Padgett, Noah" w:date="2020-10-21T01:20:00Z">
            <w:rPr/>
          </w:rPrChange>
        </w:rPr>
        <w:t>is</w:t>
      </w:r>
      <w:r w:rsidRPr="00093A27">
        <w:rPr>
          <w:spacing w:val="-7"/>
          <w:rPrChange w:id="370" w:author="Padgett, Noah" w:date="2020-10-21T01:20:00Z">
            <w:rPr>
              <w:spacing w:val="-7"/>
            </w:rPr>
          </w:rPrChange>
        </w:rPr>
        <w:t xml:space="preserve"> </w:t>
      </w:r>
      <w:r w:rsidRPr="00093A27">
        <w:rPr>
          <w:rPrChange w:id="371" w:author="Padgett, Noah" w:date="2020-10-21T01:20:00Z">
            <w:rPr/>
          </w:rPrChange>
        </w:rPr>
        <w:t>to</w:t>
      </w:r>
      <w:r w:rsidRPr="00093A27">
        <w:rPr>
          <w:spacing w:val="-8"/>
          <w:rPrChange w:id="372" w:author="Padgett, Noah" w:date="2020-10-21T01:20:00Z">
            <w:rPr>
              <w:spacing w:val="-8"/>
            </w:rPr>
          </w:rPrChange>
        </w:rPr>
        <w:t xml:space="preserve"> </w:t>
      </w:r>
      <w:r w:rsidRPr="00093A27">
        <w:rPr>
          <w:rPrChange w:id="373" w:author="Padgett, Noah" w:date="2020-10-21T01:20:00Z">
            <w:rPr/>
          </w:rPrChange>
        </w:rPr>
        <w:t>define</w:t>
      </w:r>
      <w:r w:rsidRPr="00093A27">
        <w:rPr>
          <w:spacing w:val="-6"/>
          <w:rPrChange w:id="374" w:author="Padgett, Noah" w:date="2020-10-21T01:20:00Z">
            <w:rPr>
              <w:spacing w:val="-6"/>
            </w:rPr>
          </w:rPrChange>
        </w:rPr>
        <w:t xml:space="preserve"> </w:t>
      </w:r>
      <w:r w:rsidRPr="00093A27">
        <w:rPr>
          <w:rPrChange w:id="375" w:author="Padgett, Noah" w:date="2020-10-21T01:20:00Z">
            <w:rPr/>
          </w:rPrChange>
        </w:rPr>
        <w:t>the</w:t>
      </w:r>
      <w:r w:rsidRPr="00093A27">
        <w:rPr>
          <w:spacing w:val="-7"/>
          <w:rPrChange w:id="376" w:author="Padgett, Noah" w:date="2020-10-21T01:20:00Z">
            <w:rPr>
              <w:spacing w:val="-7"/>
            </w:rPr>
          </w:rPrChange>
        </w:rPr>
        <w:t xml:space="preserve"> </w:t>
      </w:r>
      <w:r w:rsidRPr="00093A27">
        <w:rPr>
          <w:rPrChange w:id="377" w:author="Padgett, Noah" w:date="2020-10-21T01:20:00Z">
            <w:rPr/>
          </w:rPrChange>
        </w:rPr>
        <w:t>region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λ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1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31"/>
        </w:rPr>
        <w:t xml:space="preserve"> </w:t>
      </w:r>
      <w:r w:rsidRPr="00342550">
        <w:t>0.32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typically</w:t>
      </w:r>
    </w:p>
    <w:p w14:paraId="129E88F2" w14:textId="11464CCC" w:rsidR="00C944E3" w:rsidRDefault="00093A27" w:rsidP="00093A27">
      <w:pPr>
        <w:pStyle w:val="BodyText"/>
        <w:spacing w:line="352" w:lineRule="auto"/>
        <w:ind w:left="120" w:right="112" w:firstLine="720"/>
        <w:pPrChange w:id="378" w:author="Padgett, Noah" w:date="2020-10-21T01:21:00Z">
          <w:pPr>
            <w:pStyle w:val="BodyText"/>
            <w:spacing w:line="268" w:lineRule="exact"/>
            <w:ind w:left="120"/>
          </w:pPr>
        </w:pPrChange>
      </w:pPr>
      <w:ins w:id="379" w:author="Padgett, Noah" w:date="2020-10-21T01:21:00Z">
        <w:r>
          <w:t xml:space="preserve"> </w:t>
        </w:r>
      </w:ins>
      <w:r w:rsidR="00512462">
        <w:t>considered as the bound for standardized factor loadings in exploratory factor analysis.</w:t>
      </w:r>
    </w:p>
    <w:p w14:paraId="66F8598B" w14:textId="155E7D85" w:rsidR="00C944E3" w:rsidRDefault="00512462">
      <w:pPr>
        <w:pStyle w:val="BodyText"/>
        <w:spacing w:before="147" w:line="352" w:lineRule="auto"/>
        <w:ind w:left="120" w:right="117"/>
      </w:pPr>
      <w:r>
        <w:rPr>
          <w:spacing w:val="-3"/>
        </w:rPr>
        <w:lastRenderedPageBreak/>
        <w:t xml:space="preserve">However, </w:t>
      </w:r>
      <w:r>
        <w:rPr>
          <w:spacing w:val="-4"/>
        </w:rPr>
        <w:t xml:space="preserve">we </w:t>
      </w:r>
      <w:r>
        <w:t xml:space="preserve">are not restricted to this region; for example, </w:t>
      </w:r>
      <w:r>
        <w:rPr>
          <w:spacing w:val="-4"/>
        </w:rPr>
        <w:t xml:space="preserve">we </w:t>
      </w:r>
      <w:r>
        <w:t xml:space="preserve">might </w:t>
      </w:r>
      <w:r>
        <w:rPr>
          <w:spacing w:val="3"/>
        </w:rPr>
        <w:t xml:space="preserve">be </w:t>
      </w:r>
      <w:r>
        <w:t>interested in knowing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3"/>
        </w:rPr>
        <w:t>any</w:t>
      </w:r>
      <w:r>
        <w:rPr>
          <w:spacing w:val="-24"/>
        </w:rPr>
        <w:t xml:space="preserve"> </w:t>
      </w:r>
      <w:r>
        <w:t>loadings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likely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than</w:t>
      </w:r>
      <w:r w:rsidRPr="00342550">
        <w:t xml:space="preserve"> 1</w:t>
      </w:r>
      <w:r>
        <w:t>,</w:t>
      </w:r>
      <w:r>
        <w:rPr>
          <w:spacing w:val="-24"/>
        </w:rPr>
        <w:t xml:space="preserve"> </w:t>
      </w:r>
      <w:commentRangeStart w:id="380"/>
      <w:commentRangeStart w:id="381"/>
      <w:r>
        <w:t>indicating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loads</w:t>
      </w:r>
      <w:r>
        <w:rPr>
          <w:spacing w:val="-24"/>
        </w:rPr>
        <w:t xml:space="preserve"> </w:t>
      </w:r>
      <w:ins w:id="382" w:author="Padgett, Noah" w:date="2020-10-21T01:23:00Z">
        <w:r w:rsidR="00093A27">
          <w:rPr>
            <w:spacing w:val="-24"/>
          </w:rPr>
          <w:t>on the fa</w:t>
        </w:r>
      </w:ins>
      <w:ins w:id="383" w:author="Padgett, Noah" w:date="2020-10-21T01:24:00Z">
        <w:r w:rsidR="00093A27">
          <w:rPr>
            <w:spacing w:val="-24"/>
          </w:rPr>
          <w:t xml:space="preserve">ctor </w:t>
        </w:r>
      </w:ins>
      <w:r>
        <w:t>more strongly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item</w:t>
      </w:r>
      <w:r>
        <w:rPr>
          <w:spacing w:val="-24"/>
        </w:rPr>
        <w:t xml:space="preserve"> </w:t>
      </w:r>
      <w:ins w:id="384" w:author="Padgett, Noah" w:date="2020-10-21T01:24:00Z">
        <w:r w:rsidR="00093A27">
          <w:rPr>
            <w:spacing w:val="-24"/>
          </w:rPr>
          <w:t xml:space="preserve">loading </w:t>
        </w:r>
      </w:ins>
      <w:r>
        <w:rPr>
          <w:spacing w:val="-4"/>
        </w:rPr>
        <w:t>we</w:t>
      </w:r>
      <w:r>
        <w:rPr>
          <w:spacing w:val="-22"/>
        </w:rPr>
        <w:t xml:space="preserve"> </w:t>
      </w:r>
      <w:r>
        <w:t>fixed</w:t>
      </w:r>
      <w:r>
        <w:rPr>
          <w:spacing w:val="-23"/>
        </w:rPr>
        <w:t xml:space="preserve"> </w:t>
      </w:r>
      <w:ins w:id="385" w:author="Padgett, Noah" w:date="2020-10-21T01:24:00Z">
        <w:r w:rsidR="00093A27">
          <w:rPr>
            <w:spacing w:val="-23"/>
          </w:rPr>
          <w:t xml:space="preserve">to 1 </w:t>
        </w:r>
      </w:ins>
      <w:r>
        <w:t>for</w:t>
      </w:r>
      <w:r>
        <w:rPr>
          <w:spacing w:val="-23"/>
        </w:rPr>
        <w:t xml:space="preserve"> </w:t>
      </w:r>
      <w:r>
        <w:t>identification.</w:t>
      </w:r>
      <w:r>
        <w:rPr>
          <w:spacing w:val="-11"/>
        </w:rPr>
        <w:t xml:space="preserve"> </w:t>
      </w:r>
      <w:commentRangeEnd w:id="380"/>
      <w:r w:rsidR="002327AC">
        <w:rPr>
          <w:rStyle w:val="CommentReference"/>
        </w:rPr>
        <w:commentReference w:id="380"/>
      </w:r>
      <w:commentRangeEnd w:id="381"/>
      <w:r w:rsidR="00093A27">
        <w:rPr>
          <w:rStyle w:val="CommentReference"/>
        </w:rPr>
        <w:commentReference w:id="381"/>
      </w:r>
      <w:r>
        <w:t>This</w:t>
      </w:r>
      <w:r>
        <w:rPr>
          <w:spacing w:val="-23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approximating</w:t>
      </w:r>
      <w:r>
        <w:rPr>
          <w:spacing w:val="-22"/>
        </w:rPr>
        <w:t xml:space="preserve"> </w:t>
      </w:r>
      <w:r>
        <w:t xml:space="preserve">regions is similar to defining a “region of practical equivalence (ROPE)” described in Shi et al. </w:t>
      </w:r>
      <w:hyperlink w:anchor="_bookmark31" w:history="1">
        <w:r>
          <w:t xml:space="preserve">(2019) </w:t>
        </w:r>
      </w:hyperlink>
      <w:r>
        <w:t xml:space="preserve">as a Bayesian approach for measurement </w:t>
      </w:r>
      <w:r>
        <w:rPr>
          <w:spacing w:val="-3"/>
        </w:rPr>
        <w:t xml:space="preserve">invariance </w:t>
      </w:r>
      <w:r>
        <w:t xml:space="preserve">testing. The </w:t>
      </w:r>
      <w:r>
        <w:rPr>
          <w:spacing w:val="-3"/>
        </w:rPr>
        <w:t xml:space="preserve">ROPE </w:t>
      </w:r>
      <w:r>
        <w:t xml:space="preserve">is a region in the parameter space that the researcher determines to </w:t>
      </w:r>
      <w:r>
        <w:rPr>
          <w:spacing w:val="3"/>
        </w:rPr>
        <w:t xml:space="preserve">be </w:t>
      </w:r>
      <w:r>
        <w:t>insignificant, and this is already</w:t>
      </w:r>
      <w:r>
        <w:rPr>
          <w:spacing w:val="-24"/>
        </w:rPr>
        <w:t xml:space="preserve"> </w:t>
      </w:r>
      <w:r>
        <w:t>done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exploratory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rPr>
          <w:spacing w:val="-6"/>
        </w:rPr>
        <w:t>(EFA)</w:t>
      </w:r>
      <w:r>
        <w:rPr>
          <w:spacing w:val="-23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researcher suppresses factor loadings that are below 0.32 (Benson &amp; Nasser,</w:t>
      </w:r>
      <w:r>
        <w:rPr>
          <w:spacing w:val="10"/>
        </w:rPr>
        <w:t xml:space="preserve"> </w:t>
      </w:r>
      <w:hyperlink w:anchor="_bookmark3" w:history="1">
        <w:r>
          <w:t>1998).</w:t>
        </w:r>
      </w:hyperlink>
    </w:p>
    <w:p w14:paraId="60901B16" w14:textId="77777777" w:rsidR="00C944E3" w:rsidRDefault="00512462">
      <w:pPr>
        <w:pStyle w:val="BodyText"/>
        <w:spacing w:line="355" w:lineRule="auto"/>
        <w:ind w:left="120" w:right="113" w:firstLine="720"/>
      </w:pPr>
      <w:r>
        <w:t>Our</w:t>
      </w:r>
      <w:r>
        <w:rPr>
          <w:spacing w:val="-17"/>
        </w:rPr>
        <w:t xml:space="preserve"> </w:t>
      </w:r>
      <w:commentRangeStart w:id="386"/>
      <w:commentRangeStart w:id="387"/>
      <w:r>
        <w:t>idea</w:t>
      </w:r>
      <w:commentRangeEnd w:id="386"/>
      <w:r w:rsidR="00581E5D">
        <w:rPr>
          <w:rStyle w:val="CommentReference"/>
        </w:rPr>
        <w:commentReference w:id="386"/>
      </w:r>
      <w:commentRangeEnd w:id="387"/>
      <w:r w:rsidR="001F4DD2">
        <w:rPr>
          <w:rStyle w:val="CommentReference"/>
        </w:rPr>
        <w:commentReference w:id="387"/>
      </w:r>
      <w:r>
        <w:rPr>
          <w:spacing w:val="-17"/>
        </w:rPr>
        <w:t xml:space="preserve"> </w:t>
      </w:r>
      <w:r>
        <w:t>boils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t>regions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space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 xml:space="preserve">practical </w:t>
      </w:r>
      <w:commentRangeStart w:id="388"/>
      <w:commentRangeStart w:id="389"/>
      <w:r>
        <w:t>insignificant</w:t>
      </w:r>
      <w:r>
        <w:rPr>
          <w:spacing w:val="-15"/>
        </w:rPr>
        <w:t xml:space="preserve"> </w:t>
      </w:r>
      <w:commentRangeEnd w:id="388"/>
      <w:r w:rsidR="00581E5D">
        <w:rPr>
          <w:rStyle w:val="CommentReference"/>
        </w:rPr>
        <w:commentReference w:id="388"/>
      </w:r>
      <w:commentRangeEnd w:id="389"/>
      <w:r w:rsidR="001F4DD2">
        <w:rPr>
          <w:rStyle w:val="CommentReference"/>
        </w:rPr>
        <w:commentReference w:id="389"/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that space. The approximation </w:t>
      </w:r>
      <w:r>
        <w:rPr>
          <w:spacing w:val="-4"/>
        </w:rPr>
        <w:t xml:space="preserve">we </w:t>
      </w:r>
      <w:r>
        <w:t>are proposing is based on a rough approximation of a posterior</w:t>
      </w:r>
      <w:r>
        <w:rPr>
          <w:spacing w:val="-23"/>
        </w:rPr>
        <w:t xml:space="preserve"> </w:t>
      </w:r>
      <w:r>
        <w:t>distribution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compute</w:t>
      </w:r>
      <w:r>
        <w:rPr>
          <w:spacing w:val="-23"/>
        </w:rPr>
        <w:t xml:space="preserve"> </w:t>
      </w:r>
      <w:r>
        <w:t>probabilities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theorem.</w:t>
      </w:r>
      <w:r>
        <w:rPr>
          <w:spacing w:val="-1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similar</w:t>
      </w:r>
      <w:r>
        <w:rPr>
          <w:spacing w:val="-22"/>
        </w:rPr>
        <w:t xml:space="preserve"> </w:t>
      </w:r>
      <w:r>
        <w:rPr>
          <w:spacing w:val="-3"/>
        </w:rPr>
        <w:t xml:space="preserve">quantity </w:t>
      </w:r>
      <w:r>
        <w:t>often of interest in Bayesian methods is the posterior predictive probability (PPP</w:t>
      </w:r>
      <w:r>
        <w:rPr>
          <w:spacing w:val="-11"/>
        </w:rPr>
        <w:t xml:space="preserve"> </w:t>
      </w:r>
      <w:r>
        <w:t>or</w:t>
      </w:r>
    </w:p>
    <w:p w14:paraId="136C02EC" w14:textId="573BF160" w:rsidR="00C944E3" w:rsidDel="001F4DD2" w:rsidRDefault="00512462">
      <w:pPr>
        <w:pStyle w:val="BodyText"/>
        <w:spacing w:line="319" w:lineRule="exact"/>
        <w:ind w:left="120"/>
        <w:rPr>
          <w:del w:id="390" w:author="Padgett, Noah" w:date="2020-10-21T01:27:00Z"/>
        </w:rPr>
      </w:pPr>
      <w:r>
        <w:rPr>
          <w:rFonts w:ascii="Times New Roman"/>
          <w:i/>
        </w:rPr>
        <w:t>p</w:t>
      </w:r>
      <w:r>
        <w:t xml:space="preserve">-value, Gelman et al., </w:t>
      </w:r>
      <w:hyperlink w:anchor="_bookmark14" w:history="1">
        <w:r>
          <w:t xml:space="preserve">1996; </w:t>
        </w:r>
      </w:hyperlink>
      <w:r>
        <w:t xml:space="preserve">Rubin, </w:t>
      </w:r>
      <w:hyperlink w:anchor="_bookmark29" w:history="1">
        <w:r>
          <w:t>1996).</w:t>
        </w:r>
      </w:hyperlink>
      <w:r>
        <w:t xml:space="preserve"> The PPP is often used to construc</w:t>
      </w:r>
      <w:ins w:id="391" w:author="Padgett, Noah" w:date="2020-10-21T01:27:00Z">
        <w:r w:rsidR="001F4DD2">
          <w:t xml:space="preserve">t </w:t>
        </w:r>
      </w:ins>
      <w:del w:id="392" w:author="Padgett, Noah" w:date="2020-10-21T01:27:00Z">
        <w:r w:rsidDel="001F4DD2">
          <w:delText>t</w:delText>
        </w:r>
      </w:del>
    </w:p>
    <w:p w14:paraId="31B8C8BD" w14:textId="4A34DDCF" w:rsidR="00C944E3" w:rsidDel="001F4DD2" w:rsidRDefault="00C944E3" w:rsidP="001F4DD2">
      <w:pPr>
        <w:spacing w:line="319" w:lineRule="exact"/>
        <w:ind w:left="120"/>
        <w:rPr>
          <w:del w:id="393" w:author="Padgett, Noah" w:date="2020-10-21T01:27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394" w:author="Padgett, Noah" w:date="2020-10-21T01:27:00Z">
          <w:pPr>
            <w:spacing w:line="319" w:lineRule="exact"/>
          </w:pPr>
        </w:pPrChange>
      </w:pPr>
    </w:p>
    <w:p w14:paraId="18F9CC8F" w14:textId="77777777" w:rsidR="00C944E3" w:rsidRDefault="00512462" w:rsidP="001F4DD2">
      <w:pPr>
        <w:pStyle w:val="BodyText"/>
        <w:spacing w:before="110" w:line="355" w:lineRule="auto"/>
        <w:ind w:right="149"/>
        <w:pPrChange w:id="395" w:author="Padgett, Noah" w:date="2020-10-21T01:27:00Z">
          <w:pPr>
            <w:pStyle w:val="BodyText"/>
            <w:spacing w:before="110" w:line="355" w:lineRule="auto"/>
            <w:ind w:left="120" w:right="149"/>
          </w:pPr>
        </w:pPrChange>
      </w:pPr>
      <w:r>
        <w:t xml:space="preserve">probabilistic inferences about test statistics from the posterior predictive distribution. </w:t>
      </w:r>
      <w:r>
        <w:rPr>
          <w:spacing w:val="-3"/>
        </w:rPr>
        <w:t>However,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application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computing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 the posterior itself leading to a simpler approximation problem. The proposed local fit assessment builds on this idea of approximating the posterior probability associated the parameters.</w:t>
      </w:r>
    </w:p>
    <w:p w14:paraId="6F0B7AA4" w14:textId="37B46C11" w:rsidR="001F4DD2" w:rsidRDefault="00512462">
      <w:pPr>
        <w:pStyle w:val="BodyText"/>
        <w:spacing w:line="355" w:lineRule="auto"/>
        <w:ind w:left="120" w:right="115" w:firstLine="720"/>
        <w:rPr>
          <w:ins w:id="396" w:author="Padgett, Noah" w:date="2020-10-21T01:30:00Z"/>
        </w:rPr>
      </w:pPr>
      <w:r>
        <w:t xml:space="preserve">A similar approach of assessing model fit </w:t>
      </w:r>
      <w:r>
        <w:rPr>
          <w:spacing w:val="-3"/>
        </w:rPr>
        <w:t xml:space="preserve">was </w:t>
      </w:r>
      <w:r>
        <w:t xml:space="preserve">discussed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>(2016).</w:t>
        </w:r>
      </w:hyperlink>
      <w:r>
        <w:t xml:space="preserve"> The authors used a similar posterior approximation to help </w:t>
      </w:r>
      <w:r>
        <w:rPr>
          <w:spacing w:val="-3"/>
        </w:rPr>
        <w:t xml:space="preserve">evaluate </w:t>
      </w:r>
      <w:r>
        <w:t>global model fit and identify</w:t>
      </w:r>
      <w:r>
        <w:rPr>
          <w:spacing w:val="-25"/>
        </w:rPr>
        <w:t xml:space="preserve"> </w:t>
      </w:r>
      <w:r>
        <w:t>influential</w:t>
      </w:r>
      <w:r>
        <w:rPr>
          <w:spacing w:val="-24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authors</w:t>
      </w:r>
      <w:r>
        <w:rPr>
          <w:spacing w:val="-25"/>
        </w:rPr>
        <w:t xml:space="preserve"> </w:t>
      </w:r>
      <w:r>
        <w:t>hinted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probabilistic</w:t>
      </w:r>
      <w:r>
        <w:rPr>
          <w:spacing w:val="-23"/>
        </w:rPr>
        <w:t xml:space="preserve"> </w:t>
      </w:r>
      <w:r>
        <w:t>approach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 xml:space="preserve">be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fit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ways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rPr>
          <w:spacing w:val="-3"/>
        </w:rPr>
        <w:t xml:space="preserve">covariances. </w:t>
      </w:r>
      <w:commentRangeStart w:id="397"/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date no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investigations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</w:t>
      </w:r>
      <w:r>
        <w:rPr>
          <w:spacing w:val="-16"/>
        </w:rPr>
        <w:t xml:space="preserve"> </w:t>
      </w:r>
      <w:r>
        <w:t>and</w:t>
      </w:r>
      <w:ins w:id="398" w:author="Grace Aquino" w:date="2020-10-20T20:43:00Z">
        <w:r w:rsidR="006779EA">
          <w:t xml:space="preserve"> therefore, it</w:t>
        </w:r>
      </w:ins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of</w:t>
      </w:r>
      <w:bookmarkStart w:id="399" w:name="Introduction_to_Bayesian_Approach"/>
      <w:bookmarkEnd w:id="399"/>
      <w:r>
        <w:t xml:space="preserve"> our work. </w:t>
      </w:r>
      <w:commentRangeEnd w:id="397"/>
      <w:r w:rsidR="006779EA">
        <w:rPr>
          <w:rStyle w:val="CommentReference"/>
        </w:rPr>
        <w:commentReference w:id="397"/>
      </w:r>
      <w:ins w:id="400" w:author="Padgett, Noah" w:date="2020-10-21T01:30:00Z">
        <w:r w:rsidR="001F4DD2">
          <w:t>Next, we briefly review</w:t>
        </w:r>
      </w:ins>
      <w:ins w:id="401" w:author="Padgett, Noah" w:date="2020-10-21T01:31:00Z">
        <w:r w:rsidR="001F4DD2">
          <w:t xml:space="preserve"> some of the necessary Bayesian theory that is </w:t>
        </w:r>
      </w:ins>
      <w:ins w:id="402" w:author="Padgett, Noah" w:date="2020-10-21T01:32:00Z">
        <w:r w:rsidR="001F4DD2">
          <w:t>needed for the probability</w:t>
        </w:r>
      </w:ins>
      <w:ins w:id="403" w:author="Padgett, Noah" w:date="2020-10-21T01:31:00Z">
        <w:r w:rsidR="001F4DD2">
          <w:t xml:space="preserve"> </w:t>
        </w:r>
      </w:ins>
      <w:ins w:id="404" w:author="Padgett, Noah" w:date="2020-10-21T01:32:00Z">
        <w:r w:rsidR="001F4DD2">
          <w:t>of inferential interest.</w:t>
        </w:r>
      </w:ins>
    </w:p>
    <w:p w14:paraId="422951E1" w14:textId="4331F832" w:rsidR="00C944E3" w:rsidRDefault="00512462">
      <w:pPr>
        <w:pStyle w:val="BodyText"/>
        <w:spacing w:line="355" w:lineRule="auto"/>
        <w:ind w:left="120" w:right="115" w:firstLine="720"/>
      </w:pPr>
      <w:r>
        <w:t xml:space="preserve">Next, </w:t>
      </w:r>
      <w:r>
        <w:rPr>
          <w:spacing w:val="-4"/>
        </w:rPr>
        <w:t xml:space="preserve">we </w:t>
      </w:r>
      <w:r>
        <w:t>introduce the Bayesian ideas needed to build up the</w:t>
      </w:r>
      <w:r>
        <w:rPr>
          <w:spacing w:val="-38"/>
        </w:rPr>
        <w:t xml:space="preserve"> </w:t>
      </w:r>
      <w:commentRangeStart w:id="405"/>
      <w:r>
        <w:t>approach.</w:t>
      </w:r>
      <w:commentRangeEnd w:id="405"/>
      <w:r w:rsidR="0086015D">
        <w:rPr>
          <w:rStyle w:val="CommentReference"/>
        </w:rPr>
        <w:commentReference w:id="405"/>
      </w:r>
    </w:p>
    <w:p w14:paraId="46370CF7" w14:textId="77777777" w:rsidR="00C944E3" w:rsidRDefault="00512462">
      <w:pPr>
        <w:pStyle w:val="Heading2"/>
        <w:ind w:left="120"/>
      </w:pPr>
      <w:r>
        <w:t>Introduction to Bayesian Approach</w:t>
      </w:r>
    </w:p>
    <w:p w14:paraId="48F92C9B" w14:textId="77777777" w:rsidR="00C944E3" w:rsidRDefault="00512462">
      <w:pPr>
        <w:pStyle w:val="BodyText"/>
        <w:spacing w:before="231" w:line="355" w:lineRule="auto"/>
        <w:ind w:left="120" w:right="194" w:firstLine="720"/>
        <w:jc w:val="both"/>
      </w:pPr>
      <w:r>
        <w:rPr>
          <w:spacing w:val="-3"/>
        </w:rPr>
        <w:lastRenderedPageBreak/>
        <w:t>Bayes</w:t>
      </w:r>
      <w:r>
        <w:rPr>
          <w:spacing w:val="-18"/>
        </w:rPr>
        <w:t xml:space="preserve"> </w:t>
      </w:r>
      <w:r>
        <w:t>theorem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manipulate</w:t>
      </w:r>
      <w:r>
        <w:rPr>
          <w:spacing w:val="-18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3"/>
        </w:rPr>
        <w:t xml:space="preserve">Bayes </w:t>
      </w:r>
      <w:r>
        <w:t>theorem</w:t>
      </w:r>
      <w:r>
        <w:rPr>
          <w:spacing w:val="-25"/>
        </w:rPr>
        <w:t xml:space="preserve"> </w:t>
      </w:r>
      <w:r>
        <w:t>lets</w:t>
      </w:r>
      <w:r>
        <w:rPr>
          <w:spacing w:val="-24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decompose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likelihood</w:t>
      </w:r>
      <w:r>
        <w:rPr>
          <w:spacing w:val="-24"/>
        </w:rPr>
        <w:t xml:space="preserve"> </w:t>
      </w:r>
      <w:r>
        <w:t>statement</w:t>
      </w:r>
      <w:r>
        <w:rPr>
          <w:spacing w:val="-25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our 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hypothesized</w:t>
      </w:r>
      <w:r>
        <w:rPr>
          <w:spacing w:val="-18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parameters</w:t>
      </w:r>
      <w:r>
        <w:rPr>
          <w:spacing w:val="-19"/>
        </w:rPr>
        <w:t xml:space="preserve"> </w:t>
      </w:r>
      <w:r>
        <w:t>(i.e.,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prior).</w:t>
      </w:r>
      <w:r>
        <w:rPr>
          <w:spacing w:val="-5"/>
        </w:rPr>
        <w:t xml:space="preserve"> </w:t>
      </w:r>
      <w:r>
        <w:t>Or,</w:t>
      </w:r>
      <w:r>
        <w:rPr>
          <w:spacing w:val="-18"/>
        </w:rPr>
        <w:t xml:space="preserve"> </w:t>
      </w:r>
      <w:r>
        <w:t>more formally</w:t>
      </w:r>
      <w:r>
        <w:rPr>
          <w:spacing w:val="17"/>
        </w:rPr>
        <w:t xml:space="preserve"> </w:t>
      </w:r>
      <w:r>
        <w:t>as</w:t>
      </w:r>
    </w:p>
    <w:p w14:paraId="1A311E16" w14:textId="77777777" w:rsidR="00C944E3" w:rsidRDefault="00512462">
      <w:pPr>
        <w:spacing w:before="83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Arial Black" w:hAnsi="Arial Black"/>
          <w:sz w:val="24"/>
        </w:rPr>
        <w:t xml:space="preserve">) </w: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Times New Roman" w:hAnsi="Times New Roman"/>
          <w:i/>
          <w:sz w:val="24"/>
        </w:rPr>
        <w:t>£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</w:p>
    <w:p w14:paraId="695BFB6B" w14:textId="77777777" w:rsidR="00C944E3" w:rsidRDefault="00512462">
      <w:pPr>
        <w:pStyle w:val="BodyText"/>
        <w:spacing w:before="89" w:line="478" w:lineRule="exact"/>
        <w:ind w:left="119"/>
      </w:pPr>
      <w:r>
        <w:t>where</w:t>
      </w:r>
      <w:r>
        <w:rPr>
          <w:spacing w:val="-16"/>
        </w:rPr>
        <w:t xml:space="preserve"> </w:t>
      </w:r>
      <w:r>
        <w:rPr>
          <w:rFonts w:ascii="Lucida Sans Unicode" w:hAnsi="Lucida Sans Unicode"/>
        </w:rPr>
        <w:t>∝</w:t>
      </w:r>
      <w:r>
        <w:rPr>
          <w:rFonts w:ascii="Lucida Sans Unicode" w:hAnsi="Lucida Sans Unicode"/>
          <w:spacing w:val="-3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“proportional</w:t>
      </w:r>
      <w:r>
        <w:rPr>
          <w:spacing w:val="-16"/>
        </w:rPr>
        <w:t xml:space="preserve"> </w:t>
      </w:r>
      <w:r>
        <w:t>to”,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£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0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>)</w:t>
      </w:r>
      <w:r>
        <w:rPr>
          <w:rFonts w:ascii="Arial Black" w:hAnsi="Arial Black"/>
          <w:spacing w:val="-3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5"/>
        </w:rPr>
        <w:t xml:space="preserve"> </w:t>
      </w:r>
      <w:r>
        <w:t>determined</w:t>
      </w:r>
      <w:r>
        <w:rPr>
          <w:spacing w:val="-16"/>
        </w:rPr>
        <w:t xml:space="preserve"> </w:t>
      </w:r>
      <w:r>
        <w:rPr>
          <w:spacing w:val="-4"/>
        </w:rPr>
        <w:t xml:space="preserve">by </w:t>
      </w:r>
      <w:r>
        <w:t xml:space="preserve">the model specified and parameters </w:t>
      </w:r>
      <w:r>
        <w:rPr>
          <w:rFonts w:ascii="Times New Roman" w:hAnsi="Times New Roman"/>
          <w:i/>
          <w:spacing w:val="3"/>
        </w:rPr>
        <w:t>θ</w:t>
      </w:r>
      <w:r>
        <w:rPr>
          <w:spacing w:val="3"/>
        </w:rPr>
        <w:t xml:space="preserve">, </w:t>
      </w:r>
      <w:r>
        <w:t xml:space="preserve">and </w:t>
      </w:r>
      <w:r>
        <w:rPr>
          <w:rFonts w:ascii="Times New Roman" w:hAnsi="Times New Roman"/>
          <w:i/>
        </w:rPr>
        <w:t>p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 xml:space="preserve">) </w:t>
      </w:r>
      <w:r>
        <w:t>is the joint prior distribution for the parameters in the model. The posterior is usually sampled from using Monte Carlo methods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Gibbs</w:t>
      </w:r>
      <w:r>
        <w:rPr>
          <w:spacing w:val="-16"/>
        </w:rPr>
        <w:t xml:space="preserve"> </w:t>
      </w:r>
      <w:r>
        <w:t>sampling,</w:t>
      </w:r>
      <w:r>
        <w:rPr>
          <w:spacing w:val="-16"/>
        </w:rPr>
        <w:t xml:space="preserve"> </w:t>
      </w:r>
      <w:r>
        <w:t>Hamiltonian</w:t>
      </w:r>
      <w:r>
        <w:rPr>
          <w:spacing w:val="-17"/>
        </w:rPr>
        <w:t xml:space="preserve"> </w:t>
      </w:r>
      <w:r>
        <w:t>Monte</w:t>
      </w:r>
      <w:r>
        <w:rPr>
          <w:spacing w:val="-16"/>
        </w:rPr>
        <w:t xml:space="preserve"> </w:t>
      </w:r>
      <w:r>
        <w:t>Carlo,</w:t>
      </w:r>
      <w:r>
        <w:rPr>
          <w:spacing w:val="-16"/>
        </w:rPr>
        <w:t xml:space="preserve"> </w:t>
      </w:r>
      <w:r>
        <w:t>etc.).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rPr>
          <w:spacing w:val="-4"/>
        </w:rPr>
        <w:t xml:space="preserve">we </w:t>
      </w:r>
      <w:r>
        <w:t>elect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i/>
        </w:rPr>
        <w:t>relatively</w:t>
      </w:r>
      <w:r>
        <w:rPr>
          <w:i/>
          <w:spacing w:val="-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approximation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from relatively</w:t>
      </w:r>
      <w:r>
        <w:rPr>
          <w:spacing w:val="16"/>
        </w:rPr>
        <w:t xml:space="preserve"> </w:t>
      </w:r>
      <w:r>
        <w:rPr>
          <w:spacing w:val="-4"/>
        </w:rPr>
        <w:t>quickly.</w:t>
      </w:r>
    </w:p>
    <w:p w14:paraId="08C93860" w14:textId="7E69E7B1" w:rsidR="00C944E3" w:rsidDel="001F4DD2" w:rsidRDefault="00512462">
      <w:pPr>
        <w:pStyle w:val="BodyText"/>
        <w:spacing w:before="131" w:line="355" w:lineRule="auto"/>
        <w:ind w:left="119" w:firstLine="720"/>
        <w:rPr>
          <w:del w:id="406" w:author="Padgett, Noah" w:date="2020-10-21T01:30:00Z"/>
        </w:rPr>
      </w:pPr>
      <w:r>
        <w:t>Under</w:t>
      </w:r>
      <w:r>
        <w:rPr>
          <w:spacing w:val="-26"/>
        </w:rPr>
        <w:t xml:space="preserve"> </w:t>
      </w:r>
      <w:r>
        <w:t>mild</w:t>
      </w:r>
      <w:r>
        <w:rPr>
          <w:spacing w:val="-26"/>
        </w:rPr>
        <w:t xml:space="preserve"> </w:t>
      </w:r>
      <w:r>
        <w:t>regularity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posterior</w:t>
      </w:r>
      <w:r>
        <w:rPr>
          <w:spacing w:val="-25"/>
        </w:rPr>
        <w:t xml:space="preserve"> </w:t>
      </w:r>
      <w:r>
        <w:t>distribution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2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approximate</w:t>
      </w:r>
      <w:r>
        <w:rPr>
          <w:spacing w:val="-26"/>
        </w:rPr>
        <w:t xml:space="preserve"> </w:t>
      </w:r>
      <w:r>
        <w:t>a normal distribution as the number of samples drawn from the distribution increases (Gelman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hyperlink w:anchor="_bookmark13" w:history="1">
        <w:r>
          <w:t>2013).</w:t>
        </w:r>
      </w:hyperlink>
      <w:r>
        <w:rPr>
          <w:spacing w:val="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Laplace’s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to</w:t>
      </w:r>
    </w:p>
    <w:p w14:paraId="2A84820F" w14:textId="3FEA6FEE" w:rsidR="00C944E3" w:rsidDel="001F4DD2" w:rsidRDefault="00C944E3" w:rsidP="001F4DD2">
      <w:pPr>
        <w:pStyle w:val="BodyText"/>
        <w:spacing w:before="131" w:line="355" w:lineRule="auto"/>
        <w:ind w:left="119" w:firstLine="720"/>
        <w:rPr>
          <w:del w:id="407" w:author="Padgett, Noah" w:date="2020-10-21T01:30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408" w:author="Padgett, Noah" w:date="2020-10-21T01:30:00Z">
          <w:pPr>
            <w:spacing w:line="355" w:lineRule="auto"/>
          </w:pPr>
        </w:pPrChange>
      </w:pPr>
    </w:p>
    <w:p w14:paraId="387E425B" w14:textId="1FD4D667" w:rsidR="00C944E3" w:rsidRDefault="001F4DD2">
      <w:pPr>
        <w:pStyle w:val="BodyText"/>
        <w:spacing w:before="110" w:line="355" w:lineRule="auto"/>
        <w:ind w:left="120" w:right="159"/>
      </w:pPr>
      <w:ins w:id="409" w:author="Padgett, Noah" w:date="2020-10-21T01:30:00Z">
        <w:r>
          <w:t xml:space="preserve"> </w:t>
        </w:r>
      </w:ins>
      <w:r w:rsidR="00512462">
        <w:t xml:space="preserve">derive a second-order </w:t>
      </w:r>
      <w:r w:rsidR="00512462">
        <w:rPr>
          <w:spacing w:val="-5"/>
        </w:rPr>
        <w:t xml:space="preserve">Taylor </w:t>
      </w:r>
      <w:r w:rsidR="00512462">
        <w:t xml:space="preserve">series approximation to the posterior (Tierney &amp; </w:t>
      </w:r>
      <w:proofErr w:type="spellStart"/>
      <w:r w:rsidR="00512462">
        <w:t>Kadane</w:t>
      </w:r>
      <w:proofErr w:type="spellEnd"/>
      <w:r w:rsidR="00512462">
        <w:t xml:space="preserve">, </w:t>
      </w:r>
      <w:hyperlink w:anchor="_bookmark35" w:history="1">
        <w:r w:rsidR="00512462">
          <w:t>1986).</w:t>
        </w:r>
      </w:hyperlink>
      <w:r w:rsidR="00512462">
        <w:t xml:space="preserve"> The </w:t>
      </w:r>
      <w:r w:rsidR="00512462">
        <w:rPr>
          <w:spacing w:val="-5"/>
        </w:rPr>
        <w:t xml:space="preserve">Taylor </w:t>
      </w:r>
      <w:r w:rsidR="00512462">
        <w:t>series approximation is used to get a point estimate for the posterior expectation</w:t>
      </w:r>
      <w:r w:rsidR="00512462">
        <w:rPr>
          <w:spacing w:val="-17"/>
        </w:rPr>
        <w:t xml:space="preserve"> </w:t>
      </w:r>
      <w:r w:rsidR="00512462">
        <w:t>and</w:t>
      </w:r>
      <w:r w:rsidR="00512462">
        <w:rPr>
          <w:spacing w:val="-17"/>
        </w:rPr>
        <w:t xml:space="preserve"> </w:t>
      </w:r>
      <w:r w:rsidR="00512462">
        <w:rPr>
          <w:spacing w:val="-3"/>
        </w:rPr>
        <w:t>variance.</w:t>
      </w:r>
      <w:r w:rsidR="00512462">
        <w:rPr>
          <w:spacing w:val="-2"/>
        </w:rPr>
        <w:t xml:space="preserve"> </w:t>
      </w:r>
      <w:r w:rsidR="00512462">
        <w:t>Then,</w:t>
      </w:r>
      <w:r w:rsidR="00512462">
        <w:rPr>
          <w:spacing w:val="-17"/>
        </w:rPr>
        <w:t xml:space="preserve"> </w:t>
      </w:r>
      <w:r w:rsidR="00512462">
        <w:t>using</w:t>
      </w:r>
      <w:r w:rsidR="00512462">
        <w:rPr>
          <w:spacing w:val="-17"/>
        </w:rPr>
        <w:t xml:space="preserve"> </w:t>
      </w:r>
      <w:r w:rsidR="00512462">
        <w:t>these</w:t>
      </w:r>
      <w:r w:rsidR="00512462">
        <w:rPr>
          <w:spacing w:val="-17"/>
        </w:rPr>
        <w:t xml:space="preserve"> </w:t>
      </w:r>
      <w:r w:rsidR="00512462">
        <w:rPr>
          <w:spacing w:val="-5"/>
        </w:rPr>
        <w:t>two</w:t>
      </w:r>
      <w:r w:rsidR="00512462">
        <w:rPr>
          <w:spacing w:val="-17"/>
        </w:rPr>
        <w:t xml:space="preserve"> </w:t>
      </w:r>
      <w:r w:rsidR="00512462">
        <w:t>pieces</w:t>
      </w:r>
      <w:r w:rsidR="00512462">
        <w:rPr>
          <w:spacing w:val="-16"/>
        </w:rPr>
        <w:t xml:space="preserve"> </w:t>
      </w:r>
      <w:r w:rsidR="00512462">
        <w:t>matched</w:t>
      </w:r>
      <w:r w:rsidR="00512462">
        <w:rPr>
          <w:spacing w:val="-17"/>
        </w:rPr>
        <w:t xml:space="preserve"> </w:t>
      </w:r>
      <w:r w:rsidR="00512462">
        <w:t>with</w:t>
      </w:r>
      <w:r w:rsidR="00512462">
        <w:rPr>
          <w:spacing w:val="-16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knowledge</w:t>
      </w:r>
      <w:r w:rsidR="00512462">
        <w:rPr>
          <w:spacing w:val="-16"/>
        </w:rPr>
        <w:t xml:space="preserve"> </w:t>
      </w:r>
      <w:r w:rsidR="00512462">
        <w:t>that the</w:t>
      </w:r>
      <w:r w:rsidR="00512462">
        <w:rPr>
          <w:spacing w:val="-29"/>
        </w:rPr>
        <w:t xml:space="preserve"> </w:t>
      </w:r>
      <w:r w:rsidR="00512462">
        <w:t>posterior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asymptotically</w:t>
      </w:r>
      <w:r w:rsidR="00512462">
        <w:rPr>
          <w:spacing w:val="-29"/>
        </w:rPr>
        <w:t xml:space="preserve"> </w:t>
      </w:r>
      <w:r w:rsidR="00512462">
        <w:t>normally</w:t>
      </w:r>
      <w:r w:rsidR="00512462">
        <w:rPr>
          <w:spacing w:val="-28"/>
        </w:rPr>
        <w:t xml:space="preserve"> </w:t>
      </w:r>
      <w:r w:rsidR="00512462">
        <w:t>distributed,</w:t>
      </w:r>
      <w:r w:rsidR="00512462">
        <w:rPr>
          <w:spacing w:val="-28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28"/>
        </w:rPr>
        <w:t xml:space="preserve"> </w:t>
      </w:r>
      <w:r w:rsidR="00512462">
        <w:t>arrive</w:t>
      </w:r>
      <w:r w:rsidR="00512462">
        <w:rPr>
          <w:spacing w:val="-29"/>
        </w:rPr>
        <w:t xml:space="preserve"> </w:t>
      </w:r>
      <w:r w:rsidR="00512462">
        <w:t>at</w:t>
      </w:r>
      <w:r w:rsidR="00512462">
        <w:rPr>
          <w:spacing w:val="-28"/>
        </w:rPr>
        <w:t xml:space="preserve"> </w:t>
      </w:r>
      <w:r w:rsidR="00512462">
        <w:t>an</w:t>
      </w:r>
      <w:r w:rsidR="00512462">
        <w:rPr>
          <w:spacing w:val="-28"/>
        </w:rPr>
        <w:t xml:space="preserve"> </w:t>
      </w:r>
      <w:r w:rsidR="00512462">
        <w:t>approximate</w:t>
      </w:r>
      <w:r w:rsidR="00512462">
        <w:rPr>
          <w:spacing w:val="-28"/>
        </w:rPr>
        <w:t xml:space="preserve"> </w:t>
      </w:r>
      <w:r w:rsidR="00512462">
        <w:t xml:space="preserve">posterior distribution for </w:t>
      </w:r>
      <w:r w:rsidR="00512462">
        <w:rPr>
          <w:spacing w:val="-3"/>
        </w:rPr>
        <w:t xml:space="preserve">any </w:t>
      </w:r>
      <w:r w:rsidR="00512462">
        <w:t>parameter. The approximation is known to provide a useful approximation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posteriors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4"/>
        </w:rPr>
        <w:t xml:space="preserve"> </w:t>
      </w:r>
      <w:r w:rsidR="00512462">
        <w:t>relatively</w:t>
      </w:r>
      <w:r w:rsidR="00512462">
        <w:rPr>
          <w:spacing w:val="-14"/>
        </w:rPr>
        <w:t xml:space="preserve"> </w:t>
      </w:r>
      <w:r w:rsidR="00512462">
        <w:t>simple</w:t>
      </w:r>
      <w:r w:rsidR="00512462">
        <w:rPr>
          <w:spacing w:val="-14"/>
        </w:rPr>
        <w:t xml:space="preserve"> </w:t>
      </w:r>
      <w:r w:rsidR="00512462">
        <w:t>models</w:t>
      </w:r>
      <w:r w:rsidR="00512462">
        <w:rPr>
          <w:spacing w:val="-14"/>
        </w:rPr>
        <w:t xml:space="preserve"> </w:t>
      </w:r>
      <w:r w:rsidR="00512462">
        <w:t>in</w:t>
      </w:r>
      <w:r w:rsidR="00512462">
        <w:rPr>
          <w:spacing w:val="-14"/>
        </w:rPr>
        <w:t xml:space="preserve"> </w:t>
      </w:r>
      <w:r w:rsidR="00512462">
        <w:t>a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variety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contexts</w:t>
      </w:r>
      <w:r w:rsidR="00512462">
        <w:rPr>
          <w:spacing w:val="-14"/>
        </w:rPr>
        <w:t xml:space="preserve"> </w:t>
      </w:r>
      <w:r w:rsidR="00512462">
        <w:t>(</w:t>
      </w:r>
      <w:proofErr w:type="spellStart"/>
      <w:r w:rsidR="00512462">
        <w:t>Kass</w:t>
      </w:r>
      <w:proofErr w:type="spellEnd"/>
      <w:r w:rsidR="00512462">
        <w:rPr>
          <w:spacing w:val="-14"/>
        </w:rPr>
        <w:t xml:space="preserve"> </w:t>
      </w:r>
      <w:r w:rsidR="00512462">
        <w:t xml:space="preserve">&amp; </w:t>
      </w:r>
      <w:proofErr w:type="spellStart"/>
      <w:r w:rsidR="00512462">
        <w:t>Steffey</w:t>
      </w:r>
      <w:proofErr w:type="spellEnd"/>
      <w:r w:rsidR="00512462">
        <w:t xml:space="preserve">, </w:t>
      </w:r>
      <w:hyperlink w:anchor="_bookmark17" w:history="1">
        <w:r w:rsidR="00512462">
          <w:t xml:space="preserve">1989; </w:t>
        </w:r>
      </w:hyperlink>
      <w:r w:rsidR="00512462">
        <w:rPr>
          <w:spacing w:val="-3"/>
        </w:rPr>
        <w:t xml:space="preserve">Rue </w:t>
      </w:r>
      <w:r w:rsidR="00512462">
        <w:t>et al.,</w:t>
      </w:r>
      <w:r w:rsidR="00512462">
        <w:rPr>
          <w:spacing w:val="30"/>
        </w:rPr>
        <w:t xml:space="preserve"> </w:t>
      </w:r>
      <w:hyperlink w:anchor="_bookmark30" w:history="1">
        <w:r w:rsidR="00512462">
          <w:t>2009).</w:t>
        </w:r>
      </w:hyperlink>
    </w:p>
    <w:p w14:paraId="5655DE38" w14:textId="31EA23BD" w:rsidR="00C944E3" w:rsidRDefault="00512462" w:rsidP="00342550">
      <w:pPr>
        <w:pStyle w:val="BodyText"/>
        <w:spacing w:line="300" w:lineRule="auto"/>
        <w:ind w:left="119" w:firstLine="720"/>
      </w:pPr>
      <w:r>
        <w:rPr>
          <w:w w:val="105"/>
        </w:rPr>
        <w:t xml:space="preserve">Under the same regularity conditions that allow us to assume the normal </w:t>
      </w:r>
      <w:r>
        <w:rPr>
          <w:w w:val="95"/>
        </w:rPr>
        <w:t>distribution</w:t>
      </w:r>
      <w:ins w:id="410" w:author="Grace Aquino" w:date="2020-10-20T20:53:00Z">
        <w:r w:rsidR="00367C25">
          <w:rPr>
            <w:w w:val="95"/>
          </w:rPr>
          <w:t>,</w:t>
        </w:r>
      </w:ins>
      <w:r>
        <w:t xml:space="preserve"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89"/>
        </w:rPr>
        <w:t>oul</w:t>
      </w:r>
      <w:r>
        <w:rPr>
          <w:w w:val="89"/>
        </w:rPr>
        <w:t>d</w:t>
      </w:r>
      <w:r>
        <w:t xml:space="preserve"> </w:t>
      </w:r>
      <w:r>
        <w:rPr>
          <w:spacing w:val="-1"/>
          <w:w w:val="89"/>
        </w:rPr>
        <w:t>ge</w:t>
      </w:r>
      <w:r>
        <w:rPr>
          <w:w w:val="116"/>
        </w:rPr>
        <w:t>t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</w:t>
      </w:r>
      <w:r w:rsidR="00342550">
        <w:rPr>
          <w:rFonts w:ascii="Times New Roman" w:hAnsi="Times New Roman"/>
          <w:i/>
          <w:spacing w:val="-91"/>
          <w:w w:val="92"/>
        </w:rPr>
        <w:t>θ</w:t>
      </w:r>
      <w:r w:rsidR="00342550">
        <w:rPr>
          <w:rFonts w:ascii="Arial Black" w:hAnsi="Arial Black"/>
          <w:w w:val="146"/>
          <w:position w:val="6"/>
        </w:rPr>
        <w:t>ˆ</w:t>
      </w:r>
      <w:r w:rsidR="00342550">
        <w:rPr>
          <w:w w:val="103"/>
        </w:rPr>
        <w:t xml:space="preserve"> under the Laplace approximation is approximately</w:t>
      </w:r>
      <w:r>
        <w:rPr>
          <w:rFonts w:ascii="Lucida Sans Unicode" w:hAnsi="Lucida Sans Unicode"/>
        </w:rPr>
        <w:t xml:space="preserve"> </w:t>
      </w:r>
      <w:r>
        <w:rPr>
          <w:rFonts w:ascii="Times New Roman" w:hAnsi="Times New Roman"/>
          <w:i/>
          <w:spacing w:val="-91"/>
          <w:w w:val="92"/>
        </w:rPr>
        <w:t>θ</w:t>
      </w:r>
      <w:r>
        <w:rPr>
          <w:rFonts w:ascii="Arial Black" w:hAnsi="Arial Black"/>
          <w:spacing w:val="-27"/>
          <w:w w:val="146"/>
          <w:position w:val="6"/>
        </w:rPr>
        <w:t>ˆ</w:t>
      </w:r>
      <w:r>
        <w:rPr>
          <w:rFonts w:ascii="Times New Roman" w:hAnsi="Times New Roman"/>
          <w:i/>
          <w:w w:val="121"/>
          <w:position w:val="-3"/>
          <w:sz w:val="16"/>
        </w:rPr>
        <w:t>M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8"/>
          <w:position w:val="-3"/>
          <w:sz w:val="16"/>
        </w:rPr>
        <w:t>L</w:t>
      </w:r>
      <w:r>
        <w:rPr>
          <w:rFonts w:ascii="Times New Roman" w:hAnsi="Times New Roman"/>
          <w:i/>
          <w:w w:val="128"/>
          <w:position w:val="-3"/>
          <w:sz w:val="16"/>
        </w:rPr>
        <w:t>E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the variance under the Laplace approximation is nearly identical to the </w:t>
      </w:r>
      <w:r>
        <w:rPr>
          <w:rFonts w:ascii="Times New Roman" w:hAnsi="Times New Roman"/>
          <w:i/>
          <w:spacing w:val="-1"/>
          <w:w w:val="129"/>
        </w:rPr>
        <w:t>I</w:t>
      </w:r>
      <w:r>
        <w:rPr>
          <w:rFonts w:ascii="Times New Roman" w:hAnsi="Times New Roman"/>
          <w:i/>
          <w:spacing w:val="4"/>
          <w:w w:val="110"/>
          <w:vertAlign w:val="subscript"/>
        </w:rPr>
        <w:t>O</w:t>
      </w:r>
      <w:r>
        <w:rPr>
          <w:rFonts w:ascii="Times New Roman" w:hAnsi="Times New Roman"/>
          <w:i/>
          <w:spacing w:val="8"/>
          <w:w w:val="130"/>
          <w:vertAlign w:val="subscript"/>
        </w:rPr>
        <w:t>B</w:t>
      </w:r>
      <w:r>
        <w:rPr>
          <w:rFonts w:ascii="Times New Roman" w:hAnsi="Times New Roman"/>
          <w:i/>
          <w:w w:val="128"/>
          <w:vertAlign w:val="subscript"/>
        </w:rPr>
        <w:t>S</w:t>
      </w:r>
      <w:r>
        <w:rPr>
          <w:rFonts w:ascii="Times New Roman" w:hAnsi="Times New Roman"/>
          <w:i/>
        </w:rPr>
        <w:t xml:space="preserve">  </w:t>
      </w:r>
      <w:r>
        <w:rPr>
          <w:spacing w:val="-1"/>
        </w:rPr>
        <w:t>(th</w:t>
      </w:r>
      <w:r>
        <w:t xml:space="preserve">e </w:t>
      </w:r>
      <w:r>
        <w:rPr>
          <w:spacing w:val="-1"/>
          <w:w w:val="92"/>
        </w:rPr>
        <w:t>obser</w:t>
      </w:r>
      <w:r>
        <w:rPr>
          <w:spacing w:val="-7"/>
          <w:w w:val="92"/>
        </w:rPr>
        <w:t>v</w:t>
      </w:r>
      <w:r>
        <w:rPr>
          <w:w w:val="89"/>
        </w:rPr>
        <w:t>ed</w:t>
      </w:r>
      <w:r w:rsidR="00342550">
        <w:rPr>
          <w:w w:val="89"/>
        </w:rPr>
        <w:t xml:space="preserve"> </w:t>
      </w:r>
      <w:r>
        <w:t>information).</w:t>
      </w:r>
      <w:r>
        <w:rPr>
          <w:spacing w:val="-13"/>
        </w:rPr>
        <w:t xml:space="preserve"> </w:t>
      </w:r>
      <w:commentRangeStart w:id="411"/>
      <w:r>
        <w:t>Not</w:t>
      </w:r>
      <w:r>
        <w:rPr>
          <w:spacing w:val="-24"/>
        </w:rPr>
        <w:t xml:space="preserve"> </w:t>
      </w:r>
      <w:r>
        <w:t>including</w:t>
      </w:r>
      <w:r>
        <w:rPr>
          <w:spacing w:val="-24"/>
        </w:rPr>
        <w:t xml:space="preserve"> </w:t>
      </w:r>
      <w:commentRangeEnd w:id="411"/>
      <w:r w:rsidR="00367C25">
        <w:rPr>
          <w:rStyle w:val="CommentReference"/>
        </w:rPr>
        <w:commentReference w:id="411"/>
      </w:r>
      <w:r>
        <w:t>the</w:t>
      </w:r>
      <w:r>
        <w:rPr>
          <w:spacing w:val="-24"/>
        </w:rPr>
        <w:t xml:space="preserve"> </w:t>
      </w:r>
      <w:r>
        <w:t>prior</w:t>
      </w:r>
      <w:r>
        <w:rPr>
          <w:spacing w:val="-25"/>
        </w:rPr>
        <w:t xml:space="preserve"> </w:t>
      </w:r>
      <w:r>
        <w:t>distribution</w:t>
      </w:r>
      <w:r>
        <w:rPr>
          <w:spacing w:val="-24"/>
        </w:rPr>
        <w:t xml:space="preserve"> </w:t>
      </w:r>
      <w:ins w:id="412" w:author="Padgett, Noah" w:date="2020-10-21T01:28:00Z">
        <w:r w:rsidR="001F4DD2">
          <w:rPr>
            <w:spacing w:val="-24"/>
          </w:rPr>
          <w:t xml:space="preserve">in the approximation </w:t>
        </w:r>
      </w:ins>
      <w:ins w:id="413" w:author="Padgett, Noah" w:date="2020-10-21T01:29:00Z">
        <w:r w:rsidR="001F4DD2">
          <w:t>of</w:t>
        </w:r>
      </w:ins>
      <w:del w:id="414" w:author="Padgett, Noah" w:date="2020-10-21T01:29:00Z">
        <w:r w:rsidDel="001F4DD2">
          <w:delText>for</w:delText>
        </w:r>
      </w:del>
      <w:r>
        <w:rPr>
          <w:spacing w:val="-2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1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done</w:t>
      </w:r>
      <w:r>
        <w:rPr>
          <w:spacing w:val="-24"/>
        </w:rPr>
        <w:t xml:space="preserve"> </w:t>
      </w:r>
      <w:r>
        <w:t>previously</w:t>
      </w:r>
      <w:r>
        <w:rPr>
          <w:spacing w:val="-25"/>
        </w:rPr>
        <w:t xml:space="preserve"> </w:t>
      </w:r>
      <w:r>
        <w:t xml:space="preserve">(Lee et al., </w:t>
      </w:r>
      <w:hyperlink w:anchor="_bookmark19" w:history="1">
        <w:r>
          <w:t xml:space="preserve">2016; </w:t>
        </w:r>
      </w:hyperlink>
      <w:r>
        <w:t xml:space="preserve">Li, </w:t>
      </w:r>
      <w:hyperlink w:anchor="_bookmark21" w:history="1">
        <w:r>
          <w:t xml:space="preserve">1992; </w:t>
        </w:r>
      </w:hyperlink>
      <w:r>
        <w:rPr>
          <w:spacing w:val="-3"/>
        </w:rPr>
        <w:t xml:space="preserve">Rue </w:t>
      </w:r>
      <w:r>
        <w:t xml:space="preserve">et al., </w:t>
      </w:r>
      <w:hyperlink w:anchor="_bookmark30" w:history="1">
        <w:r>
          <w:t xml:space="preserve">2009; </w:t>
        </w:r>
      </w:hyperlink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 xml:space="preserve">, </w:t>
      </w:r>
      <w:hyperlink w:anchor="_bookmark38" w:history="1">
        <w:r>
          <w:t>1993).</w:t>
        </w:r>
      </w:hyperlink>
      <w:r>
        <w:t xml:space="preserve"> This would decrease</w:t>
      </w:r>
      <w:r>
        <w:rPr>
          <w:spacing w:val="11"/>
        </w:rPr>
        <w:t xml:space="preserve"> </w:t>
      </w:r>
      <w:r>
        <w:t>our</w:t>
      </w:r>
      <w:r w:rsidR="00342550">
        <w:t xml:space="preserve"> </w:t>
      </w:r>
      <w:r>
        <w:t>uncertainty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distribution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16"/>
        </w:rPr>
        <w:t xml:space="preserve"> </w:t>
      </w:r>
      <w:r>
        <w:t>even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spacing w:val="-4"/>
        </w:rPr>
        <w:t>slightly.</w:t>
      </w:r>
      <w:r>
        <w:rPr>
          <w:spacing w:val="-6"/>
        </w:rPr>
        <w:t xml:space="preserve"> </w:t>
      </w:r>
      <w:r>
        <w:rPr>
          <w:spacing w:val="-3"/>
        </w:rPr>
        <w:t>Additionally,</w:t>
      </w:r>
      <w:r>
        <w:rPr>
          <w:spacing w:val="-20"/>
        </w:rPr>
        <w:t xml:space="preserve"> </w:t>
      </w:r>
      <w:r>
        <w:t>utilizing</w:t>
      </w:r>
      <w:r>
        <w:rPr>
          <w:spacing w:val="-20"/>
        </w:rPr>
        <w:t xml:space="preserve"> </w:t>
      </w:r>
      <w:r>
        <w:t>a minimally informative prior structure provides a useful initializing point for numerical methods.</w:t>
      </w:r>
      <w:r>
        <w:rPr>
          <w:spacing w:val="-11"/>
        </w:rPr>
        <w:t xml:space="preserve"> </w:t>
      </w:r>
      <w:r>
        <w:t>Next,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describe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3"/>
        </w:rPr>
        <w:t xml:space="preserve"> </w:t>
      </w:r>
      <w:r>
        <w:t>Laplace’s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for</w:t>
      </w:r>
      <w:bookmarkStart w:id="415" w:name="Applying_Laplace_Approximation_to_CFA"/>
      <w:bookmarkEnd w:id="415"/>
      <w:r>
        <w:t xml:space="preserve"> local fit</w:t>
      </w:r>
      <w:r>
        <w:rPr>
          <w:spacing w:val="32"/>
        </w:rPr>
        <w:t xml:space="preserve"> </w:t>
      </w:r>
      <w:r>
        <w:t>assessment.</w:t>
      </w:r>
    </w:p>
    <w:p w14:paraId="373AF2B8" w14:textId="77777777" w:rsidR="00C944E3" w:rsidRDefault="00512462">
      <w:pPr>
        <w:pStyle w:val="Heading2"/>
        <w:spacing w:before="83"/>
      </w:pPr>
      <w:r>
        <w:lastRenderedPageBreak/>
        <w:t>Applying Laplace Approximation to CFA</w:t>
      </w:r>
    </w:p>
    <w:p w14:paraId="6B7E57A8" w14:textId="329E86CC" w:rsidR="00C944E3" w:rsidRDefault="00512462">
      <w:pPr>
        <w:pStyle w:val="BodyText"/>
        <w:spacing w:before="232" w:line="355" w:lineRule="auto"/>
        <w:ind w:left="119" w:right="134" w:firstLine="720"/>
      </w:pPr>
      <w:r>
        <w:rPr>
          <w:spacing w:val="-10"/>
        </w:rPr>
        <w:t xml:space="preserve">We </w:t>
      </w:r>
      <w:r>
        <w:t>borrowed most notation for Bayesian factor analysis from the chapter</w:t>
      </w:r>
      <w:commentRangeStart w:id="416"/>
      <w:commentRangeStart w:id="417"/>
      <w:r>
        <w:t xml:space="preserve"> (). </w:t>
      </w:r>
      <w:commentRangeEnd w:id="416"/>
      <w:r w:rsidR="00367C25">
        <w:rPr>
          <w:rStyle w:val="CommentReference"/>
        </w:rPr>
        <w:commentReference w:id="416"/>
      </w:r>
      <w:commentRangeEnd w:id="417"/>
      <w:r w:rsidR="001F4DD2">
        <w:rPr>
          <w:rStyle w:val="CommentReference"/>
        </w:rPr>
        <w:commentReference w:id="417"/>
      </w:r>
      <w:r>
        <w:rPr>
          <w:spacing w:val="-10"/>
        </w:rPr>
        <w:t xml:space="preserve">We </w:t>
      </w:r>
      <w:r>
        <w:t>can</w:t>
      </w:r>
      <w:r>
        <w:rPr>
          <w:spacing w:val="-15"/>
        </w:rPr>
        <w:t xml:space="preserve"> </w:t>
      </w:r>
      <w:r>
        <w:rPr>
          <w:spacing w:val="-3"/>
        </w:rPr>
        <w:t>take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(shown</w:t>
      </w:r>
      <w:r>
        <w:rPr>
          <w:spacing w:val="-14"/>
        </w:rPr>
        <w:t xml:space="preserve"> </w:t>
      </w:r>
      <w:r>
        <w:t>below)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restructure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 xml:space="preserve">able to efficiently approximate posterior features of interest. </w:t>
      </w:r>
      <w:ins w:id="418" w:author="Grace Aquino" w:date="2020-10-20T20:55:00Z">
        <w:r w:rsidR="00367C25">
          <w:t xml:space="preserve">The </w:t>
        </w:r>
        <w:r w:rsidR="00367C25">
          <w:rPr>
            <w:spacing w:val="-5"/>
          </w:rPr>
          <w:t>f</w:t>
        </w:r>
      </w:ins>
      <w:del w:id="419" w:author="Grace Aquino" w:date="2020-10-20T20:55:00Z">
        <w:r w:rsidDel="00367C25">
          <w:rPr>
            <w:spacing w:val="-5"/>
          </w:rPr>
          <w:delText>F</w:delText>
        </w:r>
      </w:del>
      <w:r>
        <w:rPr>
          <w:spacing w:val="-5"/>
        </w:rPr>
        <w:t xml:space="preserve">ull </w:t>
      </w:r>
      <w:r>
        <w:t>model</w:t>
      </w:r>
      <w:r>
        <w:rPr>
          <w:spacing w:val="21"/>
        </w:rPr>
        <w:t xml:space="preserve"> </w:t>
      </w:r>
      <w:r>
        <w:t>is</w:t>
      </w:r>
    </w:p>
    <w:p w14:paraId="68F5A790" w14:textId="77777777" w:rsidR="00C944E3" w:rsidRDefault="00512462">
      <w:pPr>
        <w:spacing w:before="83"/>
        <w:ind w:left="3203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 xml:space="preserve">τ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Arial Black" w:hAnsi="Arial Black"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</w:p>
    <w:p w14:paraId="332A2FEE" w14:textId="77777777" w:rsidR="00C944E3" w:rsidRDefault="00512462">
      <w:pPr>
        <w:pStyle w:val="BodyText"/>
        <w:spacing w:before="200"/>
        <w:ind w:left="3304"/>
        <w:rPr>
          <w:rFonts w:ascii="Arial Black" w:hAnsi="Arial Black"/>
        </w:rPr>
      </w:pPr>
      <w:r>
        <w:rPr>
          <w:rFonts w:ascii="Arial Black" w:hAnsi="Arial Black"/>
        </w:rPr>
        <w:t>Σ = Λ</w:t>
      </w:r>
      <w:r>
        <w:rPr>
          <w:rFonts w:ascii="Times New Roman" w:hAnsi="Times New Roman"/>
          <w:i/>
          <w:position w:val="10"/>
          <w:sz w:val="16"/>
        </w:rPr>
        <w:t xml:space="preserve">T </w:t>
      </w:r>
      <w:r>
        <w:rPr>
          <w:rFonts w:ascii="Arial Black" w:hAnsi="Arial Black"/>
        </w:rPr>
        <w:t>ΦΛ + Θ</w:t>
      </w:r>
    </w:p>
    <w:p w14:paraId="747D9786" w14:textId="77777777" w:rsidR="00C944E3" w:rsidRDefault="00512462">
      <w:pPr>
        <w:spacing w:before="199"/>
        <w:ind w:left="3203"/>
        <w:rPr>
          <w:rFonts w:ascii="Arial Black" w:hAnsi="Arial Black"/>
          <w:sz w:val="24"/>
        </w:rPr>
      </w:pP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 xml:space="preserve">Θ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N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+ </w:t>
      </w:r>
      <w:proofErr w:type="spellStart"/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>Θ)</w:t>
      </w:r>
    </w:p>
    <w:p w14:paraId="112AD642" w14:textId="77777777" w:rsidR="00C944E3" w:rsidRDefault="00512462">
      <w:pPr>
        <w:spacing w:before="168"/>
        <w:ind w:left="3290"/>
        <w:rPr>
          <w:rFonts w:ascii="Arial Black" w:hAnsi="Arial Black"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 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336A6F14" w14:textId="1FA29B0C" w:rsidR="00C944E3" w:rsidDel="001F4DD2" w:rsidRDefault="00512462">
      <w:pPr>
        <w:pStyle w:val="BodyText"/>
        <w:spacing w:before="208" w:line="338" w:lineRule="auto"/>
        <w:ind w:left="119" w:right="117"/>
        <w:rPr>
          <w:del w:id="420" w:author="Padgett, Noah" w:date="2020-10-21T01:34:00Z"/>
        </w:rPr>
      </w:pPr>
      <w:r>
        <w:t>where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intercepts,</w:t>
      </w:r>
      <w:r>
        <w:rPr>
          <w:spacing w:val="-7"/>
        </w:rPr>
        <w:t xml:space="preserve"> </w:t>
      </w:r>
      <w:r>
        <w:rPr>
          <w:rFonts w:ascii="Arial Black" w:hAnsi="Arial Black"/>
        </w:rPr>
        <w:t>Λ</w:t>
      </w:r>
      <w:r>
        <w:rPr>
          <w:rFonts w:ascii="Arial Black" w:hAnsi="Arial Black"/>
          <w:spacing w:val="-2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matrix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residuals,</w:t>
      </w:r>
      <w:r>
        <w:rPr>
          <w:spacing w:val="-5"/>
        </w:rPr>
        <w:t xml:space="preserve"> </w:t>
      </w:r>
      <w:r>
        <w:rPr>
          <w:rFonts w:ascii="Arial Black" w:hAnsi="Arial Black"/>
        </w:rPr>
        <w:t>Σ</w:t>
      </w:r>
      <w:r>
        <w:rPr>
          <w:rFonts w:ascii="Arial Black" w:hAnsi="Arial Black"/>
          <w:spacing w:val="-24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indicator/observed</w:t>
      </w:r>
      <w:r>
        <w:rPr>
          <w:spacing w:val="-15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covariance</w:t>
      </w:r>
      <w:r>
        <w:rPr>
          <w:spacing w:val="-15"/>
        </w:rPr>
        <w:t xml:space="preserve"> </w:t>
      </w:r>
      <w:r>
        <w:t>matrix,</w:t>
      </w:r>
      <w:r>
        <w:rPr>
          <w:spacing w:val="-15"/>
        </w:rPr>
        <w:t xml:space="preserve">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-3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rPr>
          <w:spacing w:val="-3"/>
        </w:rPr>
        <w:t>covariance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κ</w:t>
      </w:r>
      <w:r>
        <w:rPr>
          <w:rFonts w:ascii="Times New Roman" w:hAnsi="Times New Roman"/>
          <w:i/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</w:p>
    <w:p w14:paraId="15342896" w14:textId="3C22F127" w:rsidR="00C944E3" w:rsidDel="001F4DD2" w:rsidRDefault="00C944E3" w:rsidP="001F4DD2">
      <w:pPr>
        <w:pStyle w:val="BodyText"/>
        <w:spacing w:before="208" w:line="338" w:lineRule="auto"/>
        <w:ind w:left="119" w:right="117"/>
        <w:rPr>
          <w:del w:id="421" w:author="Padgett, Noah" w:date="2020-10-21T01:34:00Z"/>
        </w:rPr>
        <w:sectPr w:rsidR="00C944E3" w:rsidDel="001F4DD2">
          <w:pgSz w:w="12240" w:h="15840"/>
          <w:pgMar w:top="1380" w:right="1320" w:bottom="280" w:left="1320" w:header="649" w:footer="0" w:gutter="0"/>
          <w:cols w:space="720"/>
        </w:sectPr>
        <w:pPrChange w:id="422" w:author="Padgett, Noah" w:date="2020-10-21T01:34:00Z">
          <w:pPr>
            <w:spacing w:line="338" w:lineRule="auto"/>
          </w:pPr>
        </w:pPrChange>
      </w:pPr>
    </w:p>
    <w:p w14:paraId="0D05BF90" w14:textId="238A3E2F" w:rsidR="00C944E3" w:rsidRDefault="001F4DD2">
      <w:pPr>
        <w:pStyle w:val="BodyText"/>
        <w:spacing w:before="97" w:line="352" w:lineRule="auto"/>
        <w:ind w:left="120"/>
      </w:pPr>
      <w:ins w:id="423" w:author="Padgett, Noah" w:date="2020-10-21T01:34:00Z">
        <w:r>
          <w:t xml:space="preserve"> </w:t>
        </w:r>
      </w:ins>
      <w:r w:rsidR="00512462">
        <w:t>vector</w:t>
      </w:r>
      <w:r w:rsidR="00512462">
        <w:rPr>
          <w:spacing w:val="-19"/>
        </w:rPr>
        <w:t xml:space="preserve"> </w:t>
      </w:r>
      <w:r w:rsidR="00512462">
        <w:t>of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intercepts</w:t>
      </w:r>
      <w:r w:rsidR="00512462">
        <w:rPr>
          <w:spacing w:val="-18"/>
        </w:rPr>
        <w:t xml:space="preserve"> </w:t>
      </w:r>
      <w:r w:rsidR="00512462">
        <w:t>(usually</w:t>
      </w:r>
      <w:r w:rsidR="00512462">
        <w:rPr>
          <w:spacing w:val="-19"/>
        </w:rPr>
        <w:t xml:space="preserve"> </w:t>
      </w:r>
      <w:r w:rsidR="00512462">
        <w:t>fixed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0),</w:t>
      </w:r>
      <w:r w:rsidR="00512462">
        <w:rPr>
          <w:spacing w:val="-18"/>
        </w:rPr>
        <w:t xml:space="preserve"> </w:t>
      </w:r>
      <w:r w:rsidR="00512462">
        <w:t>and</w:t>
      </w:r>
      <w:r w:rsidR="00512462">
        <w:rPr>
          <w:spacing w:val="-18"/>
        </w:rPr>
        <w:t xml:space="preserve"> </w:t>
      </w:r>
      <w:r w:rsidR="00512462">
        <w:rPr>
          <w:rFonts w:ascii="Arial Black" w:hAnsi="Arial Black"/>
        </w:rPr>
        <w:t>Φ</w:t>
      </w:r>
      <w:r w:rsidR="00512462">
        <w:rPr>
          <w:rFonts w:ascii="Arial Black" w:hAnsi="Arial Black"/>
          <w:spacing w:val="-39"/>
        </w:rPr>
        <w:t xml:space="preserve"> </w:t>
      </w:r>
      <w:r w:rsidR="00512462">
        <w:t>is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rPr>
          <w:spacing w:val="-3"/>
        </w:rPr>
        <w:t>covariance</w:t>
      </w:r>
      <w:r w:rsidR="00512462">
        <w:rPr>
          <w:spacing w:val="-19"/>
        </w:rPr>
        <w:t xml:space="preserve"> </w:t>
      </w:r>
      <w:r w:rsidR="00512462">
        <w:t>matrix.</w:t>
      </w:r>
      <w:r w:rsidR="00512462">
        <w:rPr>
          <w:spacing w:val="-1"/>
        </w:rPr>
        <w:t xml:space="preserve"> </w:t>
      </w:r>
      <w:r w:rsidR="00512462">
        <w:t>Which is a pretty large model with a lot of potential parameters and moving pieces. The full model</w:t>
      </w:r>
      <w:r w:rsidR="00512462">
        <w:rPr>
          <w:spacing w:val="-21"/>
        </w:rPr>
        <w:t xml:space="preserve"> </w:t>
      </w:r>
      <w:r w:rsidR="00512462">
        <w:t>could</w:t>
      </w:r>
      <w:r w:rsidR="00512462">
        <w:rPr>
          <w:spacing w:val="-20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1"/>
        </w:rPr>
        <w:t xml:space="preserve"> </w:t>
      </w:r>
      <w:r w:rsidR="00512462">
        <w:t>incorporated</w:t>
      </w:r>
      <w:r w:rsidR="00512462">
        <w:rPr>
          <w:spacing w:val="-20"/>
        </w:rPr>
        <w:t xml:space="preserve"> </w:t>
      </w:r>
      <w:r w:rsidR="00512462">
        <w:t>in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Bayesian</w:t>
      </w:r>
      <w:r w:rsidR="00512462">
        <w:rPr>
          <w:spacing w:val="-20"/>
        </w:rPr>
        <w:t xml:space="preserve"> </w:t>
      </w:r>
      <w:r w:rsidR="00512462">
        <w:t>perspective</w:t>
      </w:r>
      <w:r w:rsidR="00512462">
        <w:rPr>
          <w:spacing w:val="-21"/>
        </w:rPr>
        <w:t xml:space="preserve"> </w:t>
      </w:r>
      <w:r w:rsidR="00512462">
        <w:t>relatively</w:t>
      </w:r>
      <w:r w:rsidR="00512462">
        <w:rPr>
          <w:spacing w:val="-20"/>
        </w:rPr>
        <w:t xml:space="preserve"> </w:t>
      </w:r>
      <w:r w:rsidR="00512462">
        <w:rPr>
          <w:spacing w:val="-3"/>
        </w:rPr>
        <w:t>easily,</w:t>
      </w:r>
      <w:r w:rsidR="00512462">
        <w:rPr>
          <w:spacing w:val="-21"/>
        </w:rPr>
        <w:t xml:space="preserve"> </w:t>
      </w:r>
      <w:r w:rsidR="00512462">
        <w:t>but</w:t>
      </w:r>
      <w:r w:rsidR="00512462">
        <w:rPr>
          <w:spacing w:val="-20"/>
        </w:rPr>
        <w:t xml:space="preserve"> </w:t>
      </w:r>
      <w:r w:rsidR="00512462">
        <w:t>the</w:t>
      </w:r>
      <w:r w:rsidR="00512462">
        <w:rPr>
          <w:spacing w:val="-21"/>
        </w:rPr>
        <w:t xml:space="preserve"> </w:t>
      </w:r>
      <w:r w:rsidR="00512462">
        <w:t>parameter space</w:t>
      </w:r>
      <w:r w:rsidR="00512462">
        <w:rPr>
          <w:spacing w:val="-14"/>
        </w:rPr>
        <w:t xml:space="preserve"> </w:t>
      </w:r>
      <w:r w:rsidR="00512462">
        <w:t>grows</w:t>
      </w:r>
      <w:r w:rsidR="00512462">
        <w:rPr>
          <w:spacing w:val="-14"/>
        </w:rPr>
        <w:t xml:space="preserve"> </w:t>
      </w:r>
      <w:r w:rsidR="00512462">
        <w:rPr>
          <w:spacing w:val="-4"/>
        </w:rPr>
        <w:t>rapidly.</w:t>
      </w:r>
      <w:r w:rsidR="00512462">
        <w:rPr>
          <w:spacing w:val="2"/>
        </w:rPr>
        <w:t xml:space="preserve"> </w:t>
      </w:r>
      <w:r w:rsidR="00512462">
        <w:t>Below</w:t>
      </w:r>
      <w:r w:rsidR="00512462">
        <w:rPr>
          <w:spacing w:val="-13"/>
        </w:rPr>
        <w:t xml:space="preserve"> </w:t>
      </w:r>
      <w:r w:rsidR="00512462">
        <w:t>is</w:t>
      </w:r>
      <w:r w:rsidR="00512462">
        <w:rPr>
          <w:spacing w:val="-14"/>
        </w:rPr>
        <w:t xml:space="preserve"> </w:t>
      </w:r>
      <w:r w:rsidR="00512462">
        <w:t>one</w:t>
      </w:r>
      <w:r w:rsidR="00512462">
        <w:rPr>
          <w:spacing w:val="-14"/>
        </w:rPr>
        <w:t xml:space="preserve"> </w:t>
      </w:r>
      <w:r w:rsidR="00512462">
        <w:t>potential</w:t>
      </w:r>
      <w:r w:rsidR="00512462">
        <w:rPr>
          <w:spacing w:val="-14"/>
        </w:rPr>
        <w:t xml:space="preserve"> </w:t>
      </w:r>
      <w:r w:rsidR="00512462">
        <w:rPr>
          <w:spacing w:val="-5"/>
        </w:rPr>
        <w:t>way</w:t>
      </w:r>
      <w:r w:rsidR="00512462">
        <w:rPr>
          <w:spacing w:val="-14"/>
        </w:rPr>
        <w:t xml:space="preserve"> </w:t>
      </w:r>
      <w:r w:rsidR="00512462">
        <w:t>the</w:t>
      </w:r>
      <w:r w:rsidR="00512462">
        <w:rPr>
          <w:spacing w:val="-15"/>
        </w:rPr>
        <w:t xml:space="preserve"> </w:t>
      </w:r>
      <w:r w:rsidR="00512462">
        <w:t>full</w:t>
      </w:r>
      <w:r w:rsidR="00512462">
        <w:rPr>
          <w:spacing w:val="-13"/>
        </w:rPr>
        <w:t xml:space="preserve"> </w:t>
      </w:r>
      <w:r w:rsidR="00512462">
        <w:t>joint</w:t>
      </w:r>
      <w:r w:rsidR="00512462">
        <w:rPr>
          <w:spacing w:val="-14"/>
        </w:rPr>
        <w:t xml:space="preserve"> </w:t>
      </w:r>
      <w:r w:rsidR="00512462">
        <w:t>posterior</w:t>
      </w:r>
      <w:r w:rsidR="00512462">
        <w:rPr>
          <w:spacing w:val="-14"/>
        </w:rPr>
        <w:t xml:space="preserve"> </w:t>
      </w:r>
      <w:r w:rsidR="00512462">
        <w:t>could</w:t>
      </w:r>
      <w:r w:rsidR="00512462">
        <w:rPr>
          <w:spacing w:val="-1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14"/>
        </w:rPr>
        <w:t xml:space="preserve"> </w:t>
      </w:r>
      <w:r w:rsidR="00512462">
        <w:t>express.</w:t>
      </w:r>
    </w:p>
    <w:p w14:paraId="3092AC37" w14:textId="77777777" w:rsidR="00C944E3" w:rsidRDefault="00512462">
      <w:pPr>
        <w:spacing w:before="87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mallCaps/>
          <w:w w:val="95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Arial Black" w:hAnsi="Arial Black"/>
          <w:spacing w:val="4"/>
          <w:w w:val="94"/>
          <w:sz w:val="24"/>
        </w:rPr>
        <w:t>Y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82"/>
          <w:sz w:val="24"/>
        </w:rPr>
        <w:t>∝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w w:val="81"/>
          <w:sz w:val="24"/>
        </w:rPr>
        <w:t>£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Arial Black" w:hAnsi="Arial Black"/>
          <w:w w:val="95"/>
          <w:sz w:val="24"/>
        </w:rPr>
        <w:t>Y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</w:p>
    <w:p w14:paraId="05E5769A" w14:textId="7653ECAD" w:rsidR="00C944E3" w:rsidRDefault="005E0993">
      <w:pPr>
        <w:pStyle w:val="BodyText"/>
        <w:spacing w:before="219" w:line="350" w:lineRule="auto"/>
        <w:ind w:left="119" w:right="2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33A0CD5B" wp14:editId="2447ECCB">
                <wp:simplePos x="0" y="0"/>
                <wp:positionH relativeFrom="page">
                  <wp:posOffset>2567940</wp:posOffset>
                </wp:positionH>
                <wp:positionV relativeFrom="paragraph">
                  <wp:posOffset>1351915</wp:posOffset>
                </wp:positionV>
                <wp:extent cx="1867535" cy="472440"/>
                <wp:effectExtent l="0" t="0" r="0" b="0"/>
                <wp:wrapNone/>
                <wp:docPr id="6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5E9AA" w14:textId="77777777" w:rsidR="00EB0B00" w:rsidRDefault="00EB0B00">
                            <w:pPr>
                              <w:pStyle w:val="BodyText"/>
                              <w:tabs>
                                <w:tab w:val="left" w:pos="913"/>
                              </w:tabs>
                              <w:spacing w:line="459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216"/>
                                <w:w w:val="169"/>
                                <w:position w:val="2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7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0CD5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0;text-align:left;margin-left:202.2pt;margin-top:106.45pt;width:147.05pt;height:37.2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" filled="f" stroked="f">
                <v:textbox inset="0,0,0,0">
                  <w:txbxContent>
                    <w:p w14:paraId="15A5E9AA" w14:textId="77777777" w:rsidR="00EB0B00" w:rsidRDefault="00EB0B00">
                      <w:pPr>
                        <w:pStyle w:val="BodyText"/>
                        <w:tabs>
                          <w:tab w:val="left" w:pos="913"/>
                        </w:tabs>
                        <w:spacing w:line="459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Arial" w:hAnsi="Arial"/>
                          <w:spacing w:val="-2216"/>
                          <w:w w:val="169"/>
                          <w:position w:val="20"/>
                          <w:sz w:val="20"/>
                        </w:rPr>
                        <w:t></w:t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7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t>Which</w:t>
      </w:r>
      <w:r w:rsidR="00512462">
        <w:rPr>
          <w:spacing w:val="-11"/>
        </w:rPr>
        <w:t xml:space="preserve"> </w:t>
      </w:r>
      <w:r w:rsidR="00512462">
        <w:t>is</w:t>
      </w:r>
      <w:r w:rsidR="00512462">
        <w:rPr>
          <w:spacing w:val="-9"/>
        </w:rPr>
        <w:t xml:space="preserve"> </w:t>
      </w:r>
      <w:commentRangeStart w:id="424"/>
      <w:commentRangeStart w:id="425"/>
      <w:r w:rsidR="00512462">
        <w:t>pretty</w:t>
      </w:r>
      <w:r w:rsidR="00512462">
        <w:rPr>
          <w:spacing w:val="-10"/>
        </w:rPr>
        <w:t xml:space="preserve"> </w:t>
      </w:r>
      <w:r w:rsidR="00512462">
        <w:t>gnarly</w:t>
      </w:r>
      <w:r w:rsidR="00512462">
        <w:rPr>
          <w:spacing w:val="-10"/>
        </w:rPr>
        <w:t xml:space="preserve"> </w:t>
      </w:r>
      <w:commentRangeEnd w:id="424"/>
      <w:r w:rsidR="00367C25">
        <w:rPr>
          <w:rStyle w:val="CommentReference"/>
        </w:rPr>
        <w:commentReference w:id="424"/>
      </w:r>
      <w:commentRangeEnd w:id="425"/>
      <w:r w:rsidR="00474D44">
        <w:rPr>
          <w:rStyle w:val="CommentReference"/>
        </w:rPr>
        <w:commentReference w:id="425"/>
      </w:r>
      <w:r w:rsidR="00512462">
        <w:t>if</w:t>
      </w:r>
      <w:r w:rsidR="00512462">
        <w:rPr>
          <w:spacing w:val="-10"/>
        </w:rPr>
        <w:t xml:space="preserve"> </w:t>
      </w:r>
      <w:r w:rsidR="00512462">
        <w:t>there</w:t>
      </w:r>
      <w:r w:rsidR="00512462">
        <w:rPr>
          <w:spacing w:val="-9"/>
        </w:rPr>
        <w:t xml:space="preserve"> </w:t>
      </w:r>
      <w:r w:rsidR="00512462">
        <w:t>are</w:t>
      </w:r>
      <w:r w:rsidR="00512462">
        <w:rPr>
          <w:spacing w:val="-11"/>
        </w:rPr>
        <w:t xml:space="preserve"> </w:t>
      </w:r>
      <w:r w:rsidR="00512462">
        <w:t>a</w:t>
      </w:r>
      <w:r w:rsidR="00512462">
        <w:rPr>
          <w:spacing w:val="-10"/>
        </w:rPr>
        <w:t xml:space="preserve"> </w:t>
      </w:r>
      <w:r w:rsidR="00512462">
        <w:t>large</w:t>
      </w:r>
      <w:r w:rsidR="00512462">
        <w:rPr>
          <w:spacing w:val="-9"/>
        </w:rPr>
        <w:t xml:space="preserve"> </w:t>
      </w:r>
      <w:r w:rsidR="00512462">
        <w:t>number</w:t>
      </w:r>
      <w:r w:rsidR="00512462">
        <w:rPr>
          <w:spacing w:val="-10"/>
        </w:rPr>
        <w:t xml:space="preserve"> </w:t>
      </w:r>
      <w:r w:rsidR="00512462">
        <w:t>of</w:t>
      </w:r>
      <w:r w:rsidR="00512462">
        <w:rPr>
          <w:spacing w:val="-10"/>
        </w:rPr>
        <w:t xml:space="preserve"> </w:t>
      </w:r>
      <w:r w:rsidR="00512462">
        <w:t>subjects,</w:t>
      </w:r>
      <w:r w:rsidR="00512462">
        <w:rPr>
          <w:spacing w:val="-9"/>
        </w:rPr>
        <w:t xml:space="preserve"> </w:t>
      </w:r>
      <w:r w:rsidR="00512462">
        <w:t>items,</w:t>
      </w:r>
      <w:r w:rsidR="00512462">
        <w:rPr>
          <w:spacing w:val="-10"/>
        </w:rPr>
        <w:t xml:space="preserve"> </w:t>
      </w:r>
      <w:r w:rsidR="00512462">
        <w:t>and</w:t>
      </w:r>
      <w:r w:rsidR="00512462">
        <w:rPr>
          <w:spacing w:val="-10"/>
        </w:rPr>
        <w:t xml:space="preserve"> </w:t>
      </w:r>
      <w:r w:rsidR="00512462">
        <w:t>latent</w:t>
      </w:r>
      <w:r w:rsidR="00512462">
        <w:rPr>
          <w:spacing w:val="-10"/>
        </w:rPr>
        <w:t xml:space="preserve"> </w:t>
      </w:r>
      <w:r w:rsidR="00512462">
        <w:rPr>
          <w:spacing w:val="-3"/>
        </w:rPr>
        <w:t xml:space="preserve">variables. </w:t>
      </w:r>
      <w:r w:rsidR="00512462">
        <w:t>The</w:t>
      </w:r>
      <w:r w:rsidR="00512462">
        <w:rPr>
          <w:spacing w:val="-28"/>
        </w:rPr>
        <w:t xml:space="preserve"> </w:t>
      </w:r>
      <w:r w:rsidR="00512462">
        <w:t>likelihood</w:t>
      </w:r>
      <w:r w:rsidR="00512462">
        <w:rPr>
          <w:spacing w:val="-28"/>
        </w:rPr>
        <w:t xml:space="preserve"> </w:t>
      </w:r>
      <w:r w:rsidR="00512462">
        <w:t>is</w:t>
      </w:r>
      <w:r w:rsidR="00512462">
        <w:rPr>
          <w:spacing w:val="-28"/>
        </w:rPr>
        <w:t xml:space="preserve"> </w:t>
      </w:r>
      <w:r w:rsidR="00512462">
        <w:t>not</w:t>
      </w:r>
      <w:r w:rsidR="00512462">
        <w:rPr>
          <w:spacing w:val="-27"/>
        </w:rPr>
        <w:t xml:space="preserve"> </w:t>
      </w:r>
      <w:r w:rsidR="00512462">
        <w:t>difficult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define</w:t>
      </w:r>
      <w:r w:rsidR="00512462">
        <w:rPr>
          <w:spacing w:val="-28"/>
        </w:rPr>
        <w:t xml:space="preserve"> </w:t>
      </w:r>
      <w:r w:rsidR="00512462">
        <w:t>due</w:t>
      </w:r>
      <w:r w:rsidR="00512462">
        <w:rPr>
          <w:spacing w:val="-28"/>
        </w:rPr>
        <w:t xml:space="preserve"> </w:t>
      </w:r>
      <w:r w:rsidR="00512462">
        <w:t>to</w:t>
      </w:r>
      <w:r w:rsidR="00512462">
        <w:rPr>
          <w:spacing w:val="-28"/>
        </w:rPr>
        <w:t xml:space="preserve"> </w:t>
      </w:r>
      <w:r w:rsidR="00512462">
        <w:t>the</w:t>
      </w:r>
      <w:r w:rsidR="00512462">
        <w:rPr>
          <w:spacing w:val="-27"/>
        </w:rPr>
        <w:t xml:space="preserve"> </w:t>
      </w:r>
      <w:r w:rsidR="00512462">
        <w:t>assumption</w:t>
      </w:r>
      <w:r w:rsidR="00512462">
        <w:rPr>
          <w:spacing w:val="-28"/>
        </w:rPr>
        <w:t xml:space="preserve"> </w:t>
      </w:r>
      <w:r w:rsidR="00512462">
        <w:t>of</w:t>
      </w:r>
      <w:r w:rsidR="00512462">
        <w:rPr>
          <w:spacing w:val="-28"/>
        </w:rPr>
        <w:t xml:space="preserve"> </w:t>
      </w:r>
      <w:r w:rsidR="00512462">
        <w:t>conditional</w:t>
      </w:r>
      <w:r w:rsidR="00512462">
        <w:rPr>
          <w:spacing w:val="-28"/>
        </w:rPr>
        <w:t xml:space="preserve"> </w:t>
      </w:r>
      <w:r w:rsidR="00512462">
        <w:t xml:space="preserve">independence of subjects, and even further simplification can </w:t>
      </w:r>
      <w:r w:rsidR="00512462">
        <w:rPr>
          <w:spacing w:val="3"/>
        </w:rPr>
        <w:t xml:space="preserve">be </w:t>
      </w:r>
      <w:r w:rsidR="00512462">
        <w:t xml:space="preserve">made if conditional independence of items is assumed (i.e., </w:t>
      </w:r>
      <w:r w:rsidR="00512462">
        <w:rPr>
          <w:rFonts w:ascii="Arial Black" w:hAnsi="Arial Black"/>
        </w:rPr>
        <w:t>Θ</w:t>
      </w:r>
      <w:r w:rsidR="00512462">
        <w:rPr>
          <w:rFonts w:ascii="Arial Black" w:hAnsi="Arial Black"/>
          <w:spacing w:val="11"/>
        </w:rPr>
        <w:t xml:space="preserve"> </w:t>
      </w:r>
      <w:r w:rsidR="00512462">
        <w:t>is a diagonal matrix)</w:t>
      </w:r>
    </w:p>
    <w:p w14:paraId="4F03A366" w14:textId="77777777" w:rsidR="00C944E3" w:rsidRDefault="00512462">
      <w:pPr>
        <w:spacing w:line="107" w:lineRule="exact"/>
        <w:ind w:left="6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>N</w:t>
      </w:r>
    </w:p>
    <w:p w14:paraId="59A05566" w14:textId="77777777" w:rsidR="00C944E3" w:rsidRDefault="00512462">
      <w:pPr>
        <w:tabs>
          <w:tab w:val="left" w:pos="607"/>
          <w:tab w:val="left" w:pos="2740"/>
          <w:tab w:val="left" w:pos="3481"/>
        </w:tabs>
        <w:spacing w:line="317" w:lineRule="exact"/>
        <w:ind w:right="570"/>
        <w:jc w:val="center"/>
        <w:rPr>
          <w:rFonts w:ascii="Arial Black" w:hAnsi="Arial Black"/>
          <w:sz w:val="24"/>
        </w:rPr>
      </w:pPr>
      <w:commentRangeStart w:id="426"/>
      <w:commentRangeStart w:id="427"/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(Y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5"/>
          <w:sz w:val="24"/>
        </w:rPr>
        <w:t>η,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κ,</w:t>
      </w:r>
      <w:r>
        <w:rPr>
          <w:rFonts w:ascii="Times New Roman" w:hAnsi="Times New Roman"/>
          <w:i/>
          <w:spacing w:val="-30"/>
          <w:w w:val="105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=</w:t>
      </w:r>
      <w:commentRangeEnd w:id="426"/>
      <w:r w:rsidR="00077E82">
        <w:rPr>
          <w:rStyle w:val="CommentReference"/>
        </w:rPr>
        <w:commentReference w:id="426"/>
      </w:r>
      <w:commentRangeEnd w:id="427"/>
      <w:r w:rsidR="00474D44">
        <w:rPr>
          <w:rStyle w:val="CommentReference"/>
        </w:rPr>
        <w:commentReference w:id="427"/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"/>
          <w:w w:val="14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05"/>
          <w:sz w:val="24"/>
        </w:rPr>
        <w:t>η</w:t>
      </w:r>
      <w:r>
        <w:rPr>
          <w:rFonts w:ascii="Times New Roman" w:hAnsi="Times New Roman"/>
          <w:i/>
          <w:spacing w:val="2"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Θ)</w:t>
      </w:r>
    </w:p>
    <w:p w14:paraId="76F8FF9F" w14:textId="77777777" w:rsidR="00C944E3" w:rsidRDefault="00512462">
      <w:pPr>
        <w:spacing w:line="214" w:lineRule="exact"/>
        <w:ind w:left="310" w:right="287"/>
        <w:jc w:val="center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4973613C" w14:textId="71BF3EAF" w:rsidR="00C944E3" w:rsidRDefault="005E0993">
      <w:pPr>
        <w:tabs>
          <w:tab w:val="left" w:pos="656"/>
        </w:tabs>
        <w:spacing w:before="31" w:line="139" w:lineRule="exact"/>
        <w:ind w:left="310"/>
        <w:jc w:val="center"/>
        <w:rPr>
          <w:rFonts w:ascii="Times New Roman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 wp14:anchorId="3AF2EABC" wp14:editId="3DD6BA8B">
                <wp:simplePos x="0" y="0"/>
                <wp:positionH relativeFrom="page">
                  <wp:posOffset>3812540</wp:posOffset>
                </wp:positionH>
                <wp:positionV relativeFrom="paragraph">
                  <wp:posOffset>54610</wp:posOffset>
                </wp:positionV>
                <wp:extent cx="840740" cy="472440"/>
                <wp:effectExtent l="0" t="0" r="0" b="0"/>
                <wp:wrapNone/>
                <wp:docPr id="6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3EC5" w14:textId="77777777" w:rsidR="00EB0B00" w:rsidRDefault="00EB0B00">
                            <w:pPr>
                              <w:tabs>
                                <w:tab w:val="left" w:pos="1257"/>
                              </w:tabs>
                              <w:spacing w:line="139" w:lineRule="auto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w w:val="16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85"/>
                                <w:position w:val="-19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EABC" id="Text Box 62" o:spid="_x0000_s1027" type="#_x0000_t202" style="position:absolute;left:0;text-align:left;margin-left:300.2pt;margin-top:4.3pt;width:66.2pt;height:37.2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" filled="f" stroked="f">
                <v:textbox inset="0,0,0,0">
                  <w:txbxContent>
                    <w:p w14:paraId="75753EC5" w14:textId="77777777" w:rsidR="00EB0B00" w:rsidRDefault="00EB0B00">
                      <w:pPr>
                        <w:tabs>
                          <w:tab w:val="left" w:pos="1257"/>
                        </w:tabs>
                        <w:spacing w:line="139" w:lineRule="auto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2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></w:t>
                      </w:r>
                      <w:r>
                        <w:rPr>
                          <w:rFonts w:ascii="Arial" w:hAnsi="Arial"/>
                          <w:w w:val="160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85"/>
                          <w:position w:val="-19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/>
          <w:i/>
          <w:w w:val="130"/>
          <w:sz w:val="16"/>
        </w:rPr>
        <w:t>N</w:t>
      </w:r>
      <w:r w:rsidR="00512462">
        <w:rPr>
          <w:rFonts w:ascii="Times New Roman"/>
          <w:i/>
          <w:w w:val="130"/>
          <w:sz w:val="16"/>
        </w:rPr>
        <w:tab/>
        <w:t>J</w:t>
      </w:r>
    </w:p>
    <w:p w14:paraId="6A6618FB" w14:textId="77777777" w:rsidR="00C944E3" w:rsidRDefault="00512462">
      <w:pPr>
        <w:tabs>
          <w:tab w:val="left" w:pos="5322"/>
          <w:tab w:val="left" w:pos="6074"/>
        </w:tabs>
        <w:spacing w:before="6" w:line="336" w:lineRule="exact"/>
        <w:ind w:left="4426"/>
        <w:rPr>
          <w:rFonts w:ascii="Arial Black" w:hAnsi="Arial Black"/>
          <w:sz w:val="24"/>
        </w:rPr>
      </w:pPr>
      <w:r>
        <w:rPr>
          <w:rFonts w:ascii="Arial Black" w:hAnsi="Arial Black"/>
          <w:w w:val="130"/>
          <w:sz w:val="24"/>
        </w:rPr>
        <w:t>=</w:t>
      </w:r>
      <w:r>
        <w:rPr>
          <w:rFonts w:ascii="Arial Black" w:hAnsi="Arial Black"/>
          <w:w w:val="130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34"/>
          <w:w w:val="145"/>
          <w:sz w:val="24"/>
        </w:rPr>
        <w:t xml:space="preserve"> </w:t>
      </w:r>
      <w:r>
        <w:rPr>
          <w:rFonts w:ascii="Arial Black" w:hAnsi="Arial Black"/>
          <w:w w:val="130"/>
          <w:sz w:val="24"/>
        </w:rPr>
        <w:t>(</w:t>
      </w:r>
      <w:proofErr w:type="spellStart"/>
      <w:r>
        <w:rPr>
          <w:rFonts w:ascii="Times New Roman" w:hAnsi="Times New Roman"/>
          <w:i/>
          <w:w w:val="130"/>
          <w:sz w:val="24"/>
        </w:rPr>
        <w:t>Y</w:t>
      </w:r>
      <w:r>
        <w:rPr>
          <w:rFonts w:ascii="Times New Roman" w:hAnsi="Times New Roman"/>
          <w:i/>
          <w:w w:val="130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30"/>
          <w:sz w:val="24"/>
        </w:rPr>
        <w:tab/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τ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λ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30"/>
          <w:sz w:val="24"/>
        </w:rPr>
        <w:t>η</w:t>
      </w:r>
      <w:r>
        <w:rPr>
          <w:rFonts w:ascii="Times New Roman" w:hAnsi="Times New Roman"/>
          <w:i/>
          <w:spacing w:val="2"/>
          <w:w w:val="130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7"/>
          <w:w w:val="130"/>
          <w:sz w:val="24"/>
        </w:rPr>
        <w:t>θ</w:t>
      </w:r>
      <w:r>
        <w:rPr>
          <w:rFonts w:ascii="Times New Roman" w:hAnsi="Times New Roman"/>
          <w:i/>
          <w:spacing w:val="7"/>
          <w:w w:val="130"/>
          <w:sz w:val="24"/>
          <w:vertAlign w:val="subscript"/>
        </w:rPr>
        <w:t>jj</w:t>
      </w:r>
      <w:proofErr w:type="spellEnd"/>
      <w:r>
        <w:rPr>
          <w:rFonts w:ascii="Arial Black" w:hAnsi="Arial Black"/>
          <w:spacing w:val="7"/>
          <w:w w:val="130"/>
          <w:sz w:val="24"/>
        </w:rPr>
        <w:t>)</w:t>
      </w:r>
    </w:p>
    <w:p w14:paraId="69D93B62" w14:textId="77777777" w:rsidR="00C944E3" w:rsidRDefault="00512462">
      <w:pPr>
        <w:spacing w:line="214" w:lineRule="exact"/>
        <w:ind w:left="424" w:right="67"/>
        <w:jc w:val="center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4DC81583" w14:textId="328B4BEF" w:rsidR="00C944E3" w:rsidDel="00474D44" w:rsidRDefault="00512462">
      <w:pPr>
        <w:pStyle w:val="BodyText"/>
        <w:spacing w:before="39" w:line="355" w:lineRule="auto"/>
        <w:ind w:left="120" w:right="250"/>
        <w:rPr>
          <w:del w:id="428" w:author="Padgett, Noah" w:date="2020-10-21T01:37:00Z"/>
        </w:rPr>
      </w:pPr>
      <w:r>
        <w:t>which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nice</w:t>
      </w:r>
      <w:r>
        <w:rPr>
          <w:spacing w:val="-22"/>
        </w:rPr>
        <w:t xml:space="preserve"> </w:t>
      </w:r>
      <w:r>
        <w:t>line</w:t>
      </w:r>
      <w:ins w:id="429" w:author="Grace Aquino" w:date="2020-10-20T21:03:00Z">
        <w:r w:rsidR="00077E82">
          <w:t>a</w:t>
        </w:r>
      </w:ins>
      <w:r>
        <w:t>rization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complex</w:t>
      </w:r>
      <w:r>
        <w:rPr>
          <w:spacing w:val="-21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likelihood</w:t>
      </w:r>
      <w:r>
        <w:rPr>
          <w:spacing w:val="-21"/>
        </w:rPr>
        <w:t xml:space="preserve"> </w:t>
      </w:r>
      <w:ins w:id="430" w:author="Padgett, Noah" w:date="2020-10-21T01:36:00Z">
        <w:r w:rsidR="00474D44">
          <w:rPr>
            <w:spacing w:val="-21"/>
          </w:rPr>
          <w:t xml:space="preserve">based on matrices </w:t>
        </w:r>
      </w:ins>
      <w:r>
        <w:t>that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started</w:t>
      </w:r>
      <w:r>
        <w:rPr>
          <w:spacing w:val="-22"/>
        </w:rPr>
        <w:t xml:space="preserve"> </w:t>
      </w:r>
      <w:commentRangeStart w:id="431"/>
      <w:r>
        <w:t>with</w:t>
      </w:r>
      <w:commentRangeEnd w:id="431"/>
      <w:r w:rsidR="00077E82">
        <w:rPr>
          <w:rStyle w:val="CommentReference"/>
        </w:rPr>
        <w:commentReference w:id="431"/>
      </w:r>
      <w:ins w:id="432" w:author="Padgett, Noah" w:date="2020-10-21T01:35:00Z">
        <w:r w:rsidR="00474D44">
          <w:t xml:space="preserve"> in </w:t>
        </w:r>
      </w:ins>
      <w:ins w:id="433" w:author="Padgett, Noah" w:date="2020-10-21T01:36:00Z">
        <w:r w:rsidR="00474D44">
          <w:t>line 1 of Equation (q)</w:t>
        </w:r>
      </w:ins>
      <w:r>
        <w:t>. But, the more complicated issue is</w:t>
      </w:r>
      <w:del w:id="434" w:author="Padgett, Noah" w:date="2020-10-21T01:37:00Z">
        <w:r w:rsidDel="00474D44">
          <w:delText xml:space="preserve"> </w:delText>
        </w:r>
      </w:del>
      <w:del w:id="435" w:author="Padgett, Noah" w:date="2020-10-21T01:36:00Z">
        <w:r w:rsidDel="00474D44">
          <w:delText>on</w:delText>
        </w:r>
      </w:del>
      <w:r>
        <w:t xml:space="preserve"> the construction of the joint prior</w:t>
      </w:r>
      <w:r>
        <w:rPr>
          <w:spacing w:val="-39"/>
        </w:rPr>
        <w:t xml:space="preserve"> </w:t>
      </w:r>
      <w:r>
        <w:t>distribution.</w:t>
      </w:r>
      <w:ins w:id="436" w:author="Padgett, Noah" w:date="2020-10-21T01:37:00Z">
        <w:r w:rsidR="00474D44">
          <w:t xml:space="preserve"> </w:t>
        </w:r>
      </w:ins>
    </w:p>
    <w:p w14:paraId="0FEE268C" w14:textId="3AD10A91" w:rsidR="00C944E3" w:rsidRDefault="00512462" w:rsidP="00474D44">
      <w:pPr>
        <w:pStyle w:val="BodyText"/>
        <w:spacing w:before="39" w:line="355" w:lineRule="auto"/>
        <w:ind w:left="120" w:right="250"/>
        <w:pPrChange w:id="437" w:author="Padgett, Noah" w:date="2020-10-21T01:37:00Z">
          <w:pPr>
            <w:pStyle w:val="BodyText"/>
            <w:spacing w:line="355" w:lineRule="auto"/>
            <w:ind w:left="120" w:right="377"/>
          </w:pPr>
        </w:pPrChange>
      </w:pPr>
      <w:r>
        <w:t>Constructing</w:t>
      </w:r>
      <w:r>
        <w:rPr>
          <w:spacing w:val="-22"/>
        </w:rPr>
        <w:t xml:space="preserve"> </w:t>
      </w:r>
      <w:r>
        <w:t>joint</w:t>
      </w:r>
      <w:r>
        <w:rPr>
          <w:spacing w:val="-22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distributions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ins w:id="438" w:author="Padgett, Noah" w:date="2020-10-21T01:37:00Z">
        <w:r w:rsidR="00474D44">
          <w:rPr>
            <w:spacing w:val="-22"/>
          </w:rPr>
          <w:t>in multiparamete</w:t>
        </w:r>
      </w:ins>
      <w:ins w:id="439" w:author="Padgett, Noah" w:date="2020-10-21T01:38:00Z">
        <w:r w:rsidR="00474D44">
          <w:rPr>
            <w:spacing w:val="-22"/>
          </w:rPr>
          <w:t xml:space="preserve">r problems </w:t>
        </w:r>
      </w:ins>
      <w:r>
        <w:t>is</w:t>
      </w:r>
      <w:r>
        <w:rPr>
          <w:spacing w:val="-22"/>
        </w:rPr>
        <w:t xml:space="preserve"> </w:t>
      </w:r>
      <w:r>
        <w:t>typically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possible</w:t>
      </w:r>
      <w:r>
        <w:rPr>
          <w:spacing w:val="-22"/>
        </w:rPr>
        <w:t xml:space="preserve"> </w:t>
      </w:r>
      <w:r>
        <w:t>outside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special cases</w:t>
      </w:r>
      <w:r>
        <w:rPr>
          <w:spacing w:val="-31"/>
        </w:rPr>
        <w:t xml:space="preserve"> </w:t>
      </w:r>
      <w:r>
        <w:t>(</w:t>
      </w:r>
      <w:proofErr w:type="spellStart"/>
      <w:r>
        <w:t>e.g</w:t>
      </w:r>
      <w:proofErr w:type="spellEnd"/>
      <w:r>
        <w:t>,</w:t>
      </w:r>
      <w:r>
        <w:rPr>
          <w:spacing w:val="-31"/>
        </w:rPr>
        <w:t xml:space="preserve"> </w:t>
      </w:r>
      <w:r>
        <w:lastRenderedPageBreak/>
        <w:t>normal-gamma</w:t>
      </w:r>
      <w:r>
        <w:rPr>
          <w:spacing w:val="-32"/>
        </w:rPr>
        <w:t xml:space="preserve"> </w:t>
      </w:r>
      <w:r>
        <w:t>conjugate</w:t>
      </w:r>
      <w:r>
        <w:rPr>
          <w:spacing w:val="-31"/>
        </w:rPr>
        <w:t xml:space="preserve"> </w:t>
      </w:r>
      <w:r>
        <w:t>prior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normal</w:t>
      </w:r>
      <w:r>
        <w:rPr>
          <w:spacing w:val="-31"/>
        </w:rPr>
        <w:t xml:space="preserve"> </w:t>
      </w:r>
      <w:r>
        <w:t>theory</w:t>
      </w:r>
      <w:r>
        <w:rPr>
          <w:spacing w:val="-31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>linear</w:t>
      </w:r>
      <w:r>
        <w:rPr>
          <w:spacing w:val="-31"/>
        </w:rPr>
        <w:t xml:space="preserve"> </w:t>
      </w:r>
      <w:r>
        <w:t>regression)</w:t>
      </w:r>
      <w:r>
        <w:rPr>
          <w:spacing w:val="-32"/>
        </w:rPr>
        <w:t xml:space="preserve"> </w:t>
      </w:r>
      <w:r w:rsidRPr="00474D44">
        <w:rPr>
          <w:strike/>
          <w:rPrChange w:id="440" w:author="Padgett, Noah" w:date="2020-10-21T01:38:00Z">
            <w:rPr/>
          </w:rPrChange>
        </w:rPr>
        <w:t>in multiparameter</w:t>
      </w:r>
      <w:r w:rsidRPr="00474D44">
        <w:rPr>
          <w:strike/>
          <w:spacing w:val="15"/>
          <w:rPrChange w:id="441" w:author="Padgett, Noah" w:date="2020-10-21T01:38:00Z">
            <w:rPr>
              <w:spacing w:val="15"/>
            </w:rPr>
          </w:rPrChange>
        </w:rPr>
        <w:t xml:space="preserve"> </w:t>
      </w:r>
      <w:r w:rsidRPr="00474D44">
        <w:rPr>
          <w:strike/>
          <w:rPrChange w:id="442" w:author="Padgett, Noah" w:date="2020-10-21T01:38:00Z">
            <w:rPr/>
          </w:rPrChange>
        </w:rPr>
        <w:t>p</w:t>
      </w:r>
      <w:commentRangeStart w:id="443"/>
      <w:r w:rsidRPr="00474D44">
        <w:rPr>
          <w:strike/>
          <w:rPrChange w:id="444" w:author="Padgett, Noah" w:date="2020-10-21T01:38:00Z">
            <w:rPr/>
          </w:rPrChange>
        </w:rPr>
        <w:t>roblems.</w:t>
      </w:r>
      <w:commentRangeEnd w:id="443"/>
      <w:r w:rsidR="00077E82" w:rsidRPr="00474D44">
        <w:rPr>
          <w:rStyle w:val="CommentReference"/>
          <w:strike/>
          <w:rPrChange w:id="445" w:author="Padgett, Noah" w:date="2020-10-21T01:38:00Z">
            <w:rPr>
              <w:rStyle w:val="CommentReference"/>
            </w:rPr>
          </w:rPrChange>
        </w:rPr>
        <w:commentReference w:id="443"/>
      </w:r>
    </w:p>
    <w:p w14:paraId="3E49882D" w14:textId="77777777" w:rsidR="00C944E3" w:rsidRDefault="00512462">
      <w:pPr>
        <w:pStyle w:val="BodyText"/>
        <w:spacing w:line="348" w:lineRule="auto"/>
        <w:ind w:left="119" w:right="104" w:firstLine="720"/>
      </w:pPr>
      <w:r>
        <w:t>In multiparameter problems, a common method for building the join prior distribution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hierarchically.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hierarchical</w:t>
      </w:r>
      <w:r>
        <w:rPr>
          <w:spacing w:val="-21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models 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constructed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t>decomposing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defensibly</w:t>
      </w:r>
      <w:r>
        <w:rPr>
          <w:spacing w:val="-21"/>
        </w:rPr>
        <w:t xml:space="preserve"> </w:t>
      </w:r>
      <w:r>
        <w:rPr>
          <w:spacing w:val="3"/>
        </w:rPr>
        <w:t xml:space="preserve">be </w:t>
      </w:r>
      <w:r>
        <w:t xml:space="preserve">independent or at least conditionally independent. A potential decomposition is to </w:t>
      </w:r>
      <w:r>
        <w:rPr>
          <w:spacing w:val="-4"/>
        </w:rPr>
        <w:t xml:space="preserve">have </w:t>
      </w:r>
      <w:r>
        <w:t>independent groups for factor loadings (</w:t>
      </w:r>
      <w:r>
        <w:rPr>
          <w:rFonts w:ascii="Arial Black" w:hAnsi="Arial Black"/>
        </w:rPr>
        <w:t>Λ</w:t>
      </w:r>
      <w:r>
        <w:t>), item intercepts (</w:t>
      </w:r>
      <w:r>
        <w:rPr>
          <w:rFonts w:ascii="Times New Roman" w:hAnsi="Times New Roman"/>
          <w:i/>
        </w:rPr>
        <w:t xml:space="preserve">τ </w:t>
      </w:r>
      <w:r>
        <w:t>), and error (co)variances (</w:t>
      </w:r>
      <w:r>
        <w:rPr>
          <w:rFonts w:ascii="Arial Black" w:hAnsi="Arial Black"/>
        </w:rPr>
        <w:t>Θ</w:t>
      </w:r>
      <w:r>
        <w:t>), then group the factor scores (</w:t>
      </w:r>
      <w:r>
        <w:rPr>
          <w:rFonts w:ascii="Times New Roman" w:hAnsi="Times New Roman"/>
          <w:i/>
        </w:rPr>
        <w:t>η</w:t>
      </w:r>
      <w:r>
        <w:t>), factor intercepts (</w:t>
      </w:r>
      <w:r>
        <w:rPr>
          <w:rFonts w:ascii="Times New Roman" w:hAnsi="Times New Roman"/>
          <w:i/>
        </w:rPr>
        <w:t>κ</w:t>
      </w:r>
      <w:r>
        <w:t xml:space="preserve">), and factor </w:t>
      </w:r>
      <w:r>
        <w:rPr>
          <w:spacing w:val="-3"/>
        </w:rPr>
        <w:t xml:space="preserve">covariance </w:t>
      </w:r>
      <w:r>
        <w:t>matrix (</w:t>
      </w:r>
      <w:r>
        <w:rPr>
          <w:rFonts w:ascii="Arial Black" w:hAnsi="Arial Black"/>
        </w:rPr>
        <w:t>Φ</w:t>
      </w:r>
      <w:r>
        <w:t>)</w:t>
      </w:r>
      <w:r>
        <w:rPr>
          <w:spacing w:val="-13"/>
        </w:rPr>
        <w:t xml:space="preserve"> </w:t>
      </w:r>
      <w:r>
        <w:t>together.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is conditional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intercept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rPr>
          <w:spacing w:val="-3"/>
        </w:rPr>
        <w:t>covariance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priors.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decomposed</w:t>
      </w:r>
    </w:p>
    <w:p w14:paraId="25F9EC7C" w14:textId="008F2C8E" w:rsidR="00C944E3" w:rsidDel="00474D44" w:rsidRDefault="00C944E3">
      <w:pPr>
        <w:spacing w:line="348" w:lineRule="auto"/>
        <w:rPr>
          <w:del w:id="446" w:author="Padgett, Noah" w:date="2020-10-21T01:38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</w:pPr>
    </w:p>
    <w:p w14:paraId="7FF2051E" w14:textId="77777777" w:rsidR="00C944E3" w:rsidRDefault="00512462">
      <w:pPr>
        <w:pStyle w:val="BodyText"/>
        <w:spacing w:before="110"/>
        <w:ind w:left="120"/>
      </w:pPr>
      <w:r>
        <w:t>prior could look something like this</w:t>
      </w:r>
    </w:p>
    <w:p w14:paraId="02BB5952" w14:textId="77777777" w:rsidR="00C944E3" w:rsidRDefault="00512462">
      <w:pPr>
        <w:spacing w:before="241"/>
        <w:ind w:left="1758"/>
        <w:rPr>
          <w:rFonts w:ascii="Arial Black" w:hAnsi="Arial Black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η,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 xml:space="preserve">, κ, </w:t>
      </w:r>
      <w:r>
        <w:rPr>
          <w:rFonts w:ascii="Arial Black" w:hAnsi="Arial Black"/>
          <w:w w:val="105"/>
          <w:sz w:val="24"/>
        </w:rPr>
        <w:t xml:space="preserve">Φ) =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η, κ, </w:t>
      </w:r>
      <w:r>
        <w:rPr>
          <w:rFonts w:ascii="Arial Black" w:hAnsi="Arial Black"/>
          <w:w w:val="105"/>
          <w:sz w:val="24"/>
        </w:rPr>
        <w:t xml:space="preserve">Φ)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 xml:space="preserve">(Λ)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(Θ)</w:t>
      </w:r>
    </w:p>
    <w:p w14:paraId="685E575C" w14:textId="77777777" w:rsidR="00C944E3" w:rsidRDefault="00512462">
      <w:pPr>
        <w:spacing w:before="199"/>
        <w:ind w:left="3600"/>
        <w:rPr>
          <w:rFonts w:ascii="Times New Roman" w:hAnsi="Times New Roman"/>
          <w:i/>
          <w:sz w:val="24"/>
        </w:rPr>
      </w:pPr>
      <w:r>
        <w:rPr>
          <w:rFonts w:ascii="Arial Black" w:hAnsi="Arial Black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κ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τ 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(Λ)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(Θ) </w:t>
      </w:r>
      <w:r>
        <w:rPr>
          <w:rFonts w:ascii="Times New Roman" w:hAnsi="Times New Roman"/>
          <w:i/>
          <w:sz w:val="24"/>
        </w:rPr>
        <w:t>.</w:t>
      </w:r>
    </w:p>
    <w:p w14:paraId="064A4396" w14:textId="77777777" w:rsidR="00C944E3" w:rsidRDefault="00512462">
      <w:pPr>
        <w:pStyle w:val="BodyText"/>
        <w:spacing w:before="220"/>
        <w:ind w:left="120"/>
      </w:pPr>
      <w:r>
        <w:t>Some common specifications of the priors for these parameters are</w:t>
      </w:r>
    </w:p>
    <w:p w14:paraId="6A0F8FD5" w14:textId="77777777" w:rsidR="00C944E3" w:rsidRDefault="00512462">
      <w:pPr>
        <w:spacing w:before="241"/>
        <w:ind w:left="2522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720DBD03" w14:textId="1B708AB2" w:rsidR="00C944E3" w:rsidRDefault="005E0993">
      <w:pPr>
        <w:spacing w:before="168"/>
        <w:ind w:left="311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1423FD80" wp14:editId="6ADF814E">
                <wp:simplePos x="0" y="0"/>
                <wp:positionH relativeFrom="page">
                  <wp:posOffset>3585210</wp:posOffset>
                </wp:positionH>
                <wp:positionV relativeFrom="paragraph">
                  <wp:posOffset>236220</wp:posOffset>
                </wp:positionV>
                <wp:extent cx="62230" cy="101600"/>
                <wp:effectExtent l="0" t="0" r="0" b="0"/>
                <wp:wrapNone/>
                <wp:docPr id="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05E75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27"/>
                                <w:sz w:val="16"/>
                              </w:rPr>
                              <w:t>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FD80" id="Text Box 61" o:spid="_x0000_s1028" type="#_x0000_t202" style="position:absolute;left:0;text-align:left;margin-left:282.3pt;margin-top:18.6pt;width:4.9pt;height:8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" filled="f" stroked="f">
                <v:textbox inset="0,0,0,0">
                  <w:txbxContent>
                    <w:p w14:paraId="4FB05E75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27"/>
                          <w:sz w:val="16"/>
                        </w:rPr>
                        <w:t>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10"/>
          <w:sz w:val="24"/>
        </w:rPr>
        <w:t>κ</w:t>
      </w:r>
      <w:r w:rsidR="00512462">
        <w:rPr>
          <w:rFonts w:ascii="Times New Roman" w:hAnsi="Times New Roman"/>
          <w:i/>
          <w:spacing w:val="-25"/>
          <w:w w:val="110"/>
          <w:sz w:val="24"/>
        </w:rPr>
        <w:t xml:space="preserve"> </w:t>
      </w:r>
      <w:r w:rsidR="00512462">
        <w:rPr>
          <w:rFonts w:ascii="Lucida Sans Unicode" w:hAnsi="Lucida Sans Unicode"/>
          <w:w w:val="110"/>
          <w:sz w:val="24"/>
        </w:rPr>
        <w:t>∼</w:t>
      </w:r>
      <w:r w:rsidR="00512462">
        <w:rPr>
          <w:rFonts w:ascii="Lucida Sans Unicode" w:hAnsi="Lucida Sans Unicode"/>
          <w:spacing w:val="-41"/>
          <w:w w:val="110"/>
          <w:sz w:val="24"/>
        </w:rPr>
        <w:t xml:space="preserve"> </w:t>
      </w:r>
      <w:r w:rsidR="00512462">
        <w:rPr>
          <w:rFonts w:ascii="Arial Black" w:hAnsi="Arial Black"/>
          <w:w w:val="110"/>
          <w:sz w:val="24"/>
        </w:rPr>
        <w:t>N(</w:t>
      </w:r>
      <w:r w:rsidR="00512462">
        <w:rPr>
          <w:rFonts w:ascii="Times New Roman" w:hAnsi="Times New Roman"/>
          <w:i/>
          <w:w w:val="110"/>
          <w:sz w:val="24"/>
        </w:rPr>
        <w:t>µ</w:t>
      </w:r>
      <w:r w:rsidR="00512462">
        <w:rPr>
          <w:rFonts w:ascii="Times New Roman" w:hAnsi="Times New Roman"/>
          <w:i/>
          <w:w w:val="110"/>
          <w:sz w:val="24"/>
          <w:vertAlign w:val="subscript"/>
        </w:rPr>
        <w:t>κ</w:t>
      </w:r>
      <w:r w:rsidR="00512462">
        <w:rPr>
          <w:rFonts w:ascii="Times New Roman" w:hAnsi="Times New Roman"/>
          <w:i/>
          <w:w w:val="110"/>
          <w:sz w:val="24"/>
        </w:rPr>
        <w:t>,</w:t>
      </w:r>
      <w:r w:rsidR="00512462">
        <w:rPr>
          <w:rFonts w:ascii="Times New Roman" w:hAnsi="Times New Roman"/>
          <w:i/>
          <w:spacing w:val="-42"/>
          <w:w w:val="110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0"/>
          <w:sz w:val="24"/>
        </w:rPr>
        <w:t>σ</w:t>
      </w:r>
      <w:r w:rsidR="00512462">
        <w:rPr>
          <w:spacing w:val="7"/>
          <w:w w:val="11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0"/>
          <w:sz w:val="24"/>
        </w:rPr>
        <w:t>)</w:t>
      </w:r>
    </w:p>
    <w:p w14:paraId="141905BE" w14:textId="64C5FE02" w:rsidR="00C944E3" w:rsidRDefault="005E0993">
      <w:pPr>
        <w:spacing w:before="168" w:line="348" w:lineRule="auto"/>
        <w:ind w:left="3015" w:right="2531" w:firstLine="69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43C0CAC0" wp14:editId="04CA6D0B">
                <wp:simplePos x="0" y="0"/>
                <wp:positionH relativeFrom="page">
                  <wp:posOffset>3582670</wp:posOffset>
                </wp:positionH>
                <wp:positionV relativeFrom="paragraph">
                  <wp:posOffset>577850</wp:posOffset>
                </wp:positionV>
                <wp:extent cx="48260" cy="101600"/>
                <wp:effectExtent l="0" t="0" r="0" b="0"/>
                <wp:wrapNone/>
                <wp:docPr id="6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EF63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31"/>
                                <w:sz w:val="16"/>
                              </w:rPr>
                              <w:t>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CAC0" id="Text Box 60" o:spid="_x0000_s1029" type="#_x0000_t202" style="position:absolute;left:0;text-align:left;margin-left:282.1pt;margin-top:45.5pt;width:3.8pt;height:8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" filled="f" stroked="f">
                <v:textbox inset="0,0,0,0">
                  <w:txbxContent>
                    <w:p w14:paraId="62D6EF63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31"/>
                          <w:sz w:val="16"/>
                        </w:rPr>
                        <w:t>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rFonts w:ascii="Arial Black" w:hAnsi="Arial Black"/>
          <w:spacing w:val="-47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∼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Inverse</w:t>
      </w:r>
      <w:r w:rsidR="00512462">
        <w:rPr>
          <w:rFonts w:ascii="Arial Black" w:hAnsi="Arial Black"/>
          <w:spacing w:val="-53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−</w:t>
      </w:r>
      <w:r w:rsidR="00512462">
        <w:rPr>
          <w:rFonts w:ascii="Lucida Sans Unicode" w:hAnsi="Lucida Sans Unicode"/>
          <w:spacing w:val="-48"/>
          <w:w w:val="95"/>
          <w:sz w:val="24"/>
        </w:rPr>
        <w:t xml:space="preserve"> </w:t>
      </w:r>
      <w:r w:rsidR="00512462">
        <w:rPr>
          <w:rFonts w:ascii="Arial Black" w:hAnsi="Arial Black"/>
          <w:w w:val="95"/>
          <w:sz w:val="24"/>
        </w:rPr>
        <w:t>Wishart(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Φ</w:t>
      </w:r>
      <w:r w:rsidR="00512462">
        <w:rPr>
          <w:w w:val="95"/>
          <w:sz w:val="24"/>
          <w:vertAlign w:val="subscript"/>
        </w:rPr>
        <w:t>0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0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Arial Black" w:hAnsi="Arial Black"/>
          <w:w w:val="95"/>
          <w:sz w:val="24"/>
        </w:rPr>
        <w:t>)</w:t>
      </w:r>
      <w:r w:rsidR="00512462">
        <w:rPr>
          <w:rFonts w:ascii="Times New Roman" w:hAnsi="Times New Roman"/>
          <w:i/>
          <w:w w:val="95"/>
          <w:sz w:val="24"/>
        </w:rPr>
        <w:t>,</w:t>
      </w:r>
      <w:r w:rsidR="00512462"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>d</w:t>
      </w:r>
      <w:r w:rsidR="00512462">
        <w:rPr>
          <w:rFonts w:ascii="Times New Roman" w:hAnsi="Times New Roman"/>
          <w:i/>
          <w:spacing w:val="-28"/>
          <w:w w:val="95"/>
          <w:sz w:val="24"/>
        </w:rPr>
        <w:t xml:space="preserve"> </w:t>
      </w:r>
      <w:r w:rsidR="00512462">
        <w:rPr>
          <w:rFonts w:ascii="Lucida Sans Unicode" w:hAnsi="Lucida Sans Unicode"/>
          <w:w w:val="95"/>
          <w:sz w:val="24"/>
        </w:rPr>
        <w:t>≥</w:t>
      </w:r>
      <w:r w:rsidR="00512462">
        <w:rPr>
          <w:rFonts w:ascii="Lucida Sans Unicode" w:hAnsi="Lucida Sans Unicode"/>
          <w:spacing w:val="-42"/>
          <w:w w:val="95"/>
          <w:sz w:val="24"/>
        </w:rPr>
        <w:t xml:space="preserve"> </w:t>
      </w:r>
      <w:r w:rsidR="00512462">
        <w:rPr>
          <w:rFonts w:ascii="Times New Roman" w:hAnsi="Times New Roman"/>
          <w:i/>
          <w:w w:val="95"/>
          <w:sz w:val="24"/>
        </w:rPr>
        <w:t xml:space="preserve">M </w:t>
      </w:r>
      <w:proofErr w:type="spellStart"/>
      <w:r w:rsidR="00512462">
        <w:rPr>
          <w:rFonts w:ascii="Times New Roman" w:hAnsi="Times New Roman"/>
          <w:i/>
          <w:spacing w:val="13"/>
          <w:w w:val="105"/>
          <w:sz w:val="24"/>
        </w:rPr>
        <w:t>τj</w:t>
      </w:r>
      <w:proofErr w:type="spellEnd"/>
      <w:r w:rsidR="00512462"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>∼</w:t>
      </w:r>
      <w:r w:rsidR="00512462">
        <w:rPr>
          <w:rFonts w:ascii="Lucida Sans Unicode" w:hAnsi="Lucida Sans Unicode"/>
          <w:spacing w:val="-56"/>
          <w:sz w:val="24"/>
        </w:rPr>
        <w:t xml:space="preserve"> </w:t>
      </w:r>
      <w:r w:rsidR="00512462">
        <w:rPr>
          <w:rFonts w:ascii="Arial Black" w:hAnsi="Arial Black"/>
          <w:sz w:val="24"/>
        </w:rPr>
        <w:t>N(</w:t>
      </w:r>
      <w:r w:rsidR="00512462">
        <w:rPr>
          <w:rFonts w:ascii="Times New Roman" w:hAnsi="Times New Roman"/>
          <w:i/>
          <w:sz w:val="24"/>
        </w:rPr>
        <w:t>µ</w:t>
      </w:r>
      <w:r w:rsidR="00512462">
        <w:rPr>
          <w:rFonts w:ascii="Times New Roman" w:hAnsi="Times New Roman"/>
          <w:i/>
          <w:sz w:val="24"/>
          <w:vertAlign w:val="subscript"/>
        </w:rPr>
        <w:t>τ</w:t>
      </w:r>
      <w:r w:rsidR="00512462">
        <w:rPr>
          <w:rFonts w:ascii="Times New Roman" w:hAnsi="Times New Roman"/>
          <w:i/>
          <w:sz w:val="24"/>
        </w:rPr>
        <w:t xml:space="preserve"> , </w:t>
      </w:r>
      <w:r w:rsidR="00512462">
        <w:rPr>
          <w:rFonts w:ascii="Times New Roman" w:hAnsi="Times New Roman"/>
          <w:i/>
          <w:spacing w:val="6"/>
          <w:sz w:val="24"/>
        </w:rPr>
        <w:t>σ</w:t>
      </w:r>
      <w:r w:rsidR="00512462">
        <w:rPr>
          <w:spacing w:val="6"/>
          <w:sz w:val="24"/>
          <w:vertAlign w:val="superscript"/>
        </w:rPr>
        <w:t>2</w:t>
      </w:r>
      <w:r w:rsidR="00512462">
        <w:rPr>
          <w:rFonts w:ascii="Arial Black" w:hAnsi="Arial Black"/>
          <w:spacing w:val="6"/>
          <w:sz w:val="24"/>
        </w:rPr>
        <w:t>)</w:t>
      </w:r>
    </w:p>
    <w:p w14:paraId="1EFE01FF" w14:textId="499EECFC" w:rsidR="00C944E3" w:rsidRDefault="005E0993">
      <w:pPr>
        <w:spacing w:before="5"/>
        <w:ind w:left="2880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8416" behindDoc="1" locked="0" layoutInCell="1" allowOverlap="1" wp14:anchorId="562F0AE1" wp14:editId="762A2373">
                <wp:simplePos x="0" y="0"/>
                <wp:positionH relativeFrom="page">
                  <wp:posOffset>3585845</wp:posOffset>
                </wp:positionH>
                <wp:positionV relativeFrom="paragraph">
                  <wp:posOffset>132715</wp:posOffset>
                </wp:positionV>
                <wp:extent cx="62865" cy="101600"/>
                <wp:effectExtent l="0" t="0" r="0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43E7B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0AE1" id="Text Box 59" o:spid="_x0000_s1030" type="#_x0000_t202" style="position:absolute;left:0;text-align:left;margin-left:282.35pt;margin-top:10.45pt;width:4.95pt;height:8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" filled="f" stroked="f">
                <v:textbox inset="0,0,0,0">
                  <w:txbxContent>
                    <w:p w14:paraId="2B743E7B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 w:hAnsi="Times New Roman"/>
          <w:i/>
          <w:spacing w:val="3"/>
          <w:w w:val="115"/>
          <w:sz w:val="24"/>
        </w:rPr>
        <w:t>λ</w:t>
      </w:r>
      <w:r w:rsidR="00512462">
        <w:rPr>
          <w:rFonts w:ascii="Times New Roman" w:hAnsi="Times New Roman"/>
          <w:i/>
          <w:spacing w:val="3"/>
          <w:w w:val="115"/>
          <w:sz w:val="24"/>
          <w:vertAlign w:val="subscript"/>
        </w:rPr>
        <w:t>jm</w:t>
      </w:r>
      <w:proofErr w:type="spellEnd"/>
      <w:r w:rsidR="00512462">
        <w:rPr>
          <w:rFonts w:ascii="Times New Roman" w:hAnsi="Times New Roman"/>
          <w:i/>
          <w:spacing w:val="-20"/>
          <w:w w:val="115"/>
          <w:sz w:val="24"/>
        </w:rPr>
        <w:t xml:space="preserve"> </w:t>
      </w:r>
      <w:r w:rsidR="00512462">
        <w:rPr>
          <w:rFonts w:ascii="Lucida Sans Unicode" w:hAnsi="Lucida Sans Unicode"/>
          <w:w w:val="115"/>
          <w:sz w:val="24"/>
        </w:rPr>
        <w:t>∼</w:t>
      </w:r>
      <w:r w:rsidR="00512462">
        <w:rPr>
          <w:rFonts w:ascii="Lucida Sans Unicode" w:hAnsi="Lucida Sans Unicode"/>
          <w:spacing w:val="-44"/>
          <w:w w:val="115"/>
          <w:sz w:val="24"/>
        </w:rPr>
        <w:t xml:space="preserve"> </w:t>
      </w:r>
      <w:r w:rsidR="00512462">
        <w:rPr>
          <w:rFonts w:ascii="Arial Black" w:hAnsi="Arial Black"/>
          <w:w w:val="115"/>
          <w:sz w:val="24"/>
        </w:rPr>
        <w:t>N(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</w:t>
      </w:r>
      <w:r w:rsidR="00512462">
        <w:rPr>
          <w:rFonts w:ascii="Times New Roman" w:hAnsi="Times New Roman"/>
          <w:i/>
          <w:spacing w:val="-43"/>
          <w:w w:val="115"/>
          <w:sz w:val="24"/>
        </w:rPr>
        <w:t xml:space="preserve"> </w:t>
      </w:r>
      <w:r w:rsidR="00512462">
        <w:rPr>
          <w:rFonts w:ascii="Times New Roman" w:hAnsi="Times New Roman"/>
          <w:i/>
          <w:spacing w:val="7"/>
          <w:w w:val="115"/>
          <w:sz w:val="24"/>
        </w:rPr>
        <w:t>σ</w:t>
      </w:r>
      <w:r w:rsidR="00512462">
        <w:rPr>
          <w:spacing w:val="7"/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15"/>
          <w:sz w:val="24"/>
        </w:rPr>
        <w:t>)</w:t>
      </w:r>
    </w:p>
    <w:p w14:paraId="119F616A" w14:textId="0FACE8D4" w:rsidR="00C944E3" w:rsidRDefault="00512462">
      <w:pPr>
        <w:spacing w:before="168"/>
        <w:ind w:left="2979"/>
        <w:rPr>
          <w:ins w:id="447" w:author="Padgett, Noah" w:date="2020-10-21T01:39:00Z"/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  <w:vertAlign w:val="subscript"/>
        </w:rPr>
        <w:t>jj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Inverse </w:t>
      </w:r>
      <w:r>
        <w:rPr>
          <w:rFonts w:ascii="Lucida Sans Unicode" w:hAnsi="Lucida Sans Unicode"/>
          <w:sz w:val="24"/>
        </w:rPr>
        <w:t xml:space="preserve">− </w:t>
      </w:r>
      <w:r>
        <w:rPr>
          <w:rFonts w:ascii="Arial Black" w:hAnsi="Arial Black"/>
          <w:sz w:val="24"/>
        </w:rPr>
        <w:t>Gamma(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Times New Roman" w:hAnsi="Times New Roman"/>
          <w:i/>
          <w:sz w:val="24"/>
        </w:rPr>
        <w:t>, β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.</w:t>
      </w:r>
    </w:p>
    <w:p w14:paraId="776CCB0E" w14:textId="27FBF306" w:rsidR="00474D44" w:rsidRDefault="00474D44">
      <w:pPr>
        <w:spacing w:before="168"/>
        <w:ind w:left="2979"/>
        <w:rPr>
          <w:rFonts w:ascii="Times New Roman" w:hAnsi="Times New Roman"/>
          <w:i/>
          <w:sz w:val="24"/>
        </w:rPr>
      </w:pPr>
      <w:ins w:id="448" w:author="Padgett, Noah" w:date="2020-10-21T01:39:00Z">
        <w:r>
          <w:rPr>
            <w:rFonts w:ascii="Times New Roman" w:hAnsi="Times New Roman"/>
            <w:i/>
            <w:w w:val="105"/>
            <w:sz w:val="24"/>
          </w:rPr>
          <w:t>(add theta_{</w:t>
        </w:r>
        <w:proofErr w:type="spellStart"/>
        <w:r>
          <w:rPr>
            <w:rFonts w:ascii="Times New Roman" w:hAnsi="Times New Roman"/>
            <w:i/>
            <w:w w:val="105"/>
            <w:sz w:val="24"/>
          </w:rPr>
          <w:t>jk</w:t>
        </w:r>
        <w:proofErr w:type="spellEnd"/>
        <w:r>
          <w:rPr>
            <w:rFonts w:ascii="Times New Roman" w:hAnsi="Times New Roman"/>
            <w:i/>
            <w:w w:val="105"/>
            <w:sz w:val="24"/>
          </w:rPr>
          <w:t>} as normal prior)</w:t>
        </w:r>
      </w:ins>
    </w:p>
    <w:p w14:paraId="2A68E7D1" w14:textId="77777777" w:rsidR="00C944E3" w:rsidRDefault="00512462">
      <w:pPr>
        <w:pStyle w:val="BodyText"/>
        <w:spacing w:before="220" w:line="352" w:lineRule="auto"/>
        <w:ind w:left="120" w:right="108"/>
      </w:pPr>
      <w:r>
        <w:t xml:space="preserve">The indices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correspond to the </w:t>
      </w:r>
      <w:proofErr w:type="spellStart"/>
      <w:r>
        <w:rPr>
          <w:rFonts w:ascii="Times New Roman" w:hAnsi="Times New Roman"/>
          <w:i/>
          <w:spacing w:val="4"/>
          <w:w w:val="115"/>
        </w:rPr>
        <w:t>j</w:t>
      </w:r>
      <w:r>
        <w:rPr>
          <w:rFonts w:ascii="Times New Roman" w:hAnsi="Times New Roman"/>
          <w:i/>
          <w:spacing w:val="4"/>
          <w:w w:val="115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4"/>
          <w:w w:val="115"/>
        </w:rPr>
        <w:t xml:space="preserve"> </w:t>
      </w:r>
      <w:r>
        <w:t xml:space="preserve">indicator and </w:t>
      </w:r>
      <w:r>
        <w:rPr>
          <w:rFonts w:ascii="Times New Roman" w:hAnsi="Times New Roman"/>
          <w:i/>
          <w:w w:val="115"/>
        </w:rPr>
        <w:t xml:space="preserve">m </w:t>
      </w:r>
      <w:r>
        <w:t xml:space="preserve">is index </w:t>
      </w:r>
      <w:r>
        <w:rPr>
          <w:spacing w:val="-4"/>
        </w:rPr>
        <w:t xml:space="preserve">over </w:t>
      </w:r>
      <w:r>
        <w:t xml:space="preserve">latent </w:t>
      </w:r>
      <w:r>
        <w:rPr>
          <w:spacing w:val="-3"/>
        </w:rPr>
        <w:t xml:space="preserve">variables. </w:t>
      </w:r>
      <w:r>
        <w:t xml:space="preserve">The factor loadings, intercepts, error (co)variances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specified independently for each individual</w:t>
      </w:r>
      <w:r>
        <w:rPr>
          <w:spacing w:val="-24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greatly</w:t>
      </w:r>
      <w:r>
        <w:rPr>
          <w:spacing w:val="-24"/>
        </w:rPr>
        <w:t xml:space="preserve"> </w:t>
      </w:r>
      <w:r>
        <w:t>simplifies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rPr>
          <w:spacing w:val="-3"/>
        </w:rPr>
        <w:t>necessary.</w:t>
      </w:r>
      <w:r>
        <w:rPr>
          <w:spacing w:val="-1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 xml:space="preserve">a belief that the error (co)variance matrix </w:t>
      </w:r>
      <w:r>
        <w:rPr>
          <w:spacing w:val="-3"/>
        </w:rPr>
        <w:t xml:space="preserve">was </w:t>
      </w:r>
      <w:r>
        <w:t xml:space="preserve">not diagonal, then that structure could </w:t>
      </w:r>
      <w:r>
        <w:rPr>
          <w:spacing w:val="3"/>
        </w:rPr>
        <w:t xml:space="preserve">be </w:t>
      </w:r>
      <w:r>
        <w:t>included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joint</w:t>
      </w:r>
      <w:r>
        <w:rPr>
          <w:spacing w:val="15"/>
        </w:rPr>
        <w:t xml:space="preserve"> </w:t>
      </w:r>
      <w:r>
        <w:t>prior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rFonts w:ascii="Arial Black" w:hAnsi="Arial Black"/>
        </w:rPr>
        <w:t>Θ</w:t>
      </w:r>
      <w:r>
        <w:t>.</w:t>
      </w:r>
    </w:p>
    <w:p w14:paraId="29D9E9A0" w14:textId="77777777" w:rsidR="00474D44" w:rsidRDefault="00512462">
      <w:pPr>
        <w:pStyle w:val="BodyText"/>
        <w:spacing w:line="355" w:lineRule="auto"/>
        <w:ind w:left="120" w:right="134" w:firstLine="720"/>
        <w:rPr>
          <w:ins w:id="449" w:author="Padgett, Noah" w:date="2020-10-21T01:40:00Z"/>
          <w:spacing w:val="-7"/>
        </w:rPr>
      </w:pPr>
      <w:r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joint</w:t>
      </w:r>
      <w:r>
        <w:rPr>
          <w:spacing w:val="-16"/>
        </w:rPr>
        <w:t xml:space="preserve"> </w:t>
      </w:r>
      <w:r>
        <w:t>prior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constructed,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hurdle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Bayesian</w:t>
      </w:r>
      <w:r>
        <w:rPr>
          <w:spacing w:val="-16"/>
        </w:rPr>
        <w:t xml:space="preserve"> </w:t>
      </w:r>
      <w:r>
        <w:t>analysis 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posterior.</w:t>
      </w:r>
      <w:r>
        <w:rPr>
          <w:spacing w:val="-3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-4"/>
        </w:rPr>
        <w:t>move</w:t>
      </w:r>
      <w:r>
        <w:rPr>
          <w:spacing w:val="-16"/>
        </w:rPr>
        <w:t xml:space="preserve"> </w:t>
      </w:r>
      <w:r>
        <w:t xml:space="preserve">to </w:t>
      </w:r>
      <w:r>
        <w:lastRenderedPageBreak/>
        <w:t xml:space="preserve">some type of </w:t>
      </w:r>
      <w:r>
        <w:rPr>
          <w:spacing w:val="-3"/>
        </w:rPr>
        <w:t xml:space="preserve">Markov </w:t>
      </w:r>
      <w:r>
        <w:t>Chain Monte Carlo set-up to try to efficiently sample from the marginal</w:t>
      </w:r>
      <w:r>
        <w:rPr>
          <w:spacing w:val="-23"/>
        </w:rPr>
        <w:t xml:space="preserve"> </w:t>
      </w:r>
      <w:r>
        <w:t>posteriors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options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job</w:t>
      </w:r>
      <w:r>
        <w:rPr>
          <w:spacing w:val="-22"/>
        </w:rPr>
        <w:t xml:space="preserve"> </w:t>
      </w:r>
      <w:r>
        <w:t xml:space="preserve">easier include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Muthén</w:t>
      </w:r>
      <w:proofErr w:type="spellEnd"/>
      <w:r>
        <w:t xml:space="preserve"> &amp; </w:t>
      </w:r>
      <w:proofErr w:type="spellStart"/>
      <w:r>
        <w:t>Muthén</w:t>
      </w:r>
      <w:proofErr w:type="spellEnd"/>
      <w:r>
        <w:t xml:space="preserve">, </w:t>
      </w:r>
      <w:hyperlink w:anchor="_bookmark25" w:history="1">
        <w:r>
          <w:t xml:space="preserve">2017), </w:t>
        </w:r>
      </w:hyperlink>
      <w:proofErr w:type="spellStart"/>
      <w:r>
        <w:rPr>
          <w:spacing w:val="-4"/>
        </w:rPr>
        <w:t>blavaan</w:t>
      </w:r>
      <w:proofErr w:type="spellEnd"/>
      <w:r>
        <w:rPr>
          <w:spacing w:val="-4"/>
        </w:rPr>
        <w:t xml:space="preserve"> </w:t>
      </w:r>
      <w:r>
        <w:t xml:space="preserve">(Merkle &amp; </w:t>
      </w:r>
      <w:proofErr w:type="spellStart"/>
      <w:r>
        <w:t>Rosseel</w:t>
      </w:r>
      <w:proofErr w:type="spellEnd"/>
      <w:r>
        <w:t xml:space="preserve">, </w:t>
      </w:r>
      <w:hyperlink w:anchor="_bookmark24" w:history="1">
        <w:r>
          <w:t xml:space="preserve">2018), </w:t>
        </w:r>
      </w:hyperlink>
      <w:r>
        <w:t xml:space="preserve">JAGS (Plummer et al., </w:t>
      </w:r>
      <w:hyperlink w:anchor="_bookmark27" w:history="1">
        <w:r>
          <w:t xml:space="preserve">2003), </w:t>
        </w:r>
      </w:hyperlink>
      <w:proofErr w:type="spellStart"/>
      <w:r>
        <w:t>OpenBUGS</w:t>
      </w:r>
      <w:proofErr w:type="spellEnd"/>
      <w:r>
        <w:t xml:space="preserve"> (</w:t>
      </w:r>
      <w:proofErr w:type="spellStart"/>
      <w:r>
        <w:t>Surhone</w:t>
      </w:r>
      <w:proofErr w:type="spellEnd"/>
      <w:r>
        <w:t xml:space="preserve"> et al., </w:t>
      </w:r>
      <w:hyperlink w:anchor="_bookmark34" w:history="1">
        <w:r>
          <w:t xml:space="preserve">2010), </w:t>
        </w:r>
      </w:hyperlink>
      <w:r>
        <w:t xml:space="preserve">Stan (Carpenter et al., </w:t>
      </w:r>
      <w:hyperlink w:anchor="_bookmark10" w:history="1">
        <w:r>
          <w:t>2017),</w:t>
        </w:r>
      </w:hyperlink>
      <w:r>
        <w:t xml:space="preserve"> and</w:t>
      </w:r>
      <w:r>
        <w:rPr>
          <w:spacing w:val="-21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more.</w:t>
      </w:r>
      <w:r>
        <w:rPr>
          <w:spacing w:val="-7"/>
        </w:rPr>
        <w:t xml:space="preserve"> </w:t>
      </w:r>
    </w:p>
    <w:p w14:paraId="0001EFF0" w14:textId="311E14E3" w:rsidR="00474D44" w:rsidRDefault="00474D44">
      <w:pPr>
        <w:pStyle w:val="BodyText"/>
        <w:spacing w:line="355" w:lineRule="auto"/>
        <w:ind w:left="120" w:right="134" w:firstLine="720"/>
        <w:rPr>
          <w:ins w:id="450" w:author="Padgett, Noah" w:date="2020-10-21T01:40:00Z"/>
          <w:spacing w:val="-7"/>
        </w:rPr>
      </w:pPr>
      <w:ins w:id="451" w:author="Padgett, Noah" w:date="2020-10-21T01:40:00Z">
        <w:r>
          <w:rPr>
            <w:spacing w:val="-7"/>
          </w:rPr>
          <w:t xml:space="preserve">However, we propose a drastic simplification of the </w:t>
        </w:r>
      </w:ins>
      <w:ins w:id="452" w:author="Padgett, Noah" w:date="2020-10-21T01:41:00Z">
        <w:r>
          <w:rPr>
            <w:spacing w:val="-7"/>
          </w:rPr>
          <w:t>full Baye</w:t>
        </w:r>
      </w:ins>
      <w:ins w:id="453" w:author="Padgett, Noah" w:date="2020-10-21T01:42:00Z">
        <w:r>
          <w:rPr>
            <w:spacing w:val="-7"/>
          </w:rPr>
          <w:t>sian analysis with the aim of obtaining a rough approximation of a specific feature of the posterior.</w:t>
        </w:r>
      </w:ins>
    </w:p>
    <w:p w14:paraId="1591FB45" w14:textId="27E464F6" w:rsidR="00C944E3" w:rsidRDefault="00512462">
      <w:pPr>
        <w:pStyle w:val="BodyText"/>
        <w:spacing w:line="355" w:lineRule="auto"/>
        <w:ind w:left="120" w:right="134" w:firstLine="720"/>
      </w:pP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drastic</w:t>
      </w:r>
      <w:r>
        <w:rPr>
          <w:spacing w:val="-21"/>
        </w:rPr>
        <w:t xml:space="preserve"> </w:t>
      </w:r>
      <w:r>
        <w:t>simplification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this process to aim </w:t>
      </w:r>
      <w:del w:id="454" w:author="Grace Aquino" w:date="2020-10-20T21:09:00Z">
        <w:r w:rsidDel="00077E82">
          <w:delText>a</w:delText>
        </w:r>
      </w:del>
      <w:r>
        <w:t xml:space="preserve"> a rough approximation of specific </w:t>
      </w:r>
      <w:commentRangeStart w:id="455"/>
      <w:r>
        <w:t>features of the</w:t>
      </w:r>
      <w:r>
        <w:rPr>
          <w:spacing w:val="19"/>
        </w:rPr>
        <w:t xml:space="preserve"> </w:t>
      </w:r>
      <w:r>
        <w:t>posterior.</w:t>
      </w:r>
      <w:commentRangeEnd w:id="455"/>
      <w:r w:rsidR="00077E82">
        <w:rPr>
          <w:rStyle w:val="CommentReference"/>
        </w:rPr>
        <w:commentReference w:id="455"/>
      </w:r>
    </w:p>
    <w:p w14:paraId="1C613E57" w14:textId="42BE4A90" w:rsidR="00C944E3" w:rsidDel="00474D44" w:rsidRDefault="00512462">
      <w:pPr>
        <w:pStyle w:val="BodyText"/>
        <w:spacing w:line="355" w:lineRule="auto"/>
        <w:ind w:left="120" w:right="119" w:firstLine="720"/>
        <w:jc w:val="both"/>
        <w:rPr>
          <w:del w:id="456" w:author="Padgett, Noah" w:date="2020-10-21T01:43:00Z"/>
        </w:rPr>
      </w:pPr>
      <w:r>
        <w:t>As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6"/>
        </w:rPr>
        <w:t xml:space="preserve"> </w:t>
      </w:r>
      <w:ins w:id="457" w:author="Padgett, Noah" w:date="2020-10-21T01:42:00Z">
        <w:r w:rsidR="00474D44">
          <w:rPr>
            <w:spacing w:val="-16"/>
          </w:rPr>
          <w:t>(1)</w:t>
        </w:r>
      </w:ins>
      <w:ins w:id="458" w:author="Padgett, Noah" w:date="2020-10-21T01:43:00Z">
        <w:r w:rsidR="00474D44">
          <w:rPr>
            <w:spacing w:val="-16"/>
          </w:rPr>
          <w:t xml:space="preserve">, </w:t>
        </w:r>
      </w:ins>
      <w:del w:id="459" w:author="Padgett, Noah" w:date="2020-10-21T01:42:00Z">
        <w:r w:rsidDel="00474D44">
          <w:delText>“Proposed</w:delText>
        </w:r>
        <w:r w:rsidDel="00474D44">
          <w:rPr>
            <w:spacing w:val="-16"/>
          </w:rPr>
          <w:delText xml:space="preserve"> </w:delText>
        </w:r>
        <w:r w:rsidDel="00474D44">
          <w:delText>Probabilistic</w:delText>
        </w:r>
        <w:r w:rsidDel="00474D44">
          <w:rPr>
            <w:spacing w:val="-15"/>
          </w:rPr>
          <w:delText xml:space="preserve"> </w:delText>
        </w:r>
        <w:r w:rsidDel="00474D44">
          <w:delText>Method”,</w:delText>
        </w:r>
        <w:r w:rsidDel="00474D44">
          <w:rPr>
            <w:spacing w:val="-17"/>
          </w:rPr>
          <w:delText xml:space="preserve"> </w:delText>
        </w:r>
      </w:del>
      <w:r>
        <w:t>our</w:t>
      </w:r>
      <w:r>
        <w:rPr>
          <w:spacing w:val="-15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 approximate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outside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practical</w:t>
      </w:r>
      <w:r>
        <w:rPr>
          <w:spacing w:val="-26"/>
        </w:rPr>
        <w:t xml:space="preserve"> </w:t>
      </w:r>
      <w:r>
        <w:t>importance</w:t>
      </w:r>
      <w:r>
        <w:rPr>
          <w:spacing w:val="-26"/>
        </w:rPr>
        <w:t xml:space="preserve"> </w:t>
      </w:r>
      <w:r>
        <w:t>(or 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absolute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1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threshold).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machinery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MCMC</w:t>
      </w:r>
      <w:r>
        <w:rPr>
          <w:spacing w:val="-11"/>
        </w:rPr>
        <w:t xml:space="preserve"> </w:t>
      </w:r>
      <w:r>
        <w:t>can</w:t>
      </w:r>
    </w:p>
    <w:p w14:paraId="59A152E4" w14:textId="193F607D" w:rsidR="00C944E3" w:rsidDel="00474D44" w:rsidRDefault="00C944E3" w:rsidP="00474D44">
      <w:pPr>
        <w:pStyle w:val="BodyText"/>
        <w:spacing w:line="355" w:lineRule="auto"/>
        <w:ind w:left="120" w:right="119" w:firstLine="720"/>
        <w:jc w:val="both"/>
        <w:rPr>
          <w:del w:id="460" w:author="Padgett, Noah" w:date="2020-10-21T01:43:00Z"/>
        </w:rPr>
        <w:sectPr w:rsidR="00C944E3" w:rsidDel="00474D44">
          <w:pgSz w:w="12240" w:h="15840"/>
          <w:pgMar w:top="1380" w:right="1320" w:bottom="280" w:left="1320" w:header="649" w:footer="0" w:gutter="0"/>
          <w:cols w:space="720"/>
        </w:sectPr>
        <w:pPrChange w:id="461" w:author="Padgett, Noah" w:date="2020-10-21T01:43:00Z">
          <w:pPr>
            <w:spacing w:line="355" w:lineRule="auto"/>
            <w:jc w:val="both"/>
          </w:pPr>
        </w:pPrChange>
      </w:pPr>
    </w:p>
    <w:p w14:paraId="1CF5D304" w14:textId="4BDB7906" w:rsidR="00C944E3" w:rsidRDefault="00474D44">
      <w:pPr>
        <w:pStyle w:val="BodyText"/>
        <w:spacing w:before="110" w:line="355" w:lineRule="auto"/>
        <w:ind w:left="120" w:right="109"/>
      </w:pPr>
      <w:ins w:id="462" w:author="Padgett, Noah" w:date="2020-10-21T01:43:00Z">
        <w:r>
          <w:t xml:space="preserve"> </w:t>
        </w:r>
      </w:ins>
      <w:r w:rsidR="00512462">
        <w:t>certainly</w:t>
      </w:r>
      <w:r w:rsidR="00512462">
        <w:rPr>
          <w:spacing w:val="-23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2"/>
        </w:rPr>
        <w:t xml:space="preserve"> </w:t>
      </w:r>
      <w:r w:rsidR="00512462">
        <w:t>used</w:t>
      </w:r>
      <w:r w:rsidR="00512462">
        <w:rPr>
          <w:spacing w:val="-23"/>
        </w:rPr>
        <w:t xml:space="preserve"> </w:t>
      </w:r>
      <w:r w:rsidR="00512462">
        <w:t>for</w:t>
      </w:r>
      <w:r w:rsidR="00512462">
        <w:rPr>
          <w:spacing w:val="-22"/>
        </w:rPr>
        <w:t xml:space="preserve"> </w:t>
      </w:r>
      <w:r w:rsidR="00512462">
        <w:t>this</w:t>
      </w:r>
      <w:r w:rsidR="00512462">
        <w:rPr>
          <w:spacing w:val="-23"/>
        </w:rPr>
        <w:t xml:space="preserve"> </w:t>
      </w:r>
      <w:r w:rsidR="00512462">
        <w:t>purpose.</w:t>
      </w:r>
      <w:r w:rsidR="00512462">
        <w:rPr>
          <w:spacing w:val="-8"/>
        </w:rPr>
        <w:t xml:space="preserve"> </w:t>
      </w:r>
      <w:r w:rsidR="00512462">
        <w:rPr>
          <w:spacing w:val="-3"/>
        </w:rPr>
        <w:t>However,</w:t>
      </w:r>
      <w:r w:rsidR="00512462">
        <w:rPr>
          <w:spacing w:val="-22"/>
        </w:rPr>
        <w:t xml:space="preserve"> </w:t>
      </w:r>
      <w:r w:rsidR="00512462">
        <w:t>our</w:t>
      </w:r>
      <w:r w:rsidR="00512462">
        <w:rPr>
          <w:spacing w:val="-23"/>
        </w:rPr>
        <w:t xml:space="preserve"> </w:t>
      </w:r>
      <w:r w:rsidR="00512462">
        <w:rPr>
          <w:spacing w:val="-3"/>
        </w:rPr>
        <w:t>intent</w:t>
      </w:r>
      <w:r w:rsidR="00512462">
        <w:rPr>
          <w:spacing w:val="-22"/>
        </w:rPr>
        <w:t xml:space="preserve"> </w:t>
      </w:r>
      <w:r w:rsidR="00512462">
        <w:t>is</w:t>
      </w:r>
      <w:r w:rsidR="00512462">
        <w:rPr>
          <w:spacing w:val="-23"/>
        </w:rPr>
        <w:t xml:space="preserve"> </w:t>
      </w:r>
      <w:r w:rsidR="00512462">
        <w:t>to</w:t>
      </w:r>
      <w:r w:rsidR="00512462">
        <w:rPr>
          <w:spacing w:val="-22"/>
        </w:rPr>
        <w:t xml:space="preserve"> </w:t>
      </w:r>
      <w:r w:rsidR="00512462">
        <w:t>provide</w:t>
      </w:r>
      <w:r w:rsidR="00512462">
        <w:rPr>
          <w:spacing w:val="-23"/>
        </w:rPr>
        <w:t xml:space="preserve"> </w:t>
      </w:r>
      <w:r w:rsidR="00512462">
        <w:t>a</w:t>
      </w:r>
      <w:r w:rsidR="00512462">
        <w:rPr>
          <w:spacing w:val="-22"/>
        </w:rPr>
        <w:t xml:space="preserve"> </w:t>
      </w:r>
      <w:r w:rsidR="00512462">
        <w:t>simpler,</w:t>
      </w:r>
      <w:r w:rsidR="00512462">
        <w:rPr>
          <w:spacing w:val="-22"/>
        </w:rPr>
        <w:t xml:space="preserve"> </w:t>
      </w:r>
      <w:r w:rsidR="00512462">
        <w:rPr>
          <w:spacing w:val="-3"/>
        </w:rPr>
        <w:t>quicker,</w:t>
      </w:r>
      <w:r w:rsidR="00512462">
        <w:rPr>
          <w:spacing w:val="-22"/>
        </w:rPr>
        <w:t xml:space="preserve"> </w:t>
      </w:r>
      <w:r w:rsidR="00512462">
        <w:t>and less</w:t>
      </w:r>
      <w:r w:rsidR="00512462">
        <w:rPr>
          <w:spacing w:val="-26"/>
        </w:rPr>
        <w:t xml:space="preserve"> </w:t>
      </w:r>
      <w:r w:rsidR="00512462">
        <w:t>computationally</w:t>
      </w:r>
      <w:r w:rsidR="00512462">
        <w:rPr>
          <w:spacing w:val="-26"/>
        </w:rPr>
        <w:t xml:space="preserve"> </w:t>
      </w:r>
      <w:r w:rsidR="00512462">
        <w:rPr>
          <w:spacing w:val="-3"/>
        </w:rPr>
        <w:t>intensive</w:t>
      </w:r>
      <w:r w:rsidR="00512462">
        <w:rPr>
          <w:spacing w:val="-25"/>
        </w:rPr>
        <w:t xml:space="preserve"> </w:t>
      </w:r>
      <w:r w:rsidR="00512462">
        <w:t>approach</w:t>
      </w:r>
      <w:r w:rsidR="00512462">
        <w:rPr>
          <w:spacing w:val="-26"/>
        </w:rPr>
        <w:t xml:space="preserve"> </w:t>
      </w:r>
      <w:r w:rsidR="00512462">
        <w:t>that</w:t>
      </w:r>
      <w:r w:rsidR="00512462">
        <w:rPr>
          <w:spacing w:val="-25"/>
        </w:rPr>
        <w:t xml:space="preserve"> </w:t>
      </w:r>
      <w:r w:rsidR="00512462">
        <w:t>can</w:t>
      </w:r>
      <w:r w:rsidR="00512462">
        <w:rPr>
          <w:spacing w:val="-26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6"/>
        </w:rPr>
        <w:t xml:space="preserve"> </w:t>
      </w:r>
      <w:r w:rsidR="00512462">
        <w:t>utilized</w:t>
      </w:r>
      <w:r w:rsidR="00512462">
        <w:rPr>
          <w:spacing w:val="-25"/>
        </w:rPr>
        <w:t xml:space="preserve"> </w:t>
      </w:r>
      <w:r w:rsidR="00512462">
        <w:t>as</w:t>
      </w:r>
      <w:r w:rsidR="00512462">
        <w:rPr>
          <w:spacing w:val="-26"/>
        </w:rPr>
        <w:t xml:space="preserve"> </w:t>
      </w:r>
      <w:r w:rsidR="00512462">
        <w:t>part</w:t>
      </w:r>
      <w:r w:rsidR="00512462">
        <w:rPr>
          <w:spacing w:val="-25"/>
        </w:rPr>
        <w:t xml:space="preserve"> </w:t>
      </w:r>
      <w:r w:rsidR="00512462">
        <w:t>of</w:t>
      </w:r>
      <w:r w:rsidR="00512462">
        <w:rPr>
          <w:spacing w:val="-26"/>
        </w:rPr>
        <w:t xml:space="preserve"> </w:t>
      </w:r>
      <w:r w:rsidR="00512462">
        <w:t>the</w:t>
      </w:r>
      <w:r w:rsidR="00512462">
        <w:rPr>
          <w:spacing w:val="-26"/>
        </w:rPr>
        <w:t xml:space="preserve"> </w:t>
      </w:r>
      <w:r w:rsidR="00512462">
        <w:t>model</w:t>
      </w:r>
      <w:r w:rsidR="00512462">
        <w:rPr>
          <w:spacing w:val="-25"/>
        </w:rPr>
        <w:t xml:space="preserve"> </w:t>
      </w:r>
      <w:r w:rsidR="00512462">
        <w:rPr>
          <w:spacing w:val="-3"/>
        </w:rPr>
        <w:t xml:space="preserve">evaluation </w:t>
      </w:r>
      <w:r w:rsidR="00512462">
        <w:t xml:space="preserve">process for local fit assessment. The complex posterior distribution built up till </w:t>
      </w:r>
      <w:r w:rsidR="00512462">
        <w:rPr>
          <w:spacing w:val="-3"/>
        </w:rPr>
        <w:t xml:space="preserve">now </w:t>
      </w:r>
      <w:r w:rsidR="00512462">
        <w:t>is simplified</w:t>
      </w:r>
      <w:r w:rsidR="00512462">
        <w:rPr>
          <w:spacing w:val="-20"/>
        </w:rPr>
        <w:t xml:space="preserve"> </w:t>
      </w:r>
      <w:r w:rsidR="00512462">
        <w:t>as</w:t>
      </w:r>
      <w:r w:rsidR="00512462">
        <w:rPr>
          <w:spacing w:val="-19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9"/>
        </w:rPr>
        <w:t xml:space="preserve"> </w:t>
      </w:r>
      <w:r w:rsidR="00512462">
        <w:t>shift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sampling</w:t>
      </w:r>
      <w:r w:rsidR="00512462">
        <w:rPr>
          <w:spacing w:val="-19"/>
        </w:rPr>
        <w:t xml:space="preserve"> </w:t>
      </w:r>
      <w:r w:rsidR="00512462">
        <w:t>from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marginal</w:t>
      </w:r>
      <w:r w:rsidR="00512462">
        <w:rPr>
          <w:spacing w:val="-19"/>
        </w:rPr>
        <w:t xml:space="preserve"> </w:t>
      </w:r>
      <w:r w:rsidR="00512462">
        <w:t>posterior</w:t>
      </w:r>
      <w:r w:rsidR="00512462">
        <w:rPr>
          <w:spacing w:val="-20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a</w:t>
      </w:r>
      <w:r w:rsidR="00512462">
        <w:rPr>
          <w:spacing w:val="-20"/>
        </w:rPr>
        <w:t xml:space="preserve"> </w:t>
      </w:r>
      <w:r w:rsidR="00512462">
        <w:t>specific</w:t>
      </w:r>
      <w:r w:rsidR="00512462">
        <w:rPr>
          <w:spacing w:val="-19"/>
        </w:rPr>
        <w:t xml:space="preserve"> </w:t>
      </w:r>
      <w:r w:rsidR="00512462">
        <w:t>conditional posterior</w:t>
      </w:r>
      <w:r w:rsidR="00512462">
        <w:rPr>
          <w:spacing w:val="-31"/>
        </w:rPr>
        <w:t xml:space="preserve"> </w:t>
      </w:r>
      <w:r w:rsidR="00512462">
        <w:t>for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0"/>
        </w:rPr>
        <w:t xml:space="preserve"> </w:t>
      </w:r>
      <w:r w:rsidR="00512462">
        <w:t>parameter.</w:t>
      </w:r>
      <w:r w:rsidR="00512462">
        <w:rPr>
          <w:spacing w:val="-18"/>
        </w:rPr>
        <w:t xml:space="preserve"> </w:t>
      </w:r>
      <w:r w:rsidR="00512462">
        <w:t>Meaning</w:t>
      </w:r>
      <w:r w:rsidR="00512462">
        <w:rPr>
          <w:spacing w:val="-31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30"/>
        </w:rPr>
        <w:t xml:space="preserve"> </w:t>
      </w:r>
      <w:r w:rsidR="00512462">
        <w:t>sample</w:t>
      </w:r>
      <w:r w:rsidR="00512462">
        <w:rPr>
          <w:spacing w:val="-30"/>
        </w:rPr>
        <w:t xml:space="preserve"> </w:t>
      </w:r>
      <w:r w:rsidR="00512462">
        <w:t>from</w:t>
      </w:r>
      <w:r w:rsidR="00512462">
        <w:rPr>
          <w:spacing w:val="-30"/>
        </w:rPr>
        <w:t xml:space="preserve"> </w:t>
      </w:r>
      <w:r w:rsidR="00512462">
        <w:t>each</w:t>
      </w:r>
      <w:r w:rsidR="00512462">
        <w:rPr>
          <w:spacing w:val="-31"/>
        </w:rPr>
        <w:t xml:space="preserve"> </w:t>
      </w:r>
      <w:r w:rsidR="00512462">
        <w:t>posterior</w:t>
      </w:r>
      <w:r w:rsidR="00512462">
        <w:rPr>
          <w:spacing w:val="-30"/>
        </w:rPr>
        <w:t xml:space="preserve"> </w:t>
      </w:r>
      <w:r w:rsidR="00512462">
        <w:rPr>
          <w:spacing w:val="-4"/>
        </w:rPr>
        <w:t>by</w:t>
      </w:r>
      <w:r w:rsidR="00512462">
        <w:rPr>
          <w:spacing w:val="-30"/>
        </w:rPr>
        <w:t xml:space="preserve"> </w:t>
      </w:r>
      <w:r w:rsidR="00512462">
        <w:t>fixing</w:t>
      </w:r>
      <w:r w:rsidR="00512462">
        <w:rPr>
          <w:spacing w:val="-30"/>
        </w:rPr>
        <w:t xml:space="preserve"> </w:t>
      </w:r>
      <w:r w:rsidR="00512462">
        <w:t>estimates</w:t>
      </w:r>
      <w:r w:rsidR="00512462">
        <w:rPr>
          <w:spacing w:val="-31"/>
        </w:rPr>
        <w:t xml:space="preserve"> </w:t>
      </w:r>
      <w:r w:rsidR="00512462">
        <w:t>of loadings,</w:t>
      </w:r>
      <w:r w:rsidR="00512462">
        <w:rPr>
          <w:spacing w:val="-20"/>
        </w:rPr>
        <w:t xml:space="preserve"> </w:t>
      </w:r>
      <w:r w:rsidR="00512462">
        <w:t>error</w:t>
      </w:r>
      <w:r w:rsidR="00512462">
        <w:rPr>
          <w:spacing w:val="-18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factor</w:t>
      </w:r>
      <w:r w:rsidR="00512462">
        <w:rPr>
          <w:spacing w:val="-19"/>
        </w:rPr>
        <w:t xml:space="preserve"> </w:t>
      </w:r>
      <w:r w:rsidR="00512462">
        <w:t>(co)variances,</w:t>
      </w:r>
      <w:r w:rsidR="00512462">
        <w:rPr>
          <w:spacing w:val="-19"/>
        </w:rPr>
        <w:t xml:space="preserve"> </w:t>
      </w:r>
      <w:r w:rsidR="00512462">
        <w:t>etc.</w:t>
      </w:r>
      <w:r w:rsidR="00512462">
        <w:rPr>
          <w:spacing w:val="-4"/>
        </w:rPr>
        <w:t xml:space="preserve"> </w:t>
      </w:r>
      <w:r w:rsidR="00512462">
        <w:t>in</w:t>
      </w:r>
      <w:r w:rsidR="00512462">
        <w:rPr>
          <w:spacing w:val="-19"/>
        </w:rPr>
        <w:t xml:space="preserve"> </w:t>
      </w:r>
      <w:r w:rsidR="00512462">
        <w:t>order</w:t>
      </w:r>
      <w:r w:rsidR="00512462">
        <w:rPr>
          <w:spacing w:val="-19"/>
        </w:rPr>
        <w:t xml:space="preserve"> </w:t>
      </w:r>
      <w:r w:rsidR="00512462">
        <w:t>to</w:t>
      </w:r>
      <w:r w:rsidR="00512462">
        <w:rPr>
          <w:spacing w:val="-19"/>
        </w:rPr>
        <w:t xml:space="preserve"> </w:t>
      </w:r>
      <w:r w:rsidR="00512462">
        <w:t>reduce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model</w:t>
      </w:r>
      <w:r w:rsidR="00512462">
        <w:rPr>
          <w:spacing w:val="-18"/>
        </w:rPr>
        <w:t xml:space="preserve"> </w:t>
      </w:r>
      <w:r w:rsidR="00512462">
        <w:t>down to</w:t>
      </w:r>
      <w:r w:rsidR="00512462">
        <w:rPr>
          <w:spacing w:val="-21"/>
        </w:rPr>
        <w:t xml:space="preserve"> </w:t>
      </w:r>
      <w:r w:rsidR="00512462">
        <w:t>a</w:t>
      </w:r>
      <w:r w:rsidR="00512462">
        <w:rPr>
          <w:spacing w:val="-21"/>
        </w:rPr>
        <w:t xml:space="preserve"> </w:t>
      </w:r>
      <w:r w:rsidR="00512462">
        <w:t>single</w:t>
      </w:r>
      <w:r w:rsidR="00512462">
        <w:rPr>
          <w:spacing w:val="-20"/>
        </w:rPr>
        <w:t xml:space="preserve"> </w:t>
      </w:r>
      <w:r w:rsidR="00512462">
        <w:t>parameter</w:t>
      </w:r>
      <w:r w:rsidR="00512462">
        <w:rPr>
          <w:spacing w:val="-21"/>
        </w:rPr>
        <w:t xml:space="preserve"> </w:t>
      </w:r>
      <w:r w:rsidR="00512462">
        <w:t>problem.</w:t>
      </w:r>
      <w:r w:rsidR="00512462">
        <w:rPr>
          <w:spacing w:val="-7"/>
        </w:rPr>
        <w:t xml:space="preserve"> </w:t>
      </w:r>
      <w:r w:rsidR="00512462">
        <w:t>Then</w:t>
      </w:r>
      <w:r w:rsidR="00512462">
        <w:rPr>
          <w:spacing w:val="-21"/>
        </w:rPr>
        <w:t xml:space="preserve"> </w:t>
      </w:r>
      <w:r w:rsidR="00512462">
        <w:t>a</w:t>
      </w:r>
      <w:del w:id="463" w:author="Padgett, Noah" w:date="2020-10-21T01:44:00Z">
        <w:r w:rsidR="00512462" w:rsidDel="00C745F3">
          <w:rPr>
            <w:spacing w:val="-21"/>
          </w:rPr>
          <w:delText xml:space="preserve"> </w:delText>
        </w:r>
        <w:r w:rsidR="00512462" w:rsidDel="00C745F3">
          <w:delText>very</w:delText>
        </w:r>
      </w:del>
      <w:r w:rsidR="00512462">
        <w:rPr>
          <w:spacing w:val="-20"/>
        </w:rPr>
        <w:t xml:space="preserve"> </w:t>
      </w:r>
      <w:r w:rsidR="00512462">
        <w:t>simple</w:t>
      </w:r>
      <w:r w:rsidR="00512462">
        <w:rPr>
          <w:spacing w:val="-20"/>
        </w:rPr>
        <w:t xml:space="preserve"> </w:t>
      </w:r>
      <w:r w:rsidR="00512462">
        <w:t>and</w:t>
      </w:r>
      <w:r w:rsidR="00512462">
        <w:rPr>
          <w:spacing w:val="-21"/>
        </w:rPr>
        <w:t xml:space="preserve"> </w:t>
      </w:r>
      <w:r w:rsidR="00512462">
        <w:t>generalize-ab</w:t>
      </w:r>
      <w:commentRangeStart w:id="464"/>
      <w:commentRangeStart w:id="465"/>
      <w:r w:rsidR="00512462">
        <w:t>le</w:t>
      </w:r>
      <w:r w:rsidR="00512462">
        <w:rPr>
          <w:spacing w:val="-21"/>
        </w:rPr>
        <w:t xml:space="preserve"> </w:t>
      </w:r>
      <w:r w:rsidR="00512462">
        <w:t>method</w:t>
      </w:r>
      <w:r w:rsidR="00512462">
        <w:rPr>
          <w:spacing w:val="-21"/>
        </w:rPr>
        <w:t xml:space="preserve"> </w:t>
      </w:r>
      <w:commentRangeEnd w:id="464"/>
      <w:r w:rsidR="00F65627">
        <w:rPr>
          <w:rStyle w:val="CommentReference"/>
        </w:rPr>
        <w:commentReference w:id="464"/>
      </w:r>
      <w:commentRangeEnd w:id="465"/>
      <w:r w:rsidR="00C745F3">
        <w:rPr>
          <w:rStyle w:val="CommentReference"/>
        </w:rPr>
        <w:commentReference w:id="465"/>
      </w:r>
      <w:r w:rsidR="00512462">
        <w:t>is</w:t>
      </w:r>
      <w:r w:rsidR="00512462">
        <w:rPr>
          <w:spacing w:val="-20"/>
        </w:rPr>
        <w:t xml:space="preserve"> </w:t>
      </w:r>
      <w:r w:rsidR="00512462">
        <w:rPr>
          <w:spacing w:val="-4"/>
        </w:rPr>
        <w:t xml:space="preserve">available </w:t>
      </w:r>
      <w:r w:rsidR="00512462">
        <w:t>for</w:t>
      </w:r>
      <w:r w:rsidR="00512462">
        <w:rPr>
          <w:spacing w:val="-12"/>
        </w:rPr>
        <w:t xml:space="preserve"> </w:t>
      </w:r>
      <w:del w:id="466" w:author="Padgett, Noah" w:date="2020-10-21T01:45:00Z">
        <w:r w:rsidR="00512462" w:rsidDel="00C745F3">
          <w:delText>approximately</w:delText>
        </w:r>
        <w:r w:rsidR="00512462" w:rsidDel="00C745F3">
          <w:rPr>
            <w:spacing w:val="-11"/>
          </w:rPr>
          <w:delText xml:space="preserve"> </w:delText>
        </w:r>
      </w:del>
      <w:r w:rsidR="00512462">
        <w:t>sampling</w:t>
      </w:r>
      <w:r w:rsidR="00512462">
        <w:rPr>
          <w:spacing w:val="-11"/>
        </w:rPr>
        <w:t xml:space="preserve"> </w:t>
      </w:r>
      <w:r w:rsidR="00512462">
        <w:t>from</w:t>
      </w:r>
      <w:r w:rsidR="00512462">
        <w:rPr>
          <w:spacing w:val="-11"/>
        </w:rPr>
        <w:t xml:space="preserve"> </w:t>
      </w:r>
      <w:r w:rsidR="00512462">
        <w:t>the</w:t>
      </w:r>
      <w:r w:rsidR="00512462">
        <w:rPr>
          <w:spacing w:val="-12"/>
        </w:rPr>
        <w:t xml:space="preserve"> </w:t>
      </w:r>
      <w:r w:rsidR="00512462">
        <w:t>conditional</w:t>
      </w:r>
      <w:r w:rsidR="00512462">
        <w:rPr>
          <w:spacing w:val="-11"/>
        </w:rPr>
        <w:t xml:space="preserve"> </w:t>
      </w:r>
      <w:r w:rsidR="00512462">
        <w:t>posterior</w:t>
      </w:r>
      <w:r w:rsidR="00512462">
        <w:rPr>
          <w:spacing w:val="-12"/>
        </w:rPr>
        <w:t xml:space="preserve"> </w:t>
      </w:r>
      <w:r w:rsidR="00512462">
        <w:t>of</w:t>
      </w:r>
      <w:r w:rsidR="00512462">
        <w:rPr>
          <w:spacing w:val="-11"/>
        </w:rPr>
        <w:t xml:space="preserve"> </w:t>
      </w:r>
      <w:r w:rsidR="00512462">
        <w:t>parameter(s)</w:t>
      </w:r>
      <w:r w:rsidR="00512462">
        <w:rPr>
          <w:spacing w:val="-11"/>
        </w:rPr>
        <w:t xml:space="preserve"> </w:t>
      </w:r>
      <w:r w:rsidR="00512462">
        <w:t>of</w:t>
      </w:r>
      <w:r w:rsidR="00512462">
        <w:rPr>
          <w:spacing w:val="-12"/>
        </w:rPr>
        <w:t xml:space="preserve"> </w:t>
      </w:r>
      <w:r w:rsidR="00512462">
        <w:t>interest.</w:t>
      </w:r>
    </w:p>
    <w:p w14:paraId="1DAD004B" w14:textId="77777777" w:rsidR="00C944E3" w:rsidRDefault="00512462">
      <w:pPr>
        <w:pStyle w:val="BodyText"/>
        <w:spacing w:line="355" w:lineRule="auto"/>
        <w:ind w:left="120" w:right="112" w:firstLine="720"/>
      </w:pPr>
      <w:r>
        <w:t xml:space="preserve">This approach </w:t>
      </w:r>
      <w:r>
        <w:rPr>
          <w:spacing w:val="-3"/>
        </w:rPr>
        <w:t xml:space="preserve">may work </w:t>
      </w:r>
      <w:r>
        <w:t>as follows for approximating the posterior of a specific factor</w:t>
      </w:r>
      <w:r>
        <w:rPr>
          <w:spacing w:val="-15"/>
        </w:rPr>
        <w:t xml:space="preserve"> </w:t>
      </w:r>
      <w:r>
        <w:t>loading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z</w:t>
      </w:r>
      <w:r>
        <w:rPr>
          <w:spacing w:val="4"/>
          <w:vertAlign w:val="subscript"/>
        </w:rPr>
        <w:t>1</w:t>
      </w:r>
      <w:r>
        <w:rPr>
          <w:spacing w:val="4"/>
        </w:rPr>
        <w:t>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rPr>
          <w:rFonts w:ascii="Times New Roman" w:hAnsi="Times New Roman"/>
          <w:i/>
          <w:spacing w:val="3"/>
        </w:rPr>
        <w:t>z</w:t>
      </w:r>
      <w:r>
        <w:rPr>
          <w:rFonts w:ascii="Times New Roman" w:hAnsi="Times New Roman"/>
          <w:i/>
          <w:spacing w:val="3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-8"/>
        </w:rPr>
        <w:t xml:space="preserve"> </w:t>
      </w:r>
      <w:r>
        <w:t>loading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1.</w:t>
      </w:r>
      <w:r>
        <w:rPr>
          <w:spacing w:val="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utilize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nice</w:t>
      </w:r>
      <w:r>
        <w:rPr>
          <w:spacing w:val="-15"/>
        </w:rPr>
        <w:t xml:space="preserve"> </w:t>
      </w:r>
      <w:r>
        <w:t>simplifications</w:t>
      </w:r>
      <w:r>
        <w:rPr>
          <w:spacing w:val="-15"/>
        </w:rPr>
        <w:t xml:space="preserve"> </w:t>
      </w:r>
      <w:r>
        <w:t>likelihood that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assumptions,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</w:p>
    <w:p w14:paraId="10F10DCC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0AAB08B4" w14:textId="77777777" w:rsidR="00C944E3" w:rsidRDefault="00512462">
      <w:pPr>
        <w:pStyle w:val="BodyText"/>
        <w:spacing w:before="110"/>
        <w:ind w:left="120"/>
      </w:pPr>
      <w:r>
        <w:lastRenderedPageBreak/>
        <w:t>following by conditioning on the fixed parameters that can come from the MLE solution.</w:t>
      </w:r>
    </w:p>
    <w:p w14:paraId="5E79A0B4" w14:textId="77777777" w:rsidR="00C944E3" w:rsidRDefault="00512462">
      <w:pPr>
        <w:spacing w:before="241"/>
        <w:ind w:right="4885"/>
        <w:jc w:val="right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pacing w:val="8"/>
          <w:w w:val="110"/>
          <w:sz w:val="24"/>
        </w:rPr>
        <w:t>π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31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6"/>
          <w:w w:val="92"/>
          <w:sz w:val="24"/>
        </w:rPr>
        <w:t>θ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0"/>
          <w:sz w:val="24"/>
        </w:rPr>
        <w:t>π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31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proofErr w:type="spellStart"/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rFonts w:ascii="Times New Roman" w:hAnsi="Times New Roman"/>
          <w:i/>
          <w:w w:val="129"/>
          <w:sz w:val="24"/>
          <w:vertAlign w:val="subscript"/>
        </w:rPr>
        <w:t>m</w:t>
      </w:r>
      <w:proofErr w:type="spellEnd"/>
      <w:r>
        <w:rPr>
          <w:spacing w:val="-132"/>
          <w:w w:val="187"/>
          <w:sz w:val="24"/>
          <w:vertAlign w:val="subscript"/>
        </w:rPr>
        <w:t>=</w:t>
      </w:r>
      <w:r>
        <w:rPr>
          <w:rFonts w:ascii="Arial" w:hAnsi="Arial"/>
          <w:i/>
          <w:w w:val="99"/>
          <w:sz w:val="24"/>
          <w:vertAlign w:val="subscript"/>
        </w:rPr>
        <w:t>/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spacing w:val="10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95"/>
          <w:sz w:val="24"/>
        </w:rPr>
        <w:t>Y)</w:t>
      </w:r>
    </w:p>
    <w:p w14:paraId="7B1705E2" w14:textId="77777777" w:rsidR="00C944E3" w:rsidRDefault="00512462">
      <w:pPr>
        <w:spacing w:before="168"/>
        <w:ind w:right="4917"/>
        <w:jc w:val="right"/>
        <w:rPr>
          <w:rFonts w:ascii="Arial Black" w:hAnsi="Arial Black"/>
          <w:sz w:val="24"/>
        </w:rPr>
      </w:pPr>
      <w:r>
        <w:rPr>
          <w:rFonts w:ascii="Lucida Sans Unicode" w:hAnsi="Lucida Sans Unicode"/>
          <w:sz w:val="24"/>
        </w:rPr>
        <w:t>∝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(Y</w:t>
      </w:r>
      <w:r>
        <w:rPr>
          <w:rFonts w:ascii="Arial Black" w:hAnsi="Arial Black"/>
          <w:spacing w:val="-19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rFonts w:ascii="Times New Roman" w:hAnsi="Times New Roman"/>
          <w:i/>
          <w:spacing w:val="6"/>
          <w:sz w:val="24"/>
        </w:rPr>
        <w:t>τ,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Λ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η,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Θ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κ,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34"/>
          <w:sz w:val="24"/>
        </w:rPr>
        <w:t xml:space="preserve"> </w:t>
      </w:r>
      <w:r>
        <w:rPr>
          <w:rFonts w:ascii="Lucida Sans Unicode" w:hAnsi="Lucida Sans Unicode"/>
          <w:sz w:val="24"/>
        </w:rPr>
        <w:t>×</w:t>
      </w:r>
      <w:r>
        <w:rPr>
          <w:rFonts w:ascii="Lucida Sans Unicode" w:hAnsi="Lucida Sans Unicode"/>
          <w:spacing w:val="-30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π</w:t>
      </w:r>
      <w:r>
        <w:rPr>
          <w:rFonts w:ascii="Arial Black" w:hAnsi="Arial Black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λ</w:t>
      </w:r>
      <w:r>
        <w:rPr>
          <w:rFonts w:ascii="Times New Roman" w:hAnsi="Times New Roman"/>
          <w:i/>
          <w:spacing w:val="3"/>
          <w:sz w:val="24"/>
          <w:vertAlign w:val="subscript"/>
        </w:rPr>
        <w:t>z</w:t>
      </w:r>
      <w:r>
        <w:rPr>
          <w:spacing w:val="3"/>
          <w:sz w:val="24"/>
          <w:vertAlign w:val="subscript"/>
        </w:rPr>
        <w:t>1</w:t>
      </w:r>
      <w:r>
        <w:rPr>
          <w:rFonts w:ascii="Arial Black" w:hAnsi="Arial Black"/>
          <w:spacing w:val="3"/>
          <w:sz w:val="24"/>
        </w:rPr>
        <w:t>)</w:t>
      </w:r>
    </w:p>
    <w:p w14:paraId="3D49AFE7" w14:textId="5636F817" w:rsidR="00C944E3" w:rsidRDefault="005E0993">
      <w:pPr>
        <w:spacing w:before="118" w:line="446" w:lineRule="exact"/>
        <w:ind w:left="1384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65C13F7D" wp14:editId="6AB5A990">
                <wp:simplePos x="0" y="0"/>
                <wp:positionH relativeFrom="page">
                  <wp:posOffset>1913890</wp:posOffset>
                </wp:positionH>
                <wp:positionV relativeFrom="paragraph">
                  <wp:posOffset>80645</wp:posOffset>
                </wp:positionV>
                <wp:extent cx="85725" cy="101600"/>
                <wp:effectExtent l="0" t="0" r="0" b="0"/>
                <wp:wrapNone/>
                <wp:docPr id="5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5DC7B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13F7D" id="Text Box 58" o:spid="_x0000_s1031" type="#_x0000_t202" style="position:absolute;left:0;text-align:left;margin-left:150.7pt;margin-top:6.35pt;width:6.75pt;height:8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" filled="f" stroked="f">
                <v:textbox inset="0,0,0,0">
                  <w:txbxContent>
                    <w:p w14:paraId="4C35DC7B" w14:textId="77777777" w:rsidR="00EB0B00" w:rsidRDefault="00EB0B00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41AD91E0" wp14:editId="5011C21D">
                <wp:simplePos x="0" y="0"/>
                <wp:positionH relativeFrom="page">
                  <wp:posOffset>4182110</wp:posOffset>
                </wp:positionH>
                <wp:positionV relativeFrom="paragraph">
                  <wp:posOffset>282575</wp:posOffset>
                </wp:positionV>
                <wp:extent cx="62865" cy="101600"/>
                <wp:effectExtent l="0" t="0" r="0" b="0"/>
                <wp:wrapNone/>
                <wp:docPr id="5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0A403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D91E0" id="Text Box 57" o:spid="_x0000_s1032" type="#_x0000_t202" style="position:absolute;left:0;text-align:left;margin-left:329.3pt;margin-top:22.25pt;width:4.95pt;height:8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" filled="f" stroked="f">
                <v:textbox inset="0,0,0,0">
                  <w:txbxContent>
                    <w:p w14:paraId="5870A403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115"/>
          <w:sz w:val="24"/>
        </w:rPr>
        <w:t xml:space="preserve">= </w:t>
      </w:r>
      <w:r w:rsidR="00512462">
        <w:rPr>
          <w:rFonts w:ascii="Arial" w:hAnsi="Arial"/>
          <w:w w:val="150"/>
          <w:position w:val="20"/>
          <w:sz w:val="20"/>
        </w:rPr>
        <w:t xml:space="preserve"> </w:t>
      </w:r>
      <w:r w:rsidR="00512462">
        <w:rPr>
          <w:rFonts w:ascii="Times New Roman" w:hAnsi="Times New Roman"/>
          <w:i/>
          <w:w w:val="150"/>
          <w:sz w:val="24"/>
        </w:rPr>
        <w:t xml:space="preserve">f 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Arial" w:hAnsi="Arial"/>
          <w:b/>
          <w:w w:val="115"/>
          <w:sz w:val="24"/>
        </w:rPr>
        <w:t>Y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</w:t>
      </w:r>
      <w:r w:rsidR="00512462">
        <w:rPr>
          <w:rFonts w:ascii="Times New Roman" w:hAnsi="Times New Roman"/>
          <w:i/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 xml:space="preserve">τ, </w:t>
      </w:r>
      <w:r w:rsidR="00512462">
        <w:rPr>
          <w:rFonts w:ascii="Arial Black" w:hAnsi="Arial Black"/>
          <w:w w:val="115"/>
          <w:sz w:val="24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 xml:space="preserve">, </w:t>
      </w:r>
      <w:proofErr w:type="spellStart"/>
      <w:r w:rsidR="00512462">
        <w:rPr>
          <w:rFonts w:ascii="Times New Roman" w:hAnsi="Times New Roman"/>
          <w:i/>
          <w:w w:val="115"/>
          <w:sz w:val="24"/>
        </w:rPr>
        <w:t>η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 w:rsidR="00512462">
        <w:rPr>
          <w:rFonts w:ascii="Times New Roman" w:hAnsi="Times New Roman"/>
          <w:i/>
          <w:w w:val="115"/>
          <w:sz w:val="24"/>
        </w:rPr>
        <w:t xml:space="preserve">, </w:t>
      </w:r>
      <w:r w:rsidR="00512462">
        <w:rPr>
          <w:rFonts w:ascii="Arial Black" w:hAnsi="Arial Black"/>
          <w:w w:val="115"/>
          <w:sz w:val="24"/>
        </w:rPr>
        <w:t xml:space="preserve">Θ) </w:t>
      </w:r>
      <w:r w:rsidR="00512462">
        <w:rPr>
          <w:rFonts w:ascii="Lucida Sans Unicode" w:hAnsi="Lucida Sans Unicode"/>
          <w:w w:val="115"/>
          <w:sz w:val="24"/>
        </w:rPr>
        <w:t xml:space="preserve">× </w:t>
      </w:r>
      <w:r w:rsidR="00512462">
        <w:rPr>
          <w:rFonts w:ascii="Times New Roman" w:hAnsi="Times New Roman"/>
          <w:i/>
          <w:w w:val="115"/>
          <w:sz w:val="24"/>
        </w:rPr>
        <w:t>π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Times New Roman" w:hAnsi="Times New Roman"/>
          <w:i/>
          <w:w w:val="115"/>
          <w:sz w:val="24"/>
        </w:rPr>
        <w:t>λ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w w:val="115"/>
          <w:sz w:val="24"/>
          <w:vertAlign w:val="subscript"/>
        </w:rPr>
        <w:t>1</w:t>
      </w:r>
      <w:r w:rsidR="00512462">
        <w:rPr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 σ</w:t>
      </w:r>
      <w:r w:rsidR="00512462">
        <w:rPr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w w:val="115"/>
          <w:sz w:val="24"/>
        </w:rPr>
        <w:t>)</w:t>
      </w:r>
    </w:p>
    <w:p w14:paraId="4EEE140C" w14:textId="77777777" w:rsidR="00C944E3" w:rsidRDefault="00512462">
      <w:pPr>
        <w:spacing w:before="11"/>
        <w:ind w:left="1632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1E83F61D" w14:textId="77777777" w:rsidR="00C944E3" w:rsidRDefault="00512462">
      <w:pPr>
        <w:tabs>
          <w:tab w:val="left" w:pos="2040"/>
        </w:tabs>
        <w:spacing w:before="31" w:line="55" w:lineRule="exact"/>
        <w:ind w:left="1694"/>
        <w:rPr>
          <w:rFonts w:ascii="Times New Roman"/>
          <w:i/>
          <w:sz w:val="16"/>
        </w:rPr>
      </w:pPr>
      <w:r>
        <w:rPr>
          <w:rFonts w:ascii="Times New Roman"/>
          <w:i/>
          <w:w w:val="130"/>
          <w:sz w:val="16"/>
        </w:rPr>
        <w:t>N</w:t>
      </w:r>
      <w:r>
        <w:rPr>
          <w:rFonts w:ascii="Times New Roman"/>
          <w:i/>
          <w:w w:val="130"/>
          <w:sz w:val="16"/>
        </w:rPr>
        <w:tab/>
        <w:t>J</w:t>
      </w:r>
    </w:p>
    <w:p w14:paraId="478583A3" w14:textId="3CA2A373" w:rsidR="00C944E3" w:rsidRDefault="005E0993">
      <w:pPr>
        <w:spacing w:line="413" w:lineRule="exact"/>
        <w:ind w:left="1384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3AC214B1" wp14:editId="5FA79F99">
                <wp:simplePos x="0" y="0"/>
                <wp:positionH relativeFrom="page">
                  <wp:posOffset>4545330</wp:posOffset>
                </wp:positionH>
                <wp:positionV relativeFrom="paragraph">
                  <wp:posOffset>186055</wp:posOffset>
                </wp:positionV>
                <wp:extent cx="62865" cy="101600"/>
                <wp:effectExtent l="0" t="0" r="0" b="0"/>
                <wp:wrapNone/>
                <wp:docPr id="5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C4C27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14B1" id="Text Box 56" o:spid="_x0000_s1033" type="#_x0000_t202" style="position:absolute;left:0;text-align:left;margin-left:357.9pt;margin-top:14.65pt;width:4.95pt;height:8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" filled="f" stroked="f">
                <v:textbox inset="0,0,0,0">
                  <w:txbxContent>
                    <w:p w14:paraId="61FC4C27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120"/>
          <w:sz w:val="24"/>
        </w:rPr>
        <w:t xml:space="preserve">= </w:t>
      </w:r>
      <w:r w:rsidR="00512462">
        <w:rPr>
          <w:rFonts w:ascii="Arial" w:hAnsi="Arial"/>
          <w:w w:val="150"/>
          <w:position w:val="20"/>
          <w:sz w:val="20"/>
        </w:rPr>
        <w:t xml:space="preserve">  </w:t>
      </w:r>
      <w:r w:rsidR="00512462">
        <w:rPr>
          <w:rFonts w:ascii="Times New Roman" w:hAnsi="Times New Roman"/>
          <w:i/>
          <w:w w:val="150"/>
          <w:sz w:val="24"/>
        </w:rPr>
        <w:t xml:space="preserve">f </w:t>
      </w:r>
      <w:r w:rsidR="00512462">
        <w:rPr>
          <w:rFonts w:ascii="Arial Black" w:hAnsi="Arial Black"/>
          <w:w w:val="120"/>
          <w:sz w:val="24"/>
        </w:rPr>
        <w:t>(</w:t>
      </w:r>
      <w:proofErr w:type="spellStart"/>
      <w:r w:rsidR="00512462">
        <w:rPr>
          <w:rFonts w:ascii="Times New Roman" w:hAnsi="Times New Roman"/>
          <w:i/>
          <w:w w:val="120"/>
          <w:sz w:val="24"/>
        </w:rPr>
        <w:t>Y</w:t>
      </w:r>
      <w:r w:rsidR="00512462">
        <w:rPr>
          <w:rFonts w:ascii="Times New Roman" w:hAnsi="Times New Roman"/>
          <w:i/>
          <w:w w:val="120"/>
          <w:sz w:val="24"/>
          <w:vertAlign w:val="subscript"/>
        </w:rPr>
        <w:t>ij</w:t>
      </w:r>
      <w:proofErr w:type="spellEnd"/>
      <w:r w:rsidR="00512462">
        <w:rPr>
          <w:rFonts w:ascii="Times New Roman" w:hAnsi="Times New Roman"/>
          <w:i/>
          <w:w w:val="120"/>
          <w:sz w:val="24"/>
        </w:rPr>
        <w:t xml:space="preserve"> </w:t>
      </w:r>
      <w:r w:rsidR="00512462">
        <w:rPr>
          <w:rFonts w:ascii="Lucida Sans Unicode" w:hAnsi="Lucida Sans Unicode"/>
          <w:w w:val="105"/>
          <w:sz w:val="24"/>
        </w:rPr>
        <w:t xml:space="preserve">| </w:t>
      </w:r>
      <w:proofErr w:type="spellStart"/>
      <w:r w:rsidR="00512462">
        <w:rPr>
          <w:rFonts w:ascii="Times New Roman" w:hAnsi="Times New Roman"/>
          <w:i/>
          <w:spacing w:val="6"/>
          <w:w w:val="120"/>
          <w:sz w:val="24"/>
        </w:rPr>
        <w:t>τ</w:t>
      </w:r>
      <w:r w:rsidR="00512462">
        <w:rPr>
          <w:rFonts w:ascii="Times New Roman" w:hAnsi="Times New Roman"/>
          <w:i/>
          <w:spacing w:val="6"/>
          <w:w w:val="120"/>
          <w:sz w:val="24"/>
          <w:vertAlign w:val="subscript"/>
        </w:rPr>
        <w:t>j</w:t>
      </w:r>
      <w:proofErr w:type="spellEnd"/>
      <w:r w:rsidR="00512462">
        <w:rPr>
          <w:rFonts w:ascii="Times New Roman" w:hAnsi="Times New Roman"/>
          <w:i/>
          <w:spacing w:val="6"/>
          <w:w w:val="120"/>
          <w:sz w:val="24"/>
        </w:rPr>
        <w:t xml:space="preserve">, </w:t>
      </w:r>
      <w:proofErr w:type="spellStart"/>
      <w:r w:rsidR="00512462">
        <w:rPr>
          <w:rFonts w:ascii="Times New Roman" w:hAnsi="Times New Roman"/>
          <w:i/>
          <w:spacing w:val="6"/>
          <w:w w:val="120"/>
          <w:sz w:val="24"/>
        </w:rPr>
        <w:t>λ</w:t>
      </w:r>
      <w:r w:rsidR="00512462">
        <w:rPr>
          <w:rFonts w:ascii="Times New Roman" w:hAnsi="Times New Roman"/>
          <w:i/>
          <w:spacing w:val="6"/>
          <w:w w:val="120"/>
          <w:sz w:val="24"/>
          <w:vertAlign w:val="subscript"/>
        </w:rPr>
        <w:t>j</w:t>
      </w:r>
      <w:proofErr w:type="spellEnd"/>
      <w:r w:rsidR="00512462">
        <w:rPr>
          <w:rFonts w:ascii="Times New Roman" w:hAnsi="Times New Roman"/>
          <w:i/>
          <w:spacing w:val="6"/>
          <w:w w:val="120"/>
          <w:sz w:val="24"/>
        </w:rPr>
        <w:t xml:space="preserve">, </w:t>
      </w:r>
      <w:proofErr w:type="spellStart"/>
      <w:r w:rsidR="00512462">
        <w:rPr>
          <w:rFonts w:ascii="Times New Roman" w:hAnsi="Times New Roman"/>
          <w:i/>
          <w:spacing w:val="2"/>
          <w:w w:val="120"/>
          <w:sz w:val="24"/>
        </w:rPr>
        <w:t>η</w:t>
      </w:r>
      <w:r w:rsidR="00512462">
        <w:rPr>
          <w:rFonts w:ascii="Times New Roman" w:hAnsi="Times New Roman"/>
          <w:i/>
          <w:spacing w:val="2"/>
          <w:w w:val="120"/>
          <w:sz w:val="24"/>
          <w:vertAlign w:val="subscript"/>
        </w:rPr>
        <w:t>i</w:t>
      </w:r>
      <w:proofErr w:type="spellEnd"/>
      <w:r w:rsidR="00512462">
        <w:rPr>
          <w:rFonts w:ascii="Times New Roman" w:hAnsi="Times New Roman"/>
          <w:i/>
          <w:spacing w:val="2"/>
          <w:w w:val="120"/>
          <w:sz w:val="24"/>
        </w:rPr>
        <w:t xml:space="preserve">, </w:t>
      </w:r>
      <w:proofErr w:type="spellStart"/>
      <w:r w:rsidR="00512462">
        <w:rPr>
          <w:rFonts w:ascii="Times New Roman" w:hAnsi="Times New Roman"/>
          <w:i/>
          <w:spacing w:val="7"/>
          <w:w w:val="120"/>
          <w:sz w:val="24"/>
        </w:rPr>
        <w:t>θ</w:t>
      </w:r>
      <w:r w:rsidR="00512462">
        <w:rPr>
          <w:rFonts w:ascii="Times New Roman" w:hAnsi="Times New Roman"/>
          <w:i/>
          <w:spacing w:val="7"/>
          <w:w w:val="120"/>
          <w:sz w:val="24"/>
          <w:vertAlign w:val="subscript"/>
        </w:rPr>
        <w:t>jj</w:t>
      </w:r>
      <w:proofErr w:type="spellEnd"/>
      <w:r w:rsidR="00512462">
        <w:rPr>
          <w:rFonts w:ascii="Arial Black" w:hAnsi="Arial Black"/>
          <w:spacing w:val="7"/>
          <w:w w:val="120"/>
          <w:sz w:val="24"/>
        </w:rPr>
        <w:t>)</w:t>
      </w:r>
      <w:r w:rsidR="00512462">
        <w:rPr>
          <w:rFonts w:ascii="Arial Black" w:hAnsi="Arial Black"/>
          <w:spacing w:val="-45"/>
          <w:w w:val="120"/>
          <w:sz w:val="24"/>
        </w:rPr>
        <w:t xml:space="preserve"> </w:t>
      </w:r>
      <w:r w:rsidR="00512462">
        <w:rPr>
          <w:rFonts w:ascii="Lucida Sans Unicode" w:hAnsi="Lucida Sans Unicode"/>
          <w:w w:val="120"/>
          <w:sz w:val="24"/>
        </w:rPr>
        <w:t xml:space="preserve">× </w:t>
      </w:r>
      <w:r w:rsidR="00512462">
        <w:rPr>
          <w:rFonts w:ascii="Times New Roman" w:hAnsi="Times New Roman"/>
          <w:i/>
          <w:spacing w:val="2"/>
          <w:w w:val="120"/>
          <w:sz w:val="24"/>
        </w:rPr>
        <w:t>π</w:t>
      </w:r>
      <w:r w:rsidR="00512462">
        <w:rPr>
          <w:rFonts w:ascii="Arial Black" w:hAnsi="Arial Black"/>
          <w:spacing w:val="2"/>
          <w:w w:val="120"/>
          <w:sz w:val="24"/>
        </w:rPr>
        <w:t>(</w:t>
      </w:r>
      <w:r w:rsidR="00512462">
        <w:rPr>
          <w:rFonts w:ascii="Times New Roman" w:hAnsi="Times New Roman"/>
          <w:i/>
          <w:spacing w:val="2"/>
          <w:w w:val="120"/>
          <w:sz w:val="24"/>
        </w:rPr>
        <w:t>λ</w:t>
      </w:r>
      <w:r w:rsidR="00512462">
        <w:rPr>
          <w:rFonts w:ascii="Times New Roman" w:hAnsi="Times New Roman"/>
          <w:i/>
          <w:spacing w:val="2"/>
          <w:w w:val="120"/>
          <w:sz w:val="24"/>
          <w:vertAlign w:val="subscript"/>
        </w:rPr>
        <w:t>z</w:t>
      </w:r>
      <w:r w:rsidR="00512462">
        <w:rPr>
          <w:spacing w:val="2"/>
          <w:w w:val="120"/>
          <w:sz w:val="24"/>
          <w:vertAlign w:val="subscript"/>
        </w:rPr>
        <w:t>1</w:t>
      </w:r>
      <w:r w:rsidR="00512462">
        <w:rPr>
          <w:spacing w:val="2"/>
          <w:w w:val="120"/>
          <w:sz w:val="24"/>
        </w:rPr>
        <w:t xml:space="preserve"> </w:t>
      </w:r>
      <w:r w:rsidR="00512462">
        <w:rPr>
          <w:rFonts w:ascii="Lucida Sans Unicode" w:hAnsi="Lucida Sans Unicode"/>
          <w:w w:val="105"/>
          <w:sz w:val="24"/>
        </w:rPr>
        <w:t xml:space="preserve">| </w:t>
      </w:r>
      <w:r w:rsidR="00512462">
        <w:rPr>
          <w:rFonts w:ascii="Times New Roman" w:hAnsi="Times New Roman"/>
          <w:i/>
          <w:spacing w:val="3"/>
          <w:w w:val="120"/>
          <w:sz w:val="24"/>
        </w:rPr>
        <w:t>µ</w:t>
      </w:r>
      <w:r w:rsidR="00512462">
        <w:rPr>
          <w:rFonts w:ascii="Times New Roman" w:hAnsi="Times New Roman"/>
          <w:i/>
          <w:spacing w:val="3"/>
          <w:w w:val="120"/>
          <w:sz w:val="24"/>
          <w:vertAlign w:val="subscript"/>
        </w:rPr>
        <w:t>λ</w:t>
      </w:r>
      <w:r w:rsidR="00512462">
        <w:rPr>
          <w:rFonts w:ascii="Times New Roman" w:hAnsi="Times New Roman"/>
          <w:i/>
          <w:spacing w:val="3"/>
          <w:w w:val="120"/>
          <w:sz w:val="24"/>
        </w:rPr>
        <w:t xml:space="preserve">, </w:t>
      </w:r>
      <w:r w:rsidR="00512462">
        <w:rPr>
          <w:rFonts w:ascii="Times New Roman" w:hAnsi="Times New Roman"/>
          <w:i/>
          <w:spacing w:val="7"/>
          <w:w w:val="120"/>
          <w:sz w:val="24"/>
        </w:rPr>
        <w:t>σ</w:t>
      </w:r>
      <w:r w:rsidR="00512462">
        <w:rPr>
          <w:spacing w:val="7"/>
          <w:w w:val="120"/>
          <w:sz w:val="24"/>
          <w:vertAlign w:val="superscript"/>
        </w:rPr>
        <w:t>2</w:t>
      </w:r>
      <w:r w:rsidR="00512462">
        <w:rPr>
          <w:rFonts w:ascii="Arial Black" w:hAnsi="Arial Black"/>
          <w:spacing w:val="7"/>
          <w:w w:val="120"/>
          <w:sz w:val="24"/>
        </w:rPr>
        <w:t>)</w:t>
      </w:r>
    </w:p>
    <w:p w14:paraId="6817DA88" w14:textId="77777777" w:rsidR="00C944E3" w:rsidRDefault="00512462">
      <w:pPr>
        <w:spacing w:before="11"/>
        <w:ind w:left="1632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762776D5" w14:textId="6E0CAF7E" w:rsidR="00C944E3" w:rsidRDefault="005E0993">
      <w:pPr>
        <w:spacing w:before="83" w:line="446" w:lineRule="exact"/>
        <w:ind w:left="1384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42A0ADBB" wp14:editId="64FA3694">
                <wp:simplePos x="0" y="0"/>
                <wp:positionH relativeFrom="page">
                  <wp:posOffset>1916430</wp:posOffset>
                </wp:positionH>
                <wp:positionV relativeFrom="paragraph">
                  <wp:posOffset>58420</wp:posOffset>
                </wp:positionV>
                <wp:extent cx="85725" cy="101600"/>
                <wp:effectExtent l="0" t="0" r="0" b="0"/>
                <wp:wrapNone/>
                <wp:docPr id="5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0AB59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0ADBB" id="Text Box 55" o:spid="_x0000_s1034" type="#_x0000_t202" style="position:absolute;left:0;text-align:left;margin-left:150.9pt;margin-top:4.6pt;width:6.75pt;height:8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" filled="f" stroked="f">
                <v:textbox inset="0,0,0,0">
                  <w:txbxContent>
                    <w:p w14:paraId="1F40AB59" w14:textId="77777777" w:rsidR="00EB0B00" w:rsidRDefault="00EB0B00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2935BA33" wp14:editId="708E15B1">
                <wp:simplePos x="0" y="0"/>
                <wp:positionH relativeFrom="page">
                  <wp:posOffset>4468495</wp:posOffset>
                </wp:positionH>
                <wp:positionV relativeFrom="paragraph">
                  <wp:posOffset>260350</wp:posOffset>
                </wp:positionV>
                <wp:extent cx="62865" cy="101600"/>
                <wp:effectExtent l="0" t="0" r="0" b="0"/>
                <wp:wrapNone/>
                <wp:docPr id="5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E3FD6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5BA33" id="Text Box 54" o:spid="_x0000_s1035" type="#_x0000_t202" style="position:absolute;left:0;text-align:left;margin-left:351.85pt;margin-top:20.5pt;width:4.95pt;height:8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" filled="f" stroked="f">
                <v:textbox inset="0,0,0,0">
                  <w:txbxContent>
                    <w:p w14:paraId="30AE3FD6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Lucida Sans Unicode" w:hAnsi="Lucida Sans Unicode"/>
          <w:sz w:val="24"/>
        </w:rPr>
        <w:t xml:space="preserve">∝ </w:t>
      </w:r>
      <w:r w:rsidR="00512462">
        <w:rPr>
          <w:rFonts w:ascii="Arial" w:hAnsi="Arial"/>
          <w:w w:val="150"/>
          <w:position w:val="20"/>
          <w:sz w:val="20"/>
        </w:rPr>
        <w:t xml:space="preserve"> </w:t>
      </w:r>
      <w:r w:rsidR="00512462">
        <w:rPr>
          <w:rFonts w:ascii="Times New Roman" w:hAnsi="Times New Roman"/>
          <w:i/>
          <w:w w:val="150"/>
          <w:sz w:val="24"/>
        </w:rPr>
        <w:t xml:space="preserve">f </w:t>
      </w:r>
      <w:r w:rsidR="00512462">
        <w:rPr>
          <w:rFonts w:ascii="Arial Black" w:hAnsi="Arial Black"/>
          <w:w w:val="115"/>
          <w:sz w:val="24"/>
        </w:rPr>
        <w:t>(</w:t>
      </w:r>
      <w:proofErr w:type="spellStart"/>
      <w:r w:rsidR="00512462">
        <w:rPr>
          <w:rFonts w:ascii="Times New Roman" w:hAnsi="Times New Roman"/>
          <w:i/>
          <w:w w:val="115"/>
          <w:sz w:val="24"/>
        </w:rPr>
        <w:t>Y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iz</w:t>
      </w:r>
      <w:proofErr w:type="spellEnd"/>
      <w:r w:rsidR="00512462">
        <w:rPr>
          <w:rFonts w:ascii="Times New Roman" w:hAnsi="Times New Roman"/>
          <w:i/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proofErr w:type="spellStart"/>
      <w:r w:rsidR="00512462">
        <w:rPr>
          <w:rFonts w:ascii="Times New Roman" w:hAnsi="Times New Roman"/>
          <w:i/>
          <w:w w:val="115"/>
          <w:sz w:val="24"/>
        </w:rPr>
        <w:t>τ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proofErr w:type="spellEnd"/>
      <w:r w:rsidR="00512462">
        <w:rPr>
          <w:rFonts w:ascii="Times New Roman" w:hAnsi="Times New Roman"/>
          <w:i/>
          <w:w w:val="115"/>
          <w:sz w:val="24"/>
        </w:rPr>
        <w:t>, λ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w w:val="115"/>
          <w:sz w:val="24"/>
          <w:vertAlign w:val="subscript"/>
        </w:rPr>
        <w:t>1</w:t>
      </w:r>
      <w:r w:rsidR="00512462">
        <w:rPr>
          <w:rFonts w:ascii="Times New Roman" w:hAnsi="Times New Roman"/>
          <w:i/>
          <w:w w:val="115"/>
          <w:sz w:val="24"/>
        </w:rPr>
        <w:t>, η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i</w:t>
      </w:r>
      <w:r w:rsidR="00512462">
        <w:rPr>
          <w:w w:val="115"/>
          <w:sz w:val="24"/>
          <w:vertAlign w:val="subscript"/>
        </w:rPr>
        <w:t>1</w:t>
      </w:r>
      <w:r w:rsidR="00512462">
        <w:rPr>
          <w:rFonts w:ascii="Times New Roman" w:hAnsi="Times New Roman"/>
          <w:i/>
          <w:w w:val="115"/>
          <w:sz w:val="24"/>
        </w:rPr>
        <w:t xml:space="preserve">, </w:t>
      </w:r>
      <w:proofErr w:type="spellStart"/>
      <w:r w:rsidR="00512462">
        <w:rPr>
          <w:rFonts w:ascii="Times New Roman" w:hAnsi="Times New Roman"/>
          <w:i/>
          <w:w w:val="115"/>
          <w:sz w:val="24"/>
        </w:rPr>
        <w:t>θ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zz</w:t>
      </w:r>
      <w:proofErr w:type="spellEnd"/>
      <w:r w:rsidR="00512462">
        <w:rPr>
          <w:rFonts w:ascii="Arial Black" w:hAnsi="Arial Black"/>
          <w:w w:val="115"/>
          <w:sz w:val="24"/>
        </w:rPr>
        <w:t xml:space="preserve">) </w:t>
      </w:r>
      <w:r w:rsidR="00512462">
        <w:rPr>
          <w:rFonts w:ascii="Lucida Sans Unicode" w:hAnsi="Lucida Sans Unicode"/>
          <w:w w:val="115"/>
          <w:sz w:val="24"/>
        </w:rPr>
        <w:t xml:space="preserve">× </w:t>
      </w:r>
      <w:r w:rsidR="00512462">
        <w:rPr>
          <w:rFonts w:ascii="Times New Roman" w:hAnsi="Times New Roman"/>
          <w:i/>
          <w:w w:val="115"/>
          <w:sz w:val="24"/>
        </w:rPr>
        <w:t>π</w:t>
      </w:r>
      <w:r w:rsidR="00512462">
        <w:rPr>
          <w:rFonts w:ascii="Arial Black" w:hAnsi="Arial Black"/>
          <w:w w:val="115"/>
          <w:sz w:val="24"/>
        </w:rPr>
        <w:t>(</w:t>
      </w:r>
      <w:r w:rsidR="00512462">
        <w:rPr>
          <w:rFonts w:ascii="Times New Roman" w:hAnsi="Times New Roman"/>
          <w:i/>
          <w:w w:val="115"/>
          <w:sz w:val="24"/>
        </w:rPr>
        <w:t>λ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z</w:t>
      </w:r>
      <w:r w:rsidR="00512462">
        <w:rPr>
          <w:w w:val="115"/>
          <w:sz w:val="24"/>
          <w:vertAlign w:val="subscript"/>
        </w:rPr>
        <w:t>1</w:t>
      </w:r>
      <w:r w:rsidR="00512462">
        <w:rPr>
          <w:w w:val="115"/>
          <w:sz w:val="24"/>
        </w:rPr>
        <w:t xml:space="preserve"> </w:t>
      </w:r>
      <w:r w:rsidR="00512462">
        <w:rPr>
          <w:rFonts w:ascii="Lucida Sans Unicode" w:hAnsi="Lucida Sans Unicode"/>
          <w:sz w:val="24"/>
        </w:rPr>
        <w:t xml:space="preserve">| </w:t>
      </w:r>
      <w:r w:rsidR="00512462">
        <w:rPr>
          <w:rFonts w:ascii="Times New Roman" w:hAnsi="Times New Roman"/>
          <w:i/>
          <w:w w:val="115"/>
          <w:sz w:val="24"/>
        </w:rPr>
        <w:t>µ</w:t>
      </w:r>
      <w:r w:rsidR="00512462">
        <w:rPr>
          <w:rFonts w:ascii="Times New Roman" w:hAnsi="Times New Roman"/>
          <w:i/>
          <w:w w:val="115"/>
          <w:sz w:val="24"/>
          <w:vertAlign w:val="subscript"/>
        </w:rPr>
        <w:t>λ</w:t>
      </w:r>
      <w:r w:rsidR="00512462">
        <w:rPr>
          <w:rFonts w:ascii="Times New Roman" w:hAnsi="Times New Roman"/>
          <w:i/>
          <w:w w:val="115"/>
          <w:sz w:val="24"/>
        </w:rPr>
        <w:t>, σ</w:t>
      </w:r>
      <w:r w:rsidR="00512462">
        <w:rPr>
          <w:w w:val="115"/>
          <w:sz w:val="24"/>
          <w:vertAlign w:val="superscript"/>
        </w:rPr>
        <w:t>2</w:t>
      </w:r>
      <w:r w:rsidR="00512462">
        <w:rPr>
          <w:rFonts w:ascii="Arial Black" w:hAnsi="Arial Black"/>
          <w:w w:val="115"/>
          <w:sz w:val="24"/>
        </w:rPr>
        <w:t>)</w:t>
      </w:r>
    </w:p>
    <w:p w14:paraId="6306CB01" w14:textId="77777777" w:rsidR="00C944E3" w:rsidRDefault="00C944E3">
      <w:pPr>
        <w:spacing w:line="446" w:lineRule="exact"/>
        <w:rPr>
          <w:rFonts w:ascii="Arial Black" w:hAnsi="Arial Black"/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6A6C87F" w14:textId="29454426" w:rsidR="00C944E3" w:rsidRDefault="005E0993">
      <w:pPr>
        <w:spacing w:before="11"/>
        <w:jc w:val="righ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D34F326" wp14:editId="63575ADA">
                <wp:simplePos x="0" y="0"/>
                <wp:positionH relativeFrom="page">
                  <wp:posOffset>1913890</wp:posOffset>
                </wp:positionH>
                <wp:positionV relativeFrom="paragraph">
                  <wp:posOffset>182880</wp:posOffset>
                </wp:positionV>
                <wp:extent cx="85725" cy="101600"/>
                <wp:effectExtent l="0" t="0" r="0" b="0"/>
                <wp:wrapNone/>
                <wp:docPr id="5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9F04E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F326" id="Text Box 53" o:spid="_x0000_s1036" type="#_x0000_t202" style="position:absolute;left:0;text-align:left;margin-left:150.7pt;margin-top:14.4pt;width:6.75pt;height: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" filled="f" stroked="f">
                <v:textbox inset="0,0,0,0">
                  <w:txbxContent>
                    <w:p w14:paraId="7F19F04E" w14:textId="77777777" w:rsidR="00EB0B00" w:rsidRDefault="00EB0B00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/>
          <w:i/>
          <w:w w:val="130"/>
          <w:sz w:val="16"/>
        </w:rPr>
        <w:t>i</w:t>
      </w:r>
      <w:proofErr w:type="spellEnd"/>
      <w:r w:rsidR="00512462">
        <w:rPr>
          <w:w w:val="130"/>
          <w:sz w:val="16"/>
        </w:rPr>
        <w:t>=1</w:t>
      </w:r>
    </w:p>
    <w:p w14:paraId="17666F87" w14:textId="77777777" w:rsidR="00C944E3" w:rsidRDefault="00512462">
      <w:pPr>
        <w:spacing w:before="114" w:line="12" w:lineRule="auto"/>
        <w:ind w:right="214"/>
        <w:jc w:val="right"/>
        <w:rPr>
          <w:rFonts w:ascii="Arial" w:hAnsi="Arial"/>
          <w:sz w:val="20"/>
        </w:rPr>
      </w:pPr>
      <w:r>
        <w:rPr>
          <w:rFonts w:ascii="Arial Black" w:hAnsi="Arial Black"/>
          <w:w w:val="135"/>
          <w:position w:val="-19"/>
          <w:sz w:val="24"/>
        </w:rPr>
        <w:t xml:space="preserve">= </w:t>
      </w:r>
      <w:r>
        <w:rPr>
          <w:rFonts w:ascii="Arial" w:hAnsi="Arial"/>
          <w:spacing w:val="-204"/>
          <w:w w:val="150"/>
          <w:sz w:val="20"/>
        </w:rPr>
        <w:t></w:t>
      </w:r>
    </w:p>
    <w:p w14:paraId="4FD15B25" w14:textId="77777777" w:rsidR="00C944E3" w:rsidRDefault="00512462">
      <w:pPr>
        <w:pStyle w:val="BodyText"/>
        <w:tabs>
          <w:tab w:val="left" w:pos="347"/>
          <w:tab w:val="left" w:pos="791"/>
          <w:tab w:val="left" w:pos="2593"/>
          <w:tab w:val="left" w:pos="2934"/>
        </w:tabs>
        <w:spacing w:before="243" w:line="239" w:lineRule="exact"/>
        <w:ind w:left="19"/>
        <w:rPr>
          <w:rFonts w:ascii="Arial Black" w:hAnsi="Arial Black"/>
        </w:rPr>
      </w:pPr>
      <w:r>
        <w:br w:type="column"/>
      </w:r>
      <w:r>
        <w:rPr>
          <w:rFonts w:ascii="Times New Roman" w:hAnsi="Times New Roman"/>
          <w:w w:val="99"/>
          <w:position w:val="16"/>
          <w:u w:val="single"/>
        </w:rPr>
        <w:t xml:space="preserve"> </w:t>
      </w:r>
      <w:r>
        <w:rPr>
          <w:rFonts w:ascii="Times New Roman" w:hAnsi="Times New Roman"/>
          <w:position w:val="16"/>
          <w:u w:val="single"/>
        </w:rPr>
        <w:tab/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w w:val="95"/>
          <w:position w:val="16"/>
          <w:u w:val="single"/>
        </w:rPr>
        <w:tab/>
      </w:r>
      <w:r>
        <w:rPr>
          <w:rFonts w:ascii="Arial Black" w:hAnsi="Arial Black"/>
          <w:w w:val="95"/>
        </w:rPr>
        <w:t>exp</w:t>
      </w:r>
      <w:r>
        <w:rPr>
          <w:rFonts w:ascii="Arial Black" w:hAnsi="Arial Black"/>
          <w:w w:val="95"/>
          <w:position w:val="29"/>
        </w:rPr>
        <w:t xml:space="preserve"> </w:t>
      </w:r>
      <w:r>
        <w:rPr>
          <w:rFonts w:ascii="Arial Black" w:hAnsi="Arial Black"/>
          <w:spacing w:val="71"/>
          <w:w w:val="95"/>
          <w:position w:val="29"/>
        </w:rPr>
        <w:t xml:space="preserve"> </w:t>
      </w:r>
      <w:r>
        <w:rPr>
          <w:rFonts w:ascii="Lucida Sans Unicode" w:hAnsi="Lucida Sans Unicode"/>
          <w:w w:val="95"/>
          <w:position w:val="16"/>
          <w:u w:val="single"/>
        </w:rPr>
        <w:t>−</w:t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spacing w:val="26"/>
          <w:w w:val="95"/>
          <w:position w:val="16"/>
        </w:rPr>
        <w:t xml:space="preserve"> </w:t>
      </w:r>
      <w:r>
        <w:rPr>
          <w:rFonts w:ascii="Arial Black" w:hAnsi="Arial Black"/>
          <w:w w:val="95"/>
        </w:rPr>
        <w:t>(</w:t>
      </w:r>
      <w:r>
        <w:rPr>
          <w:rFonts w:ascii="Arial Black" w:hAnsi="Arial Black"/>
          <w:w w:val="95"/>
        </w:rPr>
        <w:tab/>
        <w:t>(</w:t>
      </w:r>
      <w:r>
        <w:rPr>
          <w:rFonts w:ascii="Arial Black" w:hAnsi="Arial Black"/>
          <w:w w:val="95"/>
        </w:rPr>
        <w:tab/>
      </w:r>
      <w:r>
        <w:rPr>
          <w:rFonts w:ascii="Arial Black" w:hAnsi="Arial Black"/>
          <w:spacing w:val="-20"/>
        </w:rPr>
        <w:t>+</w:t>
      </w:r>
    </w:p>
    <w:p w14:paraId="2DA270C3" w14:textId="77777777" w:rsidR="00C944E3" w:rsidRDefault="00C944E3">
      <w:pPr>
        <w:pStyle w:val="BodyText"/>
        <w:spacing w:before="9" w:after="40"/>
        <w:rPr>
          <w:rFonts w:ascii="Arial Black"/>
          <w:sz w:val="8"/>
        </w:rPr>
      </w:pPr>
    </w:p>
    <w:p w14:paraId="4BCCA5E8" w14:textId="2A98FF8E" w:rsidR="00C944E3" w:rsidRDefault="005E0993">
      <w:pPr>
        <w:pStyle w:val="BodyText"/>
        <w:spacing w:line="20" w:lineRule="exact"/>
        <w:ind w:left="215"/>
        <w:rPr>
          <w:rFonts w:ascii="Arial Black"/>
          <w:sz w:val="2"/>
        </w:rPr>
      </w:pP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6E707B51" wp14:editId="62A68DC1">
                <wp:extent cx="363855" cy="5080"/>
                <wp:effectExtent l="9525" t="9525" r="7620" b="4445"/>
                <wp:docPr id="5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855" cy="5080"/>
                          <a:chOff x="0" y="0"/>
                          <a:chExt cx="573" cy="8"/>
                        </a:xfrm>
                      </wpg:grpSpPr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73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DB8C0" id="Group 51" o:spid="_x0000_s1026" style="width:28.65pt;height:.4pt;mso-position-horizontal-relative:char;mso-position-vertical-relative:line" coordsize="57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">
                <v:line id="Line 52" o:spid="_x0000_s1027" style="position:absolute;visibility:visible;mso-wrap-style:square" from="0,4" to="57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0505908C" w14:textId="4FBD3FC9" w:rsidR="00C944E3" w:rsidRDefault="005E0993">
      <w:pPr>
        <w:pStyle w:val="BodyText"/>
        <w:spacing w:before="13"/>
        <w:rPr>
          <w:rFonts w:ascii="Arial Black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C37CE5B" wp14:editId="6EBC7ABB">
                <wp:simplePos x="0" y="0"/>
                <wp:positionH relativeFrom="page">
                  <wp:posOffset>2465070</wp:posOffset>
                </wp:positionH>
                <wp:positionV relativeFrom="paragraph">
                  <wp:posOffset>104140</wp:posOffset>
                </wp:positionV>
                <wp:extent cx="104775" cy="101600"/>
                <wp:effectExtent l="0" t="0" r="0" b="0"/>
                <wp:wrapTopAndBottom/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C7A44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7CE5B" id="Text Box 50" o:spid="_x0000_s1037" type="#_x0000_t202" style="position:absolute;margin-left:194.1pt;margin-top:8.2pt;width:8.25pt;height: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" filled="f" stroked="f">
                <v:textbox inset="0,0,0,0">
                  <w:txbxContent>
                    <w:p w14:paraId="1C7C7A44" w14:textId="77777777" w:rsidR="00EB0B00" w:rsidRDefault="00EB0B00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zz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87077A" w14:textId="77777777" w:rsidR="00C944E3" w:rsidRDefault="00512462">
      <w:pPr>
        <w:pStyle w:val="BodyText"/>
        <w:tabs>
          <w:tab w:val="left" w:pos="1378"/>
          <w:tab w:val="left" w:pos="1786"/>
        </w:tabs>
        <w:spacing w:before="243" w:line="239" w:lineRule="exact"/>
        <w:ind w:left="597"/>
        <w:rPr>
          <w:rFonts w:ascii="Arial Black" w:hAnsi="Arial Black"/>
        </w:rPr>
      </w:pPr>
      <w:r>
        <w:br w:type="column"/>
      </w:r>
      <w:r>
        <w:rPr>
          <w:rFonts w:ascii="Arial Black" w:hAnsi="Arial Black"/>
          <w:spacing w:val="2"/>
          <w:w w:val="95"/>
        </w:rPr>
        <w:t>))</w:t>
      </w:r>
      <w:r>
        <w:rPr>
          <w:spacing w:val="2"/>
          <w:w w:val="95"/>
          <w:vertAlign w:val="superscript"/>
        </w:rPr>
        <w:t>2</w:t>
      </w:r>
      <w:r>
        <w:rPr>
          <w:spacing w:val="2"/>
          <w:w w:val="95"/>
          <w:position w:val="16"/>
          <w:u w:val="single"/>
        </w:rPr>
        <w:t xml:space="preserve"> </w:t>
      </w:r>
      <w:r>
        <w:rPr>
          <w:spacing w:val="2"/>
          <w:w w:val="95"/>
          <w:position w:val="16"/>
          <w:u w:val="single"/>
        </w:rPr>
        <w:tab/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w w:val="95"/>
          <w:position w:val="16"/>
          <w:u w:val="single"/>
        </w:rPr>
        <w:tab/>
      </w:r>
      <w:r>
        <w:rPr>
          <w:rFonts w:ascii="Arial Black" w:hAnsi="Arial Black"/>
          <w:w w:val="95"/>
        </w:rPr>
        <w:t>exp</w:t>
      </w:r>
      <w:r>
        <w:rPr>
          <w:rFonts w:ascii="Arial Black" w:hAnsi="Arial Black"/>
          <w:w w:val="95"/>
          <w:position w:val="29"/>
        </w:rPr>
        <w:t xml:space="preserve"> </w:t>
      </w:r>
      <w:r>
        <w:rPr>
          <w:rFonts w:ascii="Lucida Sans Unicode" w:hAnsi="Lucida Sans Unicode"/>
          <w:w w:val="95"/>
          <w:position w:val="16"/>
          <w:u w:val="single"/>
        </w:rPr>
        <w:t>−</w:t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spacing w:val="-17"/>
          <w:w w:val="95"/>
          <w:position w:val="16"/>
        </w:rPr>
        <w:t xml:space="preserve"> </w:t>
      </w:r>
      <w:r>
        <w:rPr>
          <w:rFonts w:ascii="Arial Black" w:hAnsi="Arial Black"/>
          <w:spacing w:val="-16"/>
          <w:w w:val="95"/>
        </w:rPr>
        <w:t>(</w:t>
      </w:r>
    </w:p>
    <w:p w14:paraId="7436AB22" w14:textId="77777777" w:rsidR="00C944E3" w:rsidRDefault="00C944E3">
      <w:pPr>
        <w:pStyle w:val="BodyText"/>
        <w:spacing w:before="9" w:after="40"/>
        <w:rPr>
          <w:rFonts w:ascii="Arial Black"/>
          <w:sz w:val="8"/>
        </w:rPr>
      </w:pPr>
    </w:p>
    <w:p w14:paraId="7050330E" w14:textId="2EB35E86" w:rsidR="00C944E3" w:rsidRDefault="005E0993">
      <w:pPr>
        <w:pStyle w:val="BodyText"/>
        <w:spacing w:line="20" w:lineRule="exact"/>
        <w:ind w:left="1282"/>
        <w:rPr>
          <w:rFonts w:ascii="Arial Black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33F463AF" wp14:editId="644B100B">
                <wp:simplePos x="0" y="0"/>
                <wp:positionH relativeFrom="page">
                  <wp:posOffset>5059045</wp:posOffset>
                </wp:positionH>
                <wp:positionV relativeFrom="paragraph">
                  <wp:posOffset>449580</wp:posOffset>
                </wp:positionV>
                <wp:extent cx="232410" cy="472440"/>
                <wp:effectExtent l="0" t="0" r="0" b="0"/>
                <wp:wrapNone/>
                <wp:docPr id="5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5EED3" w14:textId="77777777" w:rsidR="00EB0B00" w:rsidRDefault="00EB0B00">
                            <w:pPr>
                              <w:spacing w:line="163" w:lineRule="auto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7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55"/>
                                <w:w w:val="17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0"/>
                                <w:w w:val="115"/>
                                <w:position w:val="-15"/>
                                <w:sz w:val="24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463AF" id="Text Box 49" o:spid="_x0000_s1038" type="#_x0000_t202" style="position:absolute;left:0;text-align:left;margin-left:398.35pt;margin-top:35.4pt;width:18.3pt;height:37.2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" filled="f" stroked="f">
                <v:textbox inset="0,0,0,0">
                  <w:txbxContent>
                    <w:p w14:paraId="2285EED3" w14:textId="77777777" w:rsidR="00EB0B00" w:rsidRDefault="00EB0B00">
                      <w:pPr>
                        <w:spacing w:line="163" w:lineRule="auto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70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55"/>
                          <w:w w:val="17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20"/>
                          <w:w w:val="115"/>
                          <w:position w:val="-15"/>
                          <w:sz w:val="24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noProof/>
          <w:sz w:val="2"/>
        </w:rPr>
        <mc:AlternateContent>
          <mc:Choice Requires="wpg">
            <w:drawing>
              <wp:inline distT="0" distB="0" distL="0" distR="0" wp14:anchorId="5716F8D7" wp14:editId="3F53FE3D">
                <wp:extent cx="318135" cy="5080"/>
                <wp:effectExtent l="9525" t="9525" r="5715" b="4445"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" cy="5080"/>
                          <a:chOff x="0" y="0"/>
                          <a:chExt cx="501" cy="8"/>
                        </a:xfrm>
                      </wpg:grpSpPr>
                      <wps:wsp>
                        <wps:cNvPr id="4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5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4928F" id="Group 47" o:spid="_x0000_s1026" style="width:25.05pt;height:.4pt;mso-position-horizontal-relative:char;mso-position-vertical-relative:line" coordsize="50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">
                <v:line id="Line 48" o:spid="_x0000_s1027" style="position:absolute;visibility:visible;mso-wrap-style:square" from="0,4" to="5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UAU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XkU/j9En+AXDwBAAD//wMAUEsBAi0AFAAGAAgAAAAhANvh9svuAAAAhQEAABMAAAAAAAAAAAAA&#10;AAAAAAAAAFtDb250ZW50X1R5cGVzXS54bWxQSwECLQAUAAYACAAAACEAWvQsW78AAAAVAQAACwAA&#10;AAAAAAAAAAAAAAAfAQAAX3JlbHMvLnJlbHNQSwECLQAUAAYACAAAACEAeR1AF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4FC39C17" w14:textId="2FF7F992" w:rsidR="00C944E3" w:rsidRDefault="005E0993">
      <w:pPr>
        <w:pStyle w:val="BodyText"/>
        <w:spacing w:before="6"/>
        <w:rPr>
          <w:rFonts w:ascii="Arial Black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7552168" wp14:editId="6EFB0B93">
                <wp:simplePos x="0" y="0"/>
                <wp:positionH relativeFrom="page">
                  <wp:posOffset>5147310</wp:posOffset>
                </wp:positionH>
                <wp:positionV relativeFrom="paragraph">
                  <wp:posOffset>108585</wp:posOffset>
                </wp:positionV>
                <wp:extent cx="62865" cy="101600"/>
                <wp:effectExtent l="0" t="0" r="0" b="0"/>
                <wp:wrapTopAndBottom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79317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2168" id="Text Box 46" o:spid="_x0000_s1039" type="#_x0000_t202" style="position:absolute;margin-left:405.3pt;margin-top:8.55pt;width:4.95pt;height: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" filled="f" stroked="f">
                <v:textbox inset="0,0,0,0">
                  <w:txbxContent>
                    <w:p w14:paraId="1E579317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480FE0" w14:textId="77777777" w:rsidR="00C944E3" w:rsidRDefault="00512462">
      <w:pPr>
        <w:spacing w:before="350"/>
        <w:ind w:left="818"/>
        <w:rPr>
          <w:rFonts w:ascii="Arial"/>
          <w:sz w:val="20"/>
        </w:rPr>
      </w:pPr>
      <w:r>
        <w:br w:type="column"/>
      </w:r>
      <w:r>
        <w:rPr>
          <w:rFonts w:ascii="Arial Black"/>
          <w:position w:val="-28"/>
          <w:sz w:val="24"/>
        </w:rPr>
        <w:t>)</w:t>
      </w:r>
      <w:r>
        <w:rPr>
          <w:position w:val="-16"/>
          <w:sz w:val="16"/>
        </w:rPr>
        <w:t>2</w:t>
      </w:r>
      <w:r>
        <w:rPr>
          <w:rFonts w:ascii="Arial"/>
          <w:w w:val="268"/>
          <w:sz w:val="20"/>
        </w:rPr>
        <w:t xml:space="preserve"> </w:t>
      </w:r>
    </w:p>
    <w:p w14:paraId="4D95BEF8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4" w:space="720" w:equalWidth="0">
            <w:col w:w="1911" w:space="40"/>
            <w:col w:w="3117" w:space="39"/>
            <w:col w:w="2936" w:space="40"/>
            <w:col w:w="1517"/>
          </w:cols>
        </w:sectPr>
      </w:pPr>
    </w:p>
    <w:p w14:paraId="04CC0B96" w14:textId="10D5EA50" w:rsidR="00C944E3" w:rsidRDefault="005E0993">
      <w:pPr>
        <w:spacing w:line="-19" w:lineRule="auto"/>
        <w:ind w:left="163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7EF4955" wp14:editId="0D79B308">
                <wp:simplePos x="0" y="0"/>
                <wp:positionH relativeFrom="page">
                  <wp:posOffset>3227070</wp:posOffset>
                </wp:positionH>
                <wp:positionV relativeFrom="paragraph">
                  <wp:posOffset>198120</wp:posOffset>
                </wp:positionV>
                <wp:extent cx="90805" cy="143510"/>
                <wp:effectExtent l="0" t="0" r="0" b="0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472C6" w14:textId="77777777" w:rsidR="00EB0B00" w:rsidRDefault="00EB0B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F4955" id="Text Box 45" o:spid="_x0000_s1040" type="#_x0000_t202" style="position:absolute;left:0;text-align:left;margin-left:254.1pt;margin-top:15.6pt;width:7.15pt;height:11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" filled="f" stroked="f">
                <v:textbox inset="0,0,0,0">
                  <w:txbxContent>
                    <w:p w14:paraId="002472C6" w14:textId="77777777" w:rsidR="00EB0B00" w:rsidRDefault="00EB0B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3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 w:hAnsi="Times New Roman"/>
          <w:i/>
          <w:w w:val="120"/>
          <w:sz w:val="16"/>
        </w:rPr>
        <w:t>i</w:t>
      </w:r>
      <w:proofErr w:type="spellEnd"/>
      <w:r w:rsidR="00512462">
        <w:rPr>
          <w:w w:val="120"/>
          <w:sz w:val="16"/>
        </w:rPr>
        <w:t>=1</w:t>
      </w:r>
      <w:r w:rsidR="00512462">
        <w:rPr>
          <w:w w:val="120"/>
          <w:position w:val="25"/>
          <w:sz w:val="16"/>
        </w:rPr>
        <w:t xml:space="preserve"> </w:t>
      </w:r>
      <w:r w:rsidR="00512462">
        <w:rPr>
          <w:rFonts w:ascii="Arial Black" w:hAnsi="Arial Black"/>
          <w:w w:val="120"/>
          <w:position w:val="2"/>
          <w:sz w:val="24"/>
        </w:rPr>
        <w:t>2</w:t>
      </w:r>
      <w:r w:rsidR="00512462">
        <w:rPr>
          <w:rFonts w:ascii="Times New Roman" w:hAnsi="Times New Roman"/>
          <w:i/>
          <w:w w:val="120"/>
          <w:position w:val="2"/>
          <w:sz w:val="24"/>
        </w:rPr>
        <w:t>πσ</w:t>
      </w:r>
      <w:r w:rsidR="00512462">
        <w:rPr>
          <w:w w:val="120"/>
          <w:position w:val="2"/>
          <w:sz w:val="24"/>
          <w:vertAlign w:val="superscript"/>
        </w:rPr>
        <w:t>2</w:t>
      </w:r>
    </w:p>
    <w:p w14:paraId="22E524A7" w14:textId="77777777" w:rsidR="00C944E3" w:rsidRDefault="00512462">
      <w:pPr>
        <w:spacing w:line="104" w:lineRule="exact"/>
        <w:ind w:left="682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7"/>
          <w:w w:val="105"/>
          <w:sz w:val="24"/>
        </w:rPr>
        <w:t>2</w:t>
      </w:r>
      <w:r>
        <w:rPr>
          <w:rFonts w:ascii="Times New Roman" w:hAnsi="Times New Roman"/>
          <w:i/>
          <w:spacing w:val="-7"/>
          <w:w w:val="105"/>
          <w:sz w:val="24"/>
        </w:rPr>
        <w:t>σ</w:t>
      </w:r>
      <w:r>
        <w:rPr>
          <w:rFonts w:ascii="Times New Roman" w:hAnsi="Times New Roman"/>
          <w:i/>
          <w:spacing w:val="-7"/>
          <w:w w:val="105"/>
          <w:sz w:val="24"/>
          <w:vertAlign w:val="subscript"/>
        </w:rPr>
        <w:t>zz</w:t>
      </w:r>
    </w:p>
    <w:p w14:paraId="4BBBE61F" w14:textId="77777777" w:rsidR="00C944E3" w:rsidRDefault="00512462">
      <w:pPr>
        <w:spacing w:line="236" w:lineRule="exact"/>
        <w:ind w:left="131"/>
        <w:rPr>
          <w:rFonts w:ascii="Times New Roman" w:hAnsi="Times New Roman"/>
          <w:i/>
          <w:sz w:val="24"/>
        </w:rPr>
      </w:pPr>
      <w:r>
        <w:br w:type="column"/>
      </w:r>
      <w:proofErr w:type="spellStart"/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iz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 xml:space="preserve">− </w:t>
      </w:r>
      <w:proofErr w:type="spellStart"/>
      <w:r>
        <w:rPr>
          <w:rFonts w:ascii="Times New Roman" w:hAnsi="Times New Roman"/>
          <w:i/>
          <w:w w:val="115"/>
          <w:sz w:val="24"/>
        </w:rPr>
        <w:t>τ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proofErr w:type="spellEnd"/>
    </w:p>
    <w:p w14:paraId="027809BC" w14:textId="77777777" w:rsidR="00C944E3" w:rsidRDefault="00512462">
      <w:pPr>
        <w:spacing w:line="-50" w:lineRule="auto"/>
        <w:ind w:left="265"/>
        <w:rPr>
          <w:sz w:val="16"/>
        </w:rPr>
      </w:pPr>
      <w:r>
        <w:br w:type="column"/>
      </w:r>
      <w:r>
        <w:rPr>
          <w:rFonts w:ascii="Times New Roman" w:hAnsi="Times New Roman"/>
          <w:i/>
          <w:w w:val="115"/>
          <w:position w:val="4"/>
          <w:sz w:val="24"/>
        </w:rPr>
        <w:t>λ</w:t>
      </w:r>
      <w:r>
        <w:rPr>
          <w:rFonts w:ascii="Times New Roman" w:hAnsi="Times New Roman"/>
          <w:i/>
          <w:w w:val="115"/>
          <w:sz w:val="16"/>
        </w:rPr>
        <w:t>z</w:t>
      </w:r>
      <w:r>
        <w:rPr>
          <w:w w:val="115"/>
          <w:sz w:val="16"/>
        </w:rPr>
        <w:t>1</w:t>
      </w:r>
      <w:r>
        <w:rPr>
          <w:rFonts w:ascii="Times New Roman" w:hAnsi="Times New Roman"/>
          <w:i/>
          <w:w w:val="115"/>
          <w:position w:val="4"/>
          <w:sz w:val="24"/>
        </w:rPr>
        <w:t>η</w:t>
      </w:r>
      <w:r>
        <w:rPr>
          <w:rFonts w:ascii="Times New Roman" w:hAnsi="Times New Roman"/>
          <w:i/>
          <w:w w:val="115"/>
          <w:sz w:val="16"/>
        </w:rPr>
        <w:t>i</w:t>
      </w:r>
      <w:r>
        <w:rPr>
          <w:w w:val="115"/>
          <w:sz w:val="16"/>
        </w:rPr>
        <w:t>1</w:t>
      </w:r>
    </w:p>
    <w:p w14:paraId="521A15F0" w14:textId="77777777" w:rsidR="00C944E3" w:rsidRDefault="00512462">
      <w:pPr>
        <w:spacing w:line="81" w:lineRule="exact"/>
        <w:ind w:left="459"/>
        <w:rPr>
          <w:sz w:val="24"/>
        </w:rPr>
      </w:pPr>
      <w:r>
        <w:br w:type="column"/>
      </w:r>
      <w:r>
        <w:rPr>
          <w:rFonts w:ascii="Arial" w:hAnsi="Arial"/>
          <w:w w:val="358"/>
          <w:position w:val="24"/>
          <w:sz w:val="20"/>
        </w:rPr>
        <w:t xml:space="preserve"> </w:t>
      </w:r>
      <w:r>
        <w:rPr>
          <w:rFonts w:ascii="Arial Black" w:hAnsi="Arial Black"/>
          <w:sz w:val="24"/>
        </w:rPr>
        <w:t>2</w:t>
      </w:r>
      <w:r>
        <w:rPr>
          <w:rFonts w:ascii="Times New Roman" w:hAnsi="Times New Roman"/>
          <w:i/>
          <w:sz w:val="24"/>
        </w:rPr>
        <w:t>πσ</w:t>
      </w:r>
      <w:r>
        <w:rPr>
          <w:sz w:val="24"/>
          <w:vertAlign w:val="superscript"/>
        </w:rPr>
        <w:t>2</w:t>
      </w:r>
    </w:p>
    <w:p w14:paraId="4DC86B36" w14:textId="77777777" w:rsidR="00C944E3" w:rsidRDefault="00512462">
      <w:pPr>
        <w:spacing w:line="104" w:lineRule="exact"/>
        <w:ind w:left="610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11"/>
          <w:w w:val="105"/>
          <w:sz w:val="24"/>
        </w:rPr>
        <w:t>2</w:t>
      </w:r>
      <w:r>
        <w:rPr>
          <w:rFonts w:ascii="Times New Roman" w:hAnsi="Times New Roman"/>
          <w:i/>
          <w:spacing w:val="-11"/>
          <w:w w:val="105"/>
          <w:sz w:val="24"/>
        </w:rPr>
        <w:t>σ</w:t>
      </w:r>
      <w:r>
        <w:rPr>
          <w:rFonts w:ascii="Times New Roman" w:hAnsi="Times New Roman"/>
          <w:i/>
          <w:spacing w:val="-11"/>
          <w:w w:val="105"/>
          <w:sz w:val="24"/>
          <w:vertAlign w:val="subscript"/>
        </w:rPr>
        <w:t>λ</w:t>
      </w:r>
    </w:p>
    <w:p w14:paraId="1CC5CAFD" w14:textId="77777777" w:rsidR="00C944E3" w:rsidRDefault="00512462">
      <w:pPr>
        <w:spacing w:line="236" w:lineRule="exact"/>
        <w:ind w:left="124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w w:val="120"/>
          <w:sz w:val="24"/>
        </w:rPr>
        <w:t>λ</w:t>
      </w:r>
      <w:r>
        <w:rPr>
          <w:rFonts w:ascii="Times New Roman" w:hAnsi="Times New Roman"/>
          <w:i/>
          <w:w w:val="120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−</w:t>
      </w:r>
      <w:r>
        <w:rPr>
          <w:rFonts w:ascii="Lucida Sans Unicode" w:hAnsi="Lucida Sans Unicode"/>
          <w:spacing w:val="-52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µ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</w:p>
    <w:p w14:paraId="6B09139D" w14:textId="77777777" w:rsidR="00C944E3" w:rsidRDefault="00C944E3">
      <w:pPr>
        <w:spacing w:line="236" w:lineRule="exact"/>
        <w:rPr>
          <w:rFonts w:ascii="Times New Roman" w:hAnsi="Times New Roman"/>
          <w:sz w:val="24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7" w:space="720" w:equalWidth="0">
            <w:col w:w="2655" w:space="40"/>
            <w:col w:w="1097" w:space="39"/>
            <w:col w:w="985" w:space="40"/>
            <w:col w:w="840" w:space="39"/>
            <w:col w:w="1144" w:space="40"/>
            <w:col w:w="960" w:space="40"/>
            <w:col w:w="1681"/>
          </w:cols>
        </w:sectPr>
      </w:pPr>
    </w:p>
    <w:p w14:paraId="564267B8" w14:textId="443D9607" w:rsidR="00C944E3" w:rsidRDefault="005E0993">
      <w:pPr>
        <w:spacing w:before="137" w:line="-211" w:lineRule="auto"/>
        <w:jc w:val="right"/>
        <w:rPr>
          <w:rFonts w:ascii="Times New Roman" w:hAns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1DCFE5A" wp14:editId="3D3C0FF9">
                <wp:simplePos x="0" y="0"/>
                <wp:positionH relativeFrom="page">
                  <wp:posOffset>2257425</wp:posOffset>
                </wp:positionH>
                <wp:positionV relativeFrom="paragraph">
                  <wp:posOffset>123190</wp:posOffset>
                </wp:positionV>
                <wp:extent cx="1124585" cy="0"/>
                <wp:effectExtent l="0" t="0" r="0" b="0"/>
                <wp:wrapNone/>
                <wp:docPr id="4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1EE4B" id="Line 4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75pt,9.7pt" to="266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6166637" wp14:editId="5C39E859">
                <wp:simplePos x="0" y="0"/>
                <wp:positionH relativeFrom="page">
                  <wp:posOffset>2129790</wp:posOffset>
                </wp:positionH>
                <wp:positionV relativeFrom="paragraph">
                  <wp:posOffset>139700</wp:posOffset>
                </wp:positionV>
                <wp:extent cx="113030" cy="472440"/>
                <wp:effectExtent l="0" t="0" r="0" b="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C1FC8" w14:textId="77777777" w:rsidR="00EB0B00" w:rsidRDefault="00EB0B00">
                            <w:pPr>
                              <w:spacing w:line="196" w:lineRule="exac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118"/>
                                <w:sz w:val="20"/>
                              </w:rPr>
                              <w:t>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6637" id="Text Box 43" o:spid="_x0000_s1041" type="#_x0000_t202" style="position:absolute;left:0;text-align:left;margin-left:167.7pt;margin-top:11pt;width:8.9pt;height:37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" filled="f" stroked="f">
                <v:textbox inset="0,0,0,0">
                  <w:txbxContent>
                    <w:p w14:paraId="577C1FC8" w14:textId="77777777" w:rsidR="00EB0B00" w:rsidRDefault="00EB0B00">
                      <w:pPr>
                        <w:spacing w:line="196" w:lineRule="exac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w w:val="118"/>
                          <w:sz w:val="20"/>
                        </w:rPr>
                        <w:t>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 w:hAnsi="Arial"/>
          <w:spacing w:val="-178"/>
          <w:w w:val="118"/>
          <w:position w:val="26"/>
          <w:sz w:val="20"/>
        </w:rPr>
        <w:t></w:t>
      </w:r>
      <w:r w:rsidR="00512462">
        <w:rPr>
          <w:rFonts w:ascii="Arial" w:hAnsi="Arial"/>
          <w:w w:val="118"/>
          <w:position w:val="8"/>
          <w:sz w:val="20"/>
        </w:rPr>
        <w:t></w:t>
      </w:r>
      <w:r w:rsidR="00512462">
        <w:rPr>
          <w:rFonts w:ascii="Arial" w:hAnsi="Arial"/>
          <w:spacing w:val="-32"/>
          <w:position w:val="8"/>
          <w:sz w:val="20"/>
        </w:rPr>
        <w:t xml:space="preserve"> </w:t>
      </w:r>
      <w:r w:rsidR="00512462">
        <w:rPr>
          <w:rFonts w:ascii="Lucida Sans Unicode" w:hAnsi="Lucida Sans Unicode"/>
          <w:spacing w:val="-1"/>
          <w:w w:val="97"/>
          <w:sz w:val="24"/>
        </w:rPr>
        <w:t>−</w:t>
      </w:r>
      <w:r w:rsidR="00512462">
        <w:rPr>
          <w:rFonts w:ascii="Arial Black" w:hAnsi="Arial Black"/>
          <w:spacing w:val="-1"/>
          <w:w w:val="97"/>
          <w:sz w:val="24"/>
        </w:rPr>
        <w:t>(</w:t>
      </w:r>
      <w:proofErr w:type="spellStart"/>
      <w:r w:rsidR="00512462">
        <w:rPr>
          <w:rFonts w:ascii="Times New Roman" w:hAnsi="Times New Roman"/>
          <w:i/>
          <w:spacing w:val="-1"/>
          <w:w w:val="112"/>
          <w:sz w:val="24"/>
        </w:rPr>
        <w:t>σ</w:t>
      </w:r>
      <w:r w:rsidR="00512462"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 w:rsidR="00512462">
        <w:rPr>
          <w:rFonts w:ascii="Times New Roman" w:hAnsi="Times New Roman"/>
          <w:i/>
          <w:w w:val="125"/>
          <w:sz w:val="24"/>
          <w:vertAlign w:val="subscript"/>
        </w:rPr>
        <w:t>z</w:t>
      </w:r>
      <w:proofErr w:type="spellEnd"/>
    </w:p>
    <w:p w14:paraId="4C91D715" w14:textId="77777777" w:rsidR="00C944E3" w:rsidRDefault="00512462">
      <w:pPr>
        <w:spacing w:line="15" w:lineRule="exact"/>
        <w:ind w:left="29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25"/>
          <w:sz w:val="24"/>
        </w:rPr>
        <w:t>+</w:t>
      </w:r>
      <w:r>
        <w:rPr>
          <w:rFonts w:ascii="Arial Black" w:hAnsi="Arial Black"/>
          <w:spacing w:val="-60"/>
          <w:w w:val="12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0"/>
          <w:w w:val="125"/>
          <w:sz w:val="24"/>
        </w:rPr>
        <w:t>σ</w:t>
      </w:r>
      <w:r>
        <w:rPr>
          <w:rFonts w:ascii="Times New Roman" w:hAnsi="Times New Roman"/>
          <w:i/>
          <w:spacing w:val="-10"/>
          <w:w w:val="125"/>
          <w:sz w:val="24"/>
          <w:vertAlign w:val="subscript"/>
        </w:rPr>
        <w:t>λ</w:t>
      </w:r>
      <w:proofErr w:type="spellEnd"/>
    </w:p>
    <w:p w14:paraId="11F52749" w14:textId="77777777" w:rsidR="00C944E3" w:rsidRDefault="00512462">
      <w:pPr>
        <w:spacing w:line="15" w:lineRule="exact"/>
        <w:ind w:left="9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w w:val="170"/>
          <w:position w:val="16"/>
          <w:sz w:val="20"/>
        </w:rPr>
        <w:t>L</w:t>
      </w:r>
      <w:r>
        <w:rPr>
          <w:rFonts w:ascii="Arial" w:hAnsi="Arial"/>
          <w:spacing w:val="-58"/>
          <w:w w:val="170"/>
          <w:position w:val="16"/>
          <w:sz w:val="20"/>
        </w:rPr>
        <w:t xml:space="preserve"> </w:t>
      </w:r>
      <w:r>
        <w:rPr>
          <w:rFonts w:ascii="Times New Roman" w:hAnsi="Times New Roman"/>
          <w:i/>
          <w:spacing w:val="4"/>
          <w:w w:val="120"/>
          <w:sz w:val="24"/>
        </w:rPr>
        <w:t>η</w:t>
      </w:r>
      <w:r>
        <w:rPr>
          <w:spacing w:val="4"/>
          <w:w w:val="120"/>
          <w:sz w:val="24"/>
          <w:vertAlign w:val="superscript"/>
        </w:rPr>
        <w:t>2</w:t>
      </w:r>
      <w:r>
        <w:rPr>
          <w:spacing w:val="-17"/>
          <w:w w:val="120"/>
          <w:sz w:val="24"/>
        </w:rPr>
        <w:t xml:space="preserve"> </w:t>
      </w:r>
      <w:r>
        <w:rPr>
          <w:rFonts w:ascii="Arial Black" w:hAnsi="Arial Black"/>
          <w:w w:val="120"/>
          <w:sz w:val="24"/>
        </w:rPr>
        <w:t>)</w:t>
      </w:r>
      <w:r>
        <w:rPr>
          <w:rFonts w:ascii="Arial Black" w:hAnsi="Arial Black"/>
          <w:spacing w:val="-37"/>
          <w:w w:val="120"/>
          <w:sz w:val="24"/>
        </w:rPr>
        <w:t xml:space="preserve"> </w:t>
      </w:r>
      <w:r>
        <w:rPr>
          <w:rFonts w:ascii="Arial" w:hAnsi="Arial"/>
          <w:spacing w:val="-18"/>
          <w:w w:val="215"/>
          <w:position w:val="19"/>
          <w:sz w:val="20"/>
        </w:rPr>
        <w:t>(</w:t>
      </w:r>
    </w:p>
    <w:p w14:paraId="04F0C928" w14:textId="77777777" w:rsidR="00C944E3" w:rsidRDefault="00512462">
      <w:pPr>
        <w:spacing w:line="15" w:lineRule="exact"/>
        <w:ind w:left="592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35"/>
          <w:position w:val="4"/>
          <w:sz w:val="24"/>
        </w:rPr>
        <w:t>σ</w:t>
      </w:r>
      <w:r>
        <w:rPr>
          <w:rFonts w:ascii="Times New Roman" w:hAnsi="Times New Roman"/>
          <w:i/>
          <w:w w:val="135"/>
          <w:sz w:val="16"/>
        </w:rPr>
        <w:t>λ</w:t>
      </w:r>
      <w:r>
        <w:rPr>
          <w:rFonts w:ascii="Times New Roman" w:hAnsi="Times New Roman"/>
          <w:i/>
          <w:spacing w:val="-21"/>
          <w:w w:val="135"/>
          <w:sz w:val="16"/>
        </w:rPr>
        <w:t xml:space="preserve"> </w:t>
      </w:r>
      <w:r>
        <w:rPr>
          <w:rFonts w:ascii="Arial" w:hAnsi="Arial"/>
          <w:w w:val="170"/>
          <w:position w:val="20"/>
          <w:sz w:val="20"/>
        </w:rPr>
        <w:t>L</w:t>
      </w:r>
      <w:r>
        <w:rPr>
          <w:rFonts w:ascii="Arial" w:hAnsi="Arial"/>
          <w:spacing w:val="-67"/>
          <w:w w:val="170"/>
          <w:position w:val="20"/>
          <w:sz w:val="20"/>
        </w:rPr>
        <w:t xml:space="preserve"> </w:t>
      </w:r>
      <w:r>
        <w:rPr>
          <w:rFonts w:ascii="Times New Roman" w:hAnsi="Times New Roman"/>
          <w:i/>
          <w:spacing w:val="-7"/>
          <w:w w:val="135"/>
          <w:position w:val="4"/>
          <w:sz w:val="24"/>
        </w:rPr>
        <w:t>y</w:t>
      </w:r>
      <w:proofErr w:type="spellStart"/>
      <w:r>
        <w:rPr>
          <w:rFonts w:ascii="Times New Roman" w:hAnsi="Times New Roman"/>
          <w:i/>
          <w:spacing w:val="-7"/>
          <w:w w:val="135"/>
          <w:sz w:val="16"/>
        </w:rPr>
        <w:t>iz</w:t>
      </w:r>
      <w:proofErr w:type="spellEnd"/>
    </w:p>
    <w:p w14:paraId="2461A866" w14:textId="77777777" w:rsidR="00C944E3" w:rsidRDefault="00512462">
      <w:pPr>
        <w:spacing w:line="15" w:lineRule="exact"/>
        <w:ind w:left="-24"/>
        <w:rPr>
          <w:sz w:val="16"/>
        </w:rPr>
      </w:pPr>
      <w:r>
        <w:br w:type="column"/>
      </w:r>
      <w:r>
        <w:rPr>
          <w:rFonts w:ascii="Times New Roman" w:hAnsi="Times New Roman"/>
          <w:i/>
          <w:spacing w:val="-4"/>
          <w:w w:val="110"/>
          <w:position w:val="4"/>
          <w:sz w:val="24"/>
        </w:rPr>
        <w:t>η</w:t>
      </w:r>
      <w:r>
        <w:rPr>
          <w:rFonts w:ascii="Times New Roman" w:hAnsi="Times New Roman"/>
          <w:i/>
          <w:spacing w:val="-4"/>
          <w:w w:val="110"/>
          <w:sz w:val="16"/>
        </w:rPr>
        <w:t>i</w:t>
      </w:r>
      <w:r>
        <w:rPr>
          <w:spacing w:val="-4"/>
          <w:w w:val="110"/>
          <w:sz w:val="16"/>
        </w:rPr>
        <w:t>1</w:t>
      </w:r>
    </w:p>
    <w:p w14:paraId="5186129E" w14:textId="77777777" w:rsidR="00C944E3" w:rsidRDefault="00512462">
      <w:pPr>
        <w:spacing w:line="15" w:lineRule="exact"/>
        <w:ind w:left="23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9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3"/>
          <w:w w:val="115"/>
          <w:sz w:val="24"/>
        </w:rPr>
        <w:t>σ</w:t>
      </w:r>
      <w:r>
        <w:rPr>
          <w:rFonts w:ascii="Times New Roman" w:hAnsi="Times New Roman"/>
          <w:i/>
          <w:spacing w:val="-3"/>
          <w:w w:val="115"/>
          <w:sz w:val="24"/>
          <w:vertAlign w:val="subscript"/>
        </w:rPr>
        <w:t>λ</w:t>
      </w:r>
      <w:r>
        <w:rPr>
          <w:rFonts w:ascii="Times New Roman" w:hAnsi="Times New Roman"/>
          <w:i/>
          <w:spacing w:val="-3"/>
          <w:w w:val="115"/>
          <w:sz w:val="24"/>
        </w:rPr>
        <w:t>τ</w:t>
      </w:r>
      <w:r>
        <w:rPr>
          <w:rFonts w:ascii="Times New Roman" w:hAnsi="Times New Roman"/>
          <w:i/>
          <w:spacing w:val="-3"/>
          <w:w w:val="115"/>
          <w:sz w:val="24"/>
          <w:vertAlign w:val="subscript"/>
        </w:rPr>
        <w:t>z</w:t>
      </w:r>
      <w:proofErr w:type="spellEnd"/>
    </w:p>
    <w:p w14:paraId="1F850EC4" w14:textId="77777777" w:rsidR="00C944E3" w:rsidRDefault="00512462">
      <w:pPr>
        <w:spacing w:line="15" w:lineRule="exact"/>
        <w:ind w:left="16"/>
        <w:rPr>
          <w:sz w:val="16"/>
        </w:rPr>
      </w:pPr>
      <w:r>
        <w:br w:type="column"/>
      </w:r>
      <w:r>
        <w:rPr>
          <w:rFonts w:ascii="Arial" w:hAnsi="Arial"/>
          <w:w w:val="170"/>
          <w:position w:val="20"/>
          <w:sz w:val="20"/>
        </w:rPr>
        <w:t>L</w:t>
      </w:r>
      <w:r>
        <w:rPr>
          <w:rFonts w:ascii="Arial" w:hAnsi="Arial"/>
          <w:spacing w:val="-77"/>
          <w:w w:val="170"/>
          <w:position w:val="20"/>
          <w:sz w:val="20"/>
        </w:rPr>
        <w:t xml:space="preserve"> </w:t>
      </w:r>
      <w:r>
        <w:rPr>
          <w:rFonts w:ascii="Times New Roman" w:hAnsi="Times New Roman"/>
          <w:i/>
          <w:spacing w:val="-8"/>
          <w:w w:val="130"/>
          <w:position w:val="4"/>
          <w:sz w:val="24"/>
        </w:rPr>
        <w:t>η</w:t>
      </w:r>
      <w:r>
        <w:rPr>
          <w:rFonts w:ascii="Times New Roman" w:hAnsi="Times New Roman"/>
          <w:i/>
          <w:spacing w:val="-8"/>
          <w:w w:val="130"/>
          <w:sz w:val="16"/>
        </w:rPr>
        <w:t>i</w:t>
      </w:r>
      <w:r>
        <w:rPr>
          <w:spacing w:val="-8"/>
          <w:w w:val="130"/>
          <w:sz w:val="16"/>
        </w:rPr>
        <w:t>1</w:t>
      </w:r>
    </w:p>
    <w:p w14:paraId="4E944719" w14:textId="77777777" w:rsidR="00C944E3" w:rsidRDefault="00C944E3">
      <w:pPr>
        <w:pStyle w:val="BodyText"/>
        <w:spacing w:before="12" w:after="25"/>
        <w:rPr>
          <w:sz w:val="18"/>
        </w:rPr>
      </w:pPr>
    </w:p>
    <w:p w14:paraId="29787861" w14:textId="30A5AA1D" w:rsidR="00C944E3" w:rsidRDefault="005E0993">
      <w:pPr>
        <w:pStyle w:val="BodyText"/>
        <w:spacing w:line="225" w:lineRule="exact"/>
        <w:ind w:left="331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08F3CDB7" wp14:editId="210DFCBD">
                <wp:extent cx="90805" cy="143510"/>
                <wp:effectExtent l="0" t="0" r="4445" b="0"/>
                <wp:docPr id="4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F4DB9" w14:textId="77777777" w:rsidR="00EB0B00" w:rsidRDefault="00EB0B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3CDB7" id="Text Box 64" o:spid="_x0000_s1042" type="#_x0000_t202" style="width:7.1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" filled="f" stroked="f">
                <v:textbox inset="0,0,0,0">
                  <w:txbxContent>
                    <w:p w14:paraId="483F4DB9" w14:textId="77777777" w:rsidR="00EB0B00" w:rsidRDefault="00EB0B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3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EE31B" w14:textId="77777777" w:rsidR="00C944E3" w:rsidRDefault="00512462">
      <w:pPr>
        <w:spacing w:line="15" w:lineRule="exact"/>
        <w:ind w:left="23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54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20"/>
          <w:sz w:val="24"/>
        </w:rPr>
        <w:t>σ</w:t>
      </w:r>
      <w:r>
        <w:rPr>
          <w:rFonts w:ascii="Times New Roman" w:hAnsi="Times New Roman"/>
          <w:i/>
          <w:w w:val="120"/>
          <w:sz w:val="24"/>
          <w:vertAlign w:val="subscript"/>
        </w:rPr>
        <w:t>zz</w:t>
      </w:r>
      <w:r>
        <w:rPr>
          <w:rFonts w:ascii="Times New Roman" w:hAnsi="Times New Roman"/>
          <w:i/>
          <w:w w:val="120"/>
          <w:sz w:val="24"/>
        </w:rPr>
        <w:t>µ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  <w:proofErr w:type="spellEnd"/>
    </w:p>
    <w:p w14:paraId="094B2953" w14:textId="77777777" w:rsidR="00C944E3" w:rsidRDefault="00512462">
      <w:pPr>
        <w:spacing w:line="-189" w:lineRule="auto"/>
        <w:ind w:left="-7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pacing w:val="-1"/>
          <w:w w:val="283"/>
          <w:position w:val="-6"/>
          <w:sz w:val="20"/>
        </w:rPr>
        <w:t xml:space="preserve"> </w:t>
      </w:r>
      <w:r>
        <w:rPr>
          <w:spacing w:val="10"/>
          <w:w w:val="105"/>
          <w:position w:val="-11"/>
          <w:sz w:val="16"/>
        </w:rPr>
        <w:t>2</w:t>
      </w:r>
      <w:r>
        <w:rPr>
          <w:rFonts w:ascii="Arial" w:hAnsi="Arial"/>
          <w:spacing w:val="-178"/>
          <w:w w:val="118"/>
          <w:sz w:val="20"/>
        </w:rPr>
        <w:t></w:t>
      </w:r>
      <w:r>
        <w:rPr>
          <w:rFonts w:ascii="Arial" w:hAnsi="Arial"/>
          <w:w w:val="118"/>
          <w:position w:val="-17"/>
          <w:sz w:val="20"/>
        </w:rPr>
        <w:t></w:t>
      </w:r>
    </w:p>
    <w:p w14:paraId="237D1691" w14:textId="77777777" w:rsidR="00C944E3" w:rsidRDefault="00C944E3">
      <w:pPr>
        <w:spacing w:line="-189" w:lineRule="auto"/>
        <w:rPr>
          <w:rFonts w:ascii="Arial" w:hAns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9" w:space="720" w:equalWidth="0">
            <w:col w:w="2810" w:space="40"/>
            <w:col w:w="498" w:space="39"/>
            <w:col w:w="841" w:space="39"/>
            <w:col w:w="1376" w:space="40"/>
            <w:col w:w="235" w:space="39"/>
            <w:col w:w="685" w:space="39"/>
            <w:col w:w="525" w:space="40"/>
            <w:col w:w="813" w:space="39"/>
            <w:col w:w="1502"/>
          </w:cols>
        </w:sectPr>
      </w:pPr>
    </w:p>
    <w:p w14:paraId="10D7821C" w14:textId="77777777" w:rsidR="00C944E3" w:rsidRDefault="00512462">
      <w:pPr>
        <w:pStyle w:val="BodyText"/>
        <w:spacing w:line="159" w:lineRule="exact"/>
        <w:ind w:left="1384"/>
        <w:rPr>
          <w:rFonts w:ascii="Arial Black" w:hAnsi="Arial Black"/>
        </w:rPr>
      </w:pPr>
      <w:r>
        <w:rPr>
          <w:rFonts w:ascii="Lucida Sans Unicode" w:hAnsi="Lucida Sans Unicode"/>
          <w:w w:val="90"/>
        </w:rPr>
        <w:t xml:space="preserve">∝ </w:t>
      </w:r>
      <w:r>
        <w:rPr>
          <w:rFonts w:ascii="Arial Black" w:hAnsi="Arial Black"/>
          <w:w w:val="90"/>
        </w:rPr>
        <w:t>exp</w:t>
      </w:r>
    </w:p>
    <w:p w14:paraId="36A71FF3" w14:textId="77777777" w:rsidR="00C944E3" w:rsidRDefault="00512462">
      <w:pPr>
        <w:pStyle w:val="BodyText"/>
        <w:spacing w:before="26"/>
        <w:ind w:left="1384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∴</w:t>
      </w:r>
    </w:p>
    <w:p w14:paraId="44817476" w14:textId="13B56CA6" w:rsidR="00C944E3" w:rsidRDefault="005E0993">
      <w:pPr>
        <w:spacing w:before="168"/>
        <w:ind w:left="1001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656" behindDoc="1" locked="0" layoutInCell="1" allowOverlap="1" wp14:anchorId="0C27A7A5" wp14:editId="4CC7452B">
                <wp:simplePos x="0" y="0"/>
                <wp:positionH relativeFrom="page">
                  <wp:posOffset>1515745</wp:posOffset>
                </wp:positionH>
                <wp:positionV relativeFrom="paragraph">
                  <wp:posOffset>314325</wp:posOffset>
                </wp:positionV>
                <wp:extent cx="2406015" cy="679450"/>
                <wp:effectExtent l="0" t="0" r="0" b="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61478" w14:textId="77777777" w:rsidR="00EB0B00" w:rsidRDefault="00EB0B00">
                            <w:pP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3"/>
                                <w:position w:val="-12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9"/>
                                <w:position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14"/>
                                <w:position w:val="-12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Arial Black" w:hAnsi="Arial Black"/>
                                <w:spacing w:val="10"/>
                                <w:position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2"/>
                                <w:position w:val="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89"/>
                                <w:position w:val="2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16"/>
                                <w:position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7"/>
                                <w:position w:val="4"/>
                                <w:sz w:val="24"/>
                              </w:rPr>
                              <w:t>y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7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27"/>
                                <w:sz w:val="16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w w:val="96"/>
                                <w:position w:val="4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9"/>
                                <w:sz w:val="16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7"/>
                                <w:position w:val="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position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2"/>
                                <w:position w:val="4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9"/>
                                <w:w w:val="142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8"/>
                                <w:position w:val="4"/>
                                <w:sz w:val="24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"/>
                                <w:w w:val="126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160"/>
                                <w:w w:val="189"/>
                                <w:position w:val="-12"/>
                                <w:sz w:val="20"/>
                              </w:rPr>
                              <w:t>L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w w:val="189"/>
                                <w:position w:val="20"/>
                                <w:sz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pacing w:val="-16"/>
                                <w:position w:val="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6"/>
                                <w:position w:val="4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29"/>
                                <w:sz w:val="16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14"/>
                                <w:position w:val="4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Arial Black" w:hAnsi="Arial Black"/>
                                <w:spacing w:val="-28"/>
                                <w:position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2"/>
                                <w:position w:val="4"/>
                                <w:sz w:val="24"/>
                              </w:rPr>
                              <w:t>σ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26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26"/>
                                <w:sz w:val="16"/>
                              </w:rPr>
                              <w:t>z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w w:val="101"/>
                                <w:position w:val="4"/>
                                <w:sz w:val="24"/>
                              </w:rPr>
                              <w:t>µ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7A7A5" id="Text Box 41" o:spid="_x0000_s1043" type="#_x0000_t202" style="position:absolute;left:0;text-align:left;margin-left:119.35pt;margin-top:24.75pt;width:189.45pt;height:53.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" filled="f" stroked="f">
                <v:textbox inset="0,0,0,0">
                  <w:txbxContent>
                    <w:p w14:paraId="67A61478" w14:textId="77777777" w:rsidR="00EB0B00" w:rsidRDefault="00EB0B00">
                      <w:pPr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3"/>
                          <w:position w:val="-12"/>
                          <w:sz w:val="24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position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29"/>
                          <w:position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114"/>
                          <w:position w:val="-12"/>
                          <w:sz w:val="24"/>
                        </w:rPr>
                        <w:t>=</w:t>
                      </w:r>
                      <w:r>
                        <w:rPr>
                          <w:rFonts w:ascii="Arial Black" w:hAnsi="Arial Black"/>
                          <w:spacing w:val="10"/>
                          <w:position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2"/>
                          <w:position w:val="4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spacing w:val="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89"/>
                          <w:position w:val="20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16"/>
                          <w:position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107"/>
                          <w:position w:val="4"/>
                          <w:sz w:val="24"/>
                        </w:rPr>
                        <w:t>y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pacing w:val="-1"/>
                          <w:w w:val="127"/>
                          <w:sz w:val="16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w w:val="127"/>
                          <w:sz w:val="16"/>
                        </w:rPr>
                        <w:t>z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w w:val="96"/>
                          <w:position w:val="4"/>
                          <w:sz w:val="24"/>
                        </w:rPr>
                        <w:t>η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29"/>
                          <w:sz w:val="16"/>
                        </w:rPr>
                        <w:t>i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7"/>
                          <w:position w:val="4"/>
                          <w:sz w:val="24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spacing w:val="-23"/>
                          <w:position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2"/>
                          <w:position w:val="4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spacing w:val="9"/>
                          <w:w w:val="142"/>
                          <w:sz w:val="16"/>
                        </w:rPr>
                        <w:t>λ</w:t>
                      </w:r>
                      <w:r>
                        <w:rPr>
                          <w:rFonts w:ascii="Times New Roman" w:hAnsi="Times New Roman"/>
                          <w:i/>
                          <w:w w:val="118"/>
                          <w:position w:val="4"/>
                          <w:sz w:val="24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i/>
                          <w:spacing w:val="5"/>
                          <w:w w:val="126"/>
                          <w:sz w:val="16"/>
                        </w:rPr>
                        <w:t>z</w:t>
                      </w:r>
                      <w:r>
                        <w:rPr>
                          <w:rFonts w:ascii="Arial" w:hAnsi="Arial"/>
                          <w:spacing w:val="-160"/>
                          <w:w w:val="189"/>
                          <w:position w:val="-12"/>
                          <w:sz w:val="20"/>
                        </w:rPr>
                        <w:t>L</w:t>
                      </w:r>
                      <w:proofErr w:type="spellStart"/>
                      <w:r>
                        <w:rPr>
                          <w:rFonts w:ascii="Arial" w:hAnsi="Arial"/>
                          <w:w w:val="189"/>
                          <w:position w:val="20"/>
                          <w:sz w:val="20"/>
                        </w:rPr>
                        <w:t>L</w:t>
                      </w:r>
                      <w:proofErr w:type="spellEnd"/>
                      <w:r>
                        <w:rPr>
                          <w:rFonts w:ascii="Arial" w:hAnsi="Arial"/>
                          <w:spacing w:val="-16"/>
                          <w:position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w w:val="96"/>
                          <w:position w:val="4"/>
                          <w:sz w:val="24"/>
                        </w:rPr>
                        <w:t>η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29"/>
                          <w:sz w:val="16"/>
                        </w:rPr>
                        <w:t>i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pacing w:val="-1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114"/>
                          <w:position w:val="4"/>
                          <w:sz w:val="24"/>
                        </w:rPr>
                        <w:t>+</w:t>
                      </w:r>
                      <w:r>
                        <w:rPr>
                          <w:rFonts w:ascii="Arial Black" w:hAnsi="Arial Black"/>
                          <w:spacing w:val="-28"/>
                          <w:position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2"/>
                          <w:position w:val="4"/>
                          <w:sz w:val="24"/>
                        </w:rPr>
                        <w:t>σ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spacing w:val="6"/>
                          <w:w w:val="126"/>
                          <w:sz w:val="16"/>
                        </w:rPr>
                        <w:t>z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w w:val="126"/>
                          <w:sz w:val="16"/>
                        </w:rPr>
                        <w:t>z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w w:val="101"/>
                          <w:position w:val="4"/>
                          <w:sz w:val="24"/>
                        </w:rPr>
                        <w:t>µ</w:t>
                      </w: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Times New Roman" w:hAnsi="Times New Roman"/>
          <w:i/>
          <w:w w:val="105"/>
          <w:sz w:val="24"/>
        </w:rPr>
        <w:t>λ</w:t>
      </w:r>
      <w:r w:rsidR="00512462">
        <w:rPr>
          <w:rFonts w:ascii="Times New Roman" w:hAnsi="Times New Roman"/>
          <w:i/>
          <w:w w:val="105"/>
          <w:sz w:val="24"/>
          <w:vertAlign w:val="subscript"/>
        </w:rPr>
        <w:t>z</w:t>
      </w:r>
      <w:r w:rsidR="00512462">
        <w:rPr>
          <w:w w:val="105"/>
          <w:sz w:val="24"/>
          <w:vertAlign w:val="subscript"/>
        </w:rPr>
        <w:t>1</w:t>
      </w:r>
      <w:r w:rsidR="00512462">
        <w:rPr>
          <w:w w:val="105"/>
          <w:sz w:val="24"/>
        </w:rPr>
        <w:t xml:space="preserve"> </w:t>
      </w:r>
      <w:r w:rsidR="00512462">
        <w:rPr>
          <w:rFonts w:ascii="Lucida Sans Unicode" w:hAnsi="Lucida Sans Unicode"/>
          <w:w w:val="105"/>
          <w:sz w:val="24"/>
        </w:rPr>
        <w:t xml:space="preserve">∼ </w:t>
      </w:r>
      <w:r w:rsidR="00512462">
        <w:rPr>
          <w:rFonts w:ascii="Arial Black" w:hAnsi="Arial Black"/>
          <w:spacing w:val="2"/>
          <w:w w:val="105"/>
          <w:sz w:val="24"/>
        </w:rPr>
        <w:t>N(</w:t>
      </w:r>
      <w:r w:rsidR="00512462">
        <w:rPr>
          <w:rFonts w:ascii="Times New Roman" w:hAnsi="Times New Roman"/>
          <w:i/>
          <w:spacing w:val="2"/>
          <w:w w:val="105"/>
          <w:sz w:val="24"/>
        </w:rPr>
        <w:t xml:space="preserve">M, </w:t>
      </w:r>
      <w:r w:rsidR="00512462">
        <w:rPr>
          <w:rFonts w:ascii="Times New Roman" w:hAnsi="Times New Roman"/>
          <w:i/>
          <w:w w:val="105"/>
          <w:sz w:val="24"/>
        </w:rPr>
        <w:t>V</w:t>
      </w:r>
      <w:r w:rsidR="00512462"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 w:rsidR="00512462">
        <w:rPr>
          <w:rFonts w:ascii="Arial Black" w:hAnsi="Arial Black"/>
          <w:spacing w:val="-15"/>
          <w:w w:val="105"/>
          <w:sz w:val="24"/>
        </w:rPr>
        <w:t>)</w:t>
      </w:r>
    </w:p>
    <w:p w14:paraId="355D9BC6" w14:textId="77777777" w:rsidR="00C944E3" w:rsidRDefault="00512462">
      <w:pPr>
        <w:spacing w:line="26" w:lineRule="exact"/>
        <w:ind w:left="217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11"/>
          <w:w w:val="105"/>
          <w:sz w:val="24"/>
        </w:rPr>
        <w:t>2</w:t>
      </w:r>
      <w:r>
        <w:rPr>
          <w:rFonts w:ascii="Times New Roman" w:hAnsi="Times New Roman"/>
          <w:i/>
          <w:spacing w:val="-11"/>
          <w:w w:val="105"/>
          <w:sz w:val="24"/>
        </w:rPr>
        <w:t>σ</w:t>
      </w:r>
      <w:r>
        <w:rPr>
          <w:rFonts w:ascii="Times New Roman" w:hAnsi="Times New Roman"/>
          <w:i/>
          <w:spacing w:val="-11"/>
          <w:w w:val="105"/>
          <w:sz w:val="24"/>
          <w:vertAlign w:val="subscript"/>
        </w:rPr>
        <w:t>λ</w:t>
      </w:r>
    </w:p>
    <w:p w14:paraId="632DCAA7" w14:textId="77777777" w:rsidR="00C944E3" w:rsidRDefault="00512462">
      <w:pPr>
        <w:spacing w:line="-36" w:lineRule="auto"/>
        <w:ind w:left="-31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σ</w:t>
      </w:r>
      <w:proofErr w:type="spellStart"/>
      <w:r>
        <w:rPr>
          <w:rFonts w:ascii="Times New Roman" w:hAnsi="Times New Roman"/>
          <w:i/>
          <w:w w:val="120"/>
          <w:sz w:val="16"/>
        </w:rPr>
        <w:t>zz</w:t>
      </w:r>
      <w:proofErr w:type="spellEnd"/>
    </w:p>
    <w:p w14:paraId="6EC44CB2" w14:textId="77777777" w:rsidR="00C944E3" w:rsidRDefault="00512462">
      <w:pPr>
        <w:spacing w:line="159" w:lineRule="exact"/>
        <w:ind w:left="746"/>
        <w:rPr>
          <w:rFonts w:ascii="Lucida Sans Unicode" w:hAnsi="Lucida Sans Unicode"/>
          <w:sz w:val="24"/>
        </w:rPr>
      </w:pPr>
      <w:r>
        <w:br w:type="column"/>
      </w:r>
      <w:r>
        <w:rPr>
          <w:rFonts w:ascii="Times New Roman" w:hAnsi="Times New Roman"/>
          <w:i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</w:rPr>
        <w:t xml:space="preserve"> </w:t>
      </w:r>
      <w:r>
        <w:rPr>
          <w:rFonts w:ascii="Lucida Sans Unicode" w:hAnsi="Lucida Sans Unicode"/>
          <w:spacing w:val="-18"/>
          <w:w w:val="115"/>
          <w:sz w:val="24"/>
        </w:rPr>
        <w:t>−</w:t>
      </w:r>
    </w:p>
    <w:p w14:paraId="7BBF354F" w14:textId="77777777" w:rsidR="00C944E3" w:rsidRDefault="00512462">
      <w:pPr>
        <w:spacing w:line="-36" w:lineRule="auto"/>
        <w:jc w:val="right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σ</w:t>
      </w:r>
      <w:proofErr w:type="spellStart"/>
      <w:r>
        <w:rPr>
          <w:rFonts w:ascii="Times New Roman" w:hAnsi="Times New Roman"/>
          <w:i/>
          <w:w w:val="120"/>
          <w:sz w:val="16"/>
        </w:rPr>
        <w:t>zz</w:t>
      </w:r>
      <w:proofErr w:type="spellEnd"/>
    </w:p>
    <w:p w14:paraId="716D0039" w14:textId="77777777" w:rsidR="00C944E3" w:rsidRDefault="00512462">
      <w:pPr>
        <w:tabs>
          <w:tab w:val="left" w:pos="920"/>
          <w:tab w:val="left" w:pos="2243"/>
        </w:tabs>
        <w:spacing w:line="26" w:lineRule="exact"/>
        <w:ind w:left="29"/>
        <w:rPr>
          <w:rFonts w:ascii="Arial" w:hAnsi="Arial"/>
          <w:sz w:val="20"/>
        </w:rPr>
      </w:pPr>
      <w:r>
        <w:br w:type="column"/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45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20"/>
          <w:sz w:val="24"/>
        </w:rPr>
        <w:t>σ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  <w:proofErr w:type="spellEnd"/>
      <w:r>
        <w:rPr>
          <w:rFonts w:ascii="Times New Roman" w:hAnsi="Times New Roman"/>
          <w:i/>
          <w:w w:val="120"/>
          <w:sz w:val="24"/>
        </w:rPr>
        <w:tab/>
      </w:r>
      <w:r>
        <w:rPr>
          <w:w w:val="120"/>
          <w:sz w:val="24"/>
          <w:vertAlign w:val="superscript"/>
        </w:rPr>
        <w:t>2</w:t>
      </w:r>
      <w:r>
        <w:rPr>
          <w:w w:val="120"/>
          <w:sz w:val="24"/>
        </w:rPr>
        <w:tab/>
      </w:r>
      <w:r>
        <w:rPr>
          <w:rFonts w:ascii="Arial" w:hAnsi="Arial"/>
          <w:w w:val="120"/>
          <w:position w:val="4"/>
          <w:sz w:val="20"/>
        </w:rPr>
        <w:t></w:t>
      </w:r>
    </w:p>
    <w:p w14:paraId="7DAE7387" w14:textId="77777777" w:rsidR="00C944E3" w:rsidRDefault="00C944E3">
      <w:pPr>
        <w:spacing w:line="26" w:lineRule="exact"/>
        <w:rPr>
          <w:rFonts w:ascii="Arial" w:hAns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6" w:space="720" w:equalWidth="0">
            <w:col w:w="2527" w:space="40"/>
            <w:col w:w="567" w:space="39"/>
            <w:col w:w="268" w:space="39"/>
            <w:col w:w="1303" w:space="40"/>
            <w:col w:w="1238" w:space="39"/>
            <w:col w:w="3500"/>
          </w:cols>
        </w:sectPr>
      </w:pPr>
    </w:p>
    <w:p w14:paraId="289306BE" w14:textId="59AF3ABD" w:rsidR="00C944E3" w:rsidRDefault="005E0993">
      <w:pPr>
        <w:pStyle w:val="BodyText"/>
        <w:spacing w:before="9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000" behindDoc="1" locked="0" layoutInCell="1" allowOverlap="1" wp14:anchorId="68572753" wp14:editId="11B4A1C8">
                <wp:simplePos x="0" y="0"/>
                <wp:positionH relativeFrom="page">
                  <wp:posOffset>3924300</wp:posOffset>
                </wp:positionH>
                <wp:positionV relativeFrom="page">
                  <wp:posOffset>4095750</wp:posOffset>
                </wp:positionV>
                <wp:extent cx="2037080" cy="0"/>
                <wp:effectExtent l="0" t="0" r="0" b="0"/>
                <wp:wrapNone/>
                <wp:docPr id="4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70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EFCF8" id="Line 40" o:spid="_x0000_s1026" style="position:absolute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322.5pt" to="469.4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" strokeweight=".14042mm">
                <w10:wrap anchorx="page" anchory="page"/>
              </v:line>
            </w:pict>
          </mc:Fallback>
        </mc:AlternateContent>
      </w:r>
    </w:p>
    <w:p w14:paraId="2B7674E0" w14:textId="3DC9F36E" w:rsidR="00C944E3" w:rsidRDefault="005E0993">
      <w:pPr>
        <w:tabs>
          <w:tab w:val="right" w:pos="3902"/>
        </w:tabs>
        <w:spacing w:before="105" w:line="298" w:lineRule="exact"/>
        <w:ind w:left="25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728C98CE" wp14:editId="2D29F5DD">
                <wp:simplePos x="0" y="0"/>
                <wp:positionH relativeFrom="page">
                  <wp:posOffset>1890395</wp:posOffset>
                </wp:positionH>
                <wp:positionV relativeFrom="paragraph">
                  <wp:posOffset>92075</wp:posOffset>
                </wp:positionV>
                <wp:extent cx="2037080" cy="0"/>
                <wp:effectExtent l="0" t="0" r="0" b="0"/>
                <wp:wrapNone/>
                <wp:docPr id="4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70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68F4E" id="Line 39" o:spid="_x0000_s1026" style="position:absolute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8.85pt,7.25pt" to="30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16CF0821" wp14:editId="6D689A90">
                <wp:simplePos x="0" y="0"/>
                <wp:positionH relativeFrom="page">
                  <wp:posOffset>3183890</wp:posOffset>
                </wp:positionH>
                <wp:positionV relativeFrom="paragraph">
                  <wp:posOffset>120650</wp:posOffset>
                </wp:positionV>
                <wp:extent cx="73660" cy="152400"/>
                <wp:effectExtent l="0" t="0" r="0" b="0"/>
                <wp:wrapNone/>
                <wp:docPr id="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7D08D" w14:textId="77777777" w:rsidR="00EB0B00" w:rsidRDefault="00EB0B00">
                            <w:pPr>
                              <w:spacing w:line="231" w:lineRule="exac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96"/>
                                <w:sz w:val="24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0821" id="Text Box 38" o:spid="_x0000_s1044" type="#_x0000_t202" style="position:absolute;left:0;text-align:left;margin-left:250.7pt;margin-top:9.5pt;width:5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" filled="f" stroked="f">
                <v:textbox inset="0,0,0,0">
                  <w:txbxContent>
                    <w:p w14:paraId="7537D08D" w14:textId="77777777" w:rsidR="00EB0B00" w:rsidRDefault="00EB0B00">
                      <w:pPr>
                        <w:spacing w:line="231" w:lineRule="exac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96"/>
                          <w:sz w:val="24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704" behindDoc="1" locked="0" layoutInCell="1" allowOverlap="1" wp14:anchorId="1F77A60B" wp14:editId="025242A7">
                <wp:simplePos x="0" y="0"/>
                <wp:positionH relativeFrom="page">
                  <wp:posOffset>3257550</wp:posOffset>
                </wp:positionH>
                <wp:positionV relativeFrom="paragraph">
                  <wp:posOffset>155575</wp:posOffset>
                </wp:positionV>
                <wp:extent cx="90805" cy="143510"/>
                <wp:effectExtent l="0" t="0" r="0" b="0"/>
                <wp:wrapNone/>
                <wp:docPr id="3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CA93D" w14:textId="77777777" w:rsidR="00EB0B00" w:rsidRDefault="00EB0B00">
                            <w:pPr>
                              <w:spacing w:before="11" w:line="21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3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7A60B" id="Text Box 37" o:spid="_x0000_s1045" type="#_x0000_t202" style="position:absolute;left:0;text-align:left;margin-left:256.5pt;margin-top:12.25pt;width:7.15pt;height:11.3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" filled="f" stroked="f">
                <v:textbox inset="0,0,0,0">
                  <w:txbxContent>
                    <w:p w14:paraId="72FCA93D" w14:textId="77777777" w:rsidR="00EB0B00" w:rsidRDefault="00EB0B00">
                      <w:pPr>
                        <w:spacing w:before="11" w:line="215" w:lineRule="exact"/>
                        <w:rPr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3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12462">
        <w:rPr>
          <w:rFonts w:ascii="Times New Roman" w:hAnsi="Times New Roman"/>
          <w:i/>
          <w:w w:val="120"/>
          <w:position w:val="4"/>
          <w:sz w:val="24"/>
        </w:rPr>
        <w:t>σ</w:t>
      </w:r>
      <w:r w:rsidR="00512462">
        <w:rPr>
          <w:rFonts w:ascii="Times New Roman" w:hAnsi="Times New Roman"/>
          <w:i/>
          <w:w w:val="120"/>
          <w:position w:val="4"/>
          <w:sz w:val="24"/>
          <w:vertAlign w:val="subscript"/>
        </w:rPr>
        <w:t>zz</w:t>
      </w:r>
      <w:proofErr w:type="spellEnd"/>
      <w:r w:rsidR="00512462">
        <w:rPr>
          <w:rFonts w:ascii="Times New Roman" w:hAnsi="Times New Roman"/>
          <w:i/>
          <w:spacing w:val="-3"/>
          <w:w w:val="120"/>
          <w:position w:val="4"/>
          <w:sz w:val="24"/>
        </w:rPr>
        <w:t xml:space="preserve"> </w:t>
      </w:r>
      <w:r w:rsidR="00512462">
        <w:rPr>
          <w:rFonts w:ascii="Arial Black" w:hAnsi="Arial Black"/>
          <w:w w:val="120"/>
          <w:position w:val="4"/>
          <w:sz w:val="24"/>
        </w:rPr>
        <w:t>+</w:t>
      </w:r>
      <w:r w:rsidR="00512462">
        <w:rPr>
          <w:rFonts w:ascii="Arial Black" w:hAnsi="Arial Black"/>
          <w:spacing w:val="-43"/>
          <w:w w:val="120"/>
          <w:position w:val="4"/>
          <w:sz w:val="24"/>
        </w:rPr>
        <w:t xml:space="preserve"> </w:t>
      </w:r>
      <w:proofErr w:type="spellStart"/>
      <w:r w:rsidR="00512462">
        <w:rPr>
          <w:rFonts w:ascii="Times New Roman" w:hAnsi="Times New Roman"/>
          <w:i/>
          <w:w w:val="120"/>
          <w:position w:val="4"/>
          <w:sz w:val="24"/>
        </w:rPr>
        <w:t>σ</w:t>
      </w:r>
      <w:r w:rsidR="00512462">
        <w:rPr>
          <w:rFonts w:ascii="Times New Roman" w:hAnsi="Times New Roman"/>
          <w:i/>
          <w:w w:val="120"/>
          <w:position w:val="4"/>
          <w:sz w:val="24"/>
          <w:vertAlign w:val="subscript"/>
        </w:rPr>
        <w:t>λ</w:t>
      </w:r>
      <w:proofErr w:type="spellEnd"/>
      <w:r w:rsidR="00512462">
        <w:rPr>
          <w:rFonts w:ascii="Times New Roman" w:hAnsi="Times New Roman"/>
          <w:i/>
          <w:w w:val="120"/>
          <w:sz w:val="24"/>
        </w:rPr>
        <w:tab/>
      </w:r>
      <w:r w:rsidR="00512462">
        <w:rPr>
          <w:w w:val="120"/>
          <w:sz w:val="24"/>
          <w:vertAlign w:val="superscript"/>
        </w:rPr>
        <w:t>2</w:t>
      </w:r>
    </w:p>
    <w:p w14:paraId="7A6E84A5" w14:textId="020A8085" w:rsidR="00C944E3" w:rsidRDefault="005E0993">
      <w:pPr>
        <w:tabs>
          <w:tab w:val="left" w:pos="2237"/>
          <w:tab w:val="left" w:pos="3216"/>
        </w:tabs>
        <w:spacing w:before="36" w:line="64" w:lineRule="auto"/>
        <w:ind w:left="138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4C29B57C" wp14:editId="6EB071CC">
                <wp:simplePos x="0" y="0"/>
                <wp:positionH relativeFrom="page">
                  <wp:posOffset>1990725</wp:posOffset>
                </wp:positionH>
                <wp:positionV relativeFrom="paragraph">
                  <wp:posOffset>222250</wp:posOffset>
                </wp:positionV>
                <wp:extent cx="793750" cy="472440"/>
                <wp:effectExtent l="0" t="0" r="0" b="0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E1DD0" w14:textId="77777777" w:rsidR="00EB0B00" w:rsidRDefault="00EB0B00">
                            <w:pPr>
                              <w:spacing w:line="388" w:lineRule="exact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zz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w w:val="12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Arial Black" w:hAnsi="Arial Black"/>
                                <w:spacing w:val="-45"/>
                                <w:w w:val="12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20"/>
                                <w:sz w:val="24"/>
                                <w:vertAlign w:val="subscript"/>
                              </w:rPr>
                              <w:t>λ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spacing w:val="-24"/>
                                <w:w w:val="1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170"/>
                                <w:position w:val="16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spacing w:val="-56"/>
                                <w:w w:val="170"/>
                                <w:position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20"/>
                                <w:sz w:val="24"/>
                              </w:rPr>
                              <w:t>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9B57C" id="Text Box 36" o:spid="_x0000_s1046" type="#_x0000_t202" style="position:absolute;left:0;text-align:left;margin-left:156.75pt;margin-top:17.5pt;width:62.5pt;height:37.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" filled="f" stroked="f">
                <v:textbox inset="0,0,0,0">
                  <w:txbxContent>
                    <w:p w14:paraId="219E1DD0" w14:textId="77777777" w:rsidR="00EB0B00" w:rsidRDefault="00EB0B00">
                      <w:pPr>
                        <w:spacing w:line="388" w:lineRule="exact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  <w:vertAlign w:val="subscript"/>
                        </w:rPr>
                        <w:t>zz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pacing w:val="-5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w w:val="120"/>
                          <w:sz w:val="24"/>
                        </w:rPr>
                        <w:t>+</w:t>
                      </w:r>
                      <w:r>
                        <w:rPr>
                          <w:rFonts w:ascii="Arial Black" w:hAnsi="Arial Black"/>
                          <w:spacing w:val="-45"/>
                          <w:w w:val="12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i/>
                          <w:w w:val="120"/>
                          <w:sz w:val="24"/>
                          <w:vertAlign w:val="subscript"/>
                        </w:rPr>
                        <w:t>λ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spacing w:val="-24"/>
                          <w:w w:val="12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170"/>
                          <w:position w:val="16"/>
                          <w:sz w:val="20"/>
                        </w:rPr>
                        <w:t>L</w:t>
                      </w:r>
                      <w:r>
                        <w:rPr>
                          <w:rFonts w:ascii="Arial" w:hAnsi="Arial"/>
                          <w:spacing w:val="-56"/>
                          <w:w w:val="170"/>
                          <w:position w:val="1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20"/>
                          <w:sz w:val="24"/>
                        </w:rPr>
                        <w:t>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242671" wp14:editId="0B414972">
                <wp:simplePos x="0" y="0"/>
                <wp:positionH relativeFrom="page">
                  <wp:posOffset>1555750</wp:posOffset>
                </wp:positionH>
                <wp:positionV relativeFrom="paragraph">
                  <wp:posOffset>203200</wp:posOffset>
                </wp:positionV>
                <wp:extent cx="86995" cy="152400"/>
                <wp:effectExtent l="0" t="0" r="0" b="0"/>
                <wp:wrapNone/>
                <wp:docPr id="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97CF" w14:textId="77777777" w:rsidR="00EB0B00" w:rsidRDefault="00EB0B00">
                            <w:pPr>
                              <w:spacing w:line="231" w:lineRule="exact"/>
                              <w:rPr>
                                <w:rFonts w:asci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3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42671" id="Text Box 35" o:spid="_x0000_s1047" type="#_x0000_t202" style="position:absolute;left:0;text-align:left;margin-left:122.5pt;margin-top:16pt;width:6.85pt;height:1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" filled="f" stroked="f">
                <v:textbox inset="0,0,0,0">
                  <w:txbxContent>
                    <w:p w14:paraId="438E97CF" w14:textId="77777777" w:rsidR="00EB0B00" w:rsidRDefault="00EB0B00">
                      <w:pPr>
                        <w:spacing w:line="231" w:lineRule="exact"/>
                        <w:rPr>
                          <w:rFonts w:ascii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/>
                          <w:i/>
                          <w:w w:val="93"/>
                          <w:sz w:val="24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40E3B96F" wp14:editId="25A651D0">
                <wp:simplePos x="0" y="0"/>
                <wp:positionH relativeFrom="page">
                  <wp:posOffset>2343785</wp:posOffset>
                </wp:positionH>
                <wp:positionV relativeFrom="paragraph">
                  <wp:posOffset>161290</wp:posOffset>
                </wp:positionV>
                <wp:extent cx="62865" cy="101600"/>
                <wp:effectExtent l="0" t="0" r="0" b="0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C384F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2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3B96F" id="Text Box 34" o:spid="_x0000_s1048" type="#_x0000_t202" style="position:absolute;left:0;text-align:left;margin-left:184.55pt;margin-top:12.7pt;width:4.95pt;height:8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" filled="f" stroked="f">
                <v:textbox inset="0,0,0,0">
                  <w:txbxContent>
                    <w:p w14:paraId="777C384F" w14:textId="77777777" w:rsidR="00EB0B00" w:rsidRDefault="00EB0B00">
                      <w:pPr>
                        <w:spacing w:line="154" w:lineRule="exac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2"/>
                          <w:sz w:val="16"/>
                        </w:rPr>
                        <w:t>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 wp14:anchorId="7B4D9EE1" wp14:editId="74096CF5">
                <wp:simplePos x="0" y="0"/>
                <wp:positionH relativeFrom="page">
                  <wp:posOffset>2497455</wp:posOffset>
                </wp:positionH>
                <wp:positionV relativeFrom="paragraph">
                  <wp:posOffset>161290</wp:posOffset>
                </wp:positionV>
                <wp:extent cx="104775" cy="10160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74F2E" w14:textId="77777777" w:rsidR="00EB0B00" w:rsidRDefault="00EB0B00">
                            <w:pPr>
                              <w:spacing w:line="154" w:lineRule="exac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w w:val="125"/>
                                <w:sz w:val="1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D9EE1" id="Text Box 33" o:spid="_x0000_s1049" type="#_x0000_t202" style="position:absolute;left:0;text-align:left;margin-left:196.65pt;margin-top:12.7pt;width:8.25pt;height:8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" filled="f" stroked="f">
                <v:textbox inset="0,0,0,0">
                  <w:txbxContent>
                    <w:p w14:paraId="70074F2E" w14:textId="77777777" w:rsidR="00EB0B00" w:rsidRDefault="00EB0B00">
                      <w:pPr>
                        <w:spacing w:line="154" w:lineRule="exact"/>
                        <w:rPr>
                          <w:rFonts w:ascii="Times New Roman"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Times New Roman"/>
                          <w:i/>
                          <w:w w:val="125"/>
                          <w:sz w:val="16"/>
                        </w:rPr>
                        <w:t>zz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 Black" w:hAnsi="Arial Black"/>
          <w:w w:val="125"/>
          <w:position w:val="-15"/>
          <w:sz w:val="24"/>
        </w:rPr>
        <w:t>=</w:t>
      </w:r>
      <w:r w:rsidR="00512462">
        <w:rPr>
          <w:rFonts w:ascii="Arial Black" w:hAnsi="Arial Black"/>
          <w:spacing w:val="-35"/>
          <w:w w:val="125"/>
          <w:position w:val="-15"/>
          <w:sz w:val="24"/>
        </w:rPr>
        <w:t xml:space="preserve"> </w:t>
      </w:r>
      <w:r w:rsidR="00512462">
        <w:rPr>
          <w:rFonts w:ascii="Arial" w:hAnsi="Arial"/>
          <w:w w:val="220"/>
          <w:position w:val="19"/>
          <w:sz w:val="20"/>
        </w:rPr>
        <w:t>(</w:t>
      </w:r>
      <w:r w:rsidR="00512462">
        <w:rPr>
          <w:rFonts w:ascii="Arial" w:hAnsi="Arial"/>
          <w:w w:val="220"/>
          <w:sz w:val="20"/>
          <w:u w:val="single"/>
        </w:rPr>
        <w:t xml:space="preserve"> </w:t>
      </w:r>
      <w:r w:rsidR="00512462">
        <w:rPr>
          <w:rFonts w:ascii="Arial" w:hAnsi="Arial"/>
          <w:w w:val="220"/>
          <w:sz w:val="20"/>
          <w:u w:val="single"/>
        </w:rPr>
        <w:tab/>
      </w:r>
      <w:r w:rsidR="00512462">
        <w:rPr>
          <w:rFonts w:ascii="Times New Roman" w:hAnsi="Times New Roman"/>
          <w:i/>
          <w:w w:val="125"/>
          <w:sz w:val="24"/>
          <w:u w:val="single"/>
        </w:rPr>
        <w:t>σ</w:t>
      </w:r>
      <w:r w:rsidR="00512462">
        <w:rPr>
          <w:rFonts w:ascii="Times New Roman" w:hAnsi="Times New Roman"/>
          <w:i/>
          <w:spacing w:val="25"/>
          <w:w w:val="125"/>
          <w:sz w:val="24"/>
          <w:u w:val="single"/>
        </w:rPr>
        <w:t xml:space="preserve"> </w:t>
      </w:r>
      <w:proofErr w:type="spellStart"/>
      <w:r w:rsidR="00512462">
        <w:rPr>
          <w:rFonts w:ascii="Times New Roman" w:hAnsi="Times New Roman"/>
          <w:i/>
          <w:w w:val="125"/>
          <w:sz w:val="24"/>
          <w:u w:val="single"/>
        </w:rPr>
        <w:t>σ</w:t>
      </w:r>
      <w:proofErr w:type="spellEnd"/>
      <w:r w:rsidR="00512462">
        <w:rPr>
          <w:rFonts w:ascii="Times New Roman" w:hAnsi="Times New Roman"/>
          <w:i/>
          <w:w w:val="125"/>
          <w:sz w:val="24"/>
          <w:u w:val="single"/>
        </w:rPr>
        <w:tab/>
      </w:r>
      <w:r w:rsidR="00512462">
        <w:rPr>
          <w:w w:val="125"/>
          <w:position w:val="13"/>
          <w:sz w:val="16"/>
        </w:rPr>
        <w:t>2</w:t>
      </w:r>
    </w:p>
    <w:p w14:paraId="7CE3B4E2" w14:textId="77777777" w:rsidR="00C944E3" w:rsidRDefault="00512462">
      <w:pPr>
        <w:spacing w:before="12" w:line="177" w:lineRule="exact"/>
        <w:ind w:left="3073"/>
        <w:rPr>
          <w:sz w:val="16"/>
        </w:rPr>
      </w:pPr>
      <w:r>
        <w:rPr>
          <w:w w:val="105"/>
          <w:sz w:val="16"/>
        </w:rPr>
        <w:t>2</w:t>
      </w:r>
    </w:p>
    <w:p w14:paraId="469F478C" w14:textId="77777777" w:rsidR="00C944E3" w:rsidRDefault="00512462">
      <w:pPr>
        <w:spacing w:line="177" w:lineRule="exact"/>
        <w:ind w:left="3064"/>
        <w:rPr>
          <w:sz w:val="16"/>
        </w:rPr>
      </w:pPr>
      <w:r>
        <w:rPr>
          <w:rFonts w:ascii="Times New Roman"/>
          <w:i/>
          <w:w w:val="120"/>
          <w:sz w:val="16"/>
        </w:rPr>
        <w:t>i</w:t>
      </w:r>
      <w:r>
        <w:rPr>
          <w:w w:val="120"/>
          <w:sz w:val="16"/>
        </w:rPr>
        <w:t>1</w:t>
      </w:r>
    </w:p>
    <w:p w14:paraId="6788B307" w14:textId="3DBEAA3B" w:rsidR="00C944E3" w:rsidRDefault="00512462">
      <w:pPr>
        <w:pStyle w:val="BodyText"/>
        <w:spacing w:before="58" w:line="355" w:lineRule="auto"/>
        <w:ind w:left="120" w:right="112"/>
      </w:pPr>
      <w:r>
        <w:t xml:space="preserve">which can </w:t>
      </w:r>
      <w:r>
        <w:rPr>
          <w:spacing w:val="3"/>
        </w:rPr>
        <w:t xml:space="preserve">be </w:t>
      </w:r>
      <w:r>
        <w:t xml:space="preserve">reduced more depending on the of priors for the </w:t>
      </w:r>
      <w:r>
        <w:rPr>
          <w:rFonts w:ascii="Times New Roman" w:hAnsi="Times New Roman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z</w:t>
      </w:r>
      <w:r>
        <w:rPr>
          <w:spacing w:val="4"/>
          <w:vertAlign w:val="subscript"/>
        </w:rPr>
        <w:t>1</w:t>
      </w:r>
      <w:r>
        <w:rPr>
          <w:spacing w:val="4"/>
        </w:rPr>
        <w:t xml:space="preserve">. </w:t>
      </w:r>
      <w:r>
        <w:t>But, this is not the most</w:t>
      </w:r>
      <w:r>
        <w:rPr>
          <w:spacing w:val="-22"/>
        </w:rPr>
        <w:t xml:space="preserve"> </w:t>
      </w:r>
      <w:r>
        <w:t>helpful</w:t>
      </w:r>
      <w:r>
        <w:rPr>
          <w:spacing w:val="-21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posterior</w:t>
      </w:r>
      <w:r>
        <w:rPr>
          <w:spacing w:val="-21"/>
        </w:rPr>
        <w:t xml:space="preserve"> </w:t>
      </w:r>
      <w:r>
        <w:t>depends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unknown</w:t>
      </w:r>
      <w:r>
        <w:rPr>
          <w:spacing w:val="-21"/>
        </w:rPr>
        <w:t xml:space="preserve"> </w:t>
      </w:r>
      <w:r>
        <w:rPr>
          <w:spacing w:val="-3"/>
        </w:rPr>
        <w:t>values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latent</w:t>
      </w:r>
      <w:r>
        <w:rPr>
          <w:spacing w:val="-21"/>
        </w:rPr>
        <w:t xml:space="preserve"> </w:t>
      </w:r>
      <w:r>
        <w:rPr>
          <w:spacing w:val="-3"/>
        </w:rPr>
        <w:t xml:space="preserve">variable </w:t>
      </w:r>
      <w:r>
        <w:rPr>
          <w:rFonts w:ascii="Times New Roman" w:hAnsi="Times New Roman"/>
          <w:i/>
          <w:spacing w:val="4"/>
        </w:rPr>
        <w:t>η</w:t>
      </w:r>
      <w:r>
        <w:rPr>
          <w:spacing w:val="4"/>
        </w:rPr>
        <w:t xml:space="preserve">, </w:t>
      </w:r>
      <w:r>
        <w:t xml:space="preserve">but thankfully in application </w:t>
      </w:r>
      <w:r>
        <w:rPr>
          <w:spacing w:val="-4"/>
        </w:rPr>
        <w:t xml:space="preserve">we </w:t>
      </w:r>
      <w:r>
        <w:t xml:space="preserve">can side-step the need for these </w:t>
      </w:r>
      <w:r>
        <w:rPr>
          <w:spacing w:val="-3"/>
        </w:rPr>
        <w:t xml:space="preserve">values. Essentially, </w:t>
      </w:r>
      <w:r>
        <w:t xml:space="preserve">what </w:t>
      </w:r>
      <w:r>
        <w:rPr>
          <w:spacing w:val="-4"/>
        </w:rPr>
        <w:t xml:space="preserve">we have </w:t>
      </w:r>
      <w:r>
        <w:t xml:space="preserve">done above is </w:t>
      </w:r>
      <w:del w:id="467" w:author="Padgett, Noah" w:date="2020-10-21T01:46:00Z">
        <w:r w:rsidDel="00C745F3">
          <w:delText xml:space="preserve">just </w:delText>
        </w:r>
      </w:del>
      <w:r>
        <w:t xml:space="preserve">a </w:t>
      </w:r>
      <w:commentRangeStart w:id="468"/>
      <w:commentRangeStart w:id="469"/>
      <w:r>
        <w:t>straightforward</w:t>
      </w:r>
      <w:commentRangeEnd w:id="468"/>
      <w:r w:rsidR="00F65627">
        <w:rPr>
          <w:rStyle w:val="CommentReference"/>
        </w:rPr>
        <w:commentReference w:id="468"/>
      </w:r>
      <w:commentRangeEnd w:id="469"/>
      <w:r w:rsidR="00C745F3">
        <w:rPr>
          <w:rStyle w:val="CommentReference"/>
        </w:rPr>
        <w:commentReference w:id="469"/>
      </w:r>
      <w:r>
        <w:t xml:space="preserve"> application of </w:t>
      </w:r>
      <w:r>
        <w:rPr>
          <w:spacing w:val="-3"/>
        </w:rPr>
        <w:t xml:space="preserve">Bayes </w:t>
      </w:r>
      <w:r>
        <w:t xml:space="preserve">theorem to get a closed form solution for the posterior. This is not as simple for the residual </w:t>
      </w:r>
      <w:r>
        <w:rPr>
          <w:spacing w:val="-3"/>
        </w:rPr>
        <w:t xml:space="preserve">covariances, </w:t>
      </w:r>
      <w:r>
        <w:t xml:space="preserve">though. </w:t>
      </w:r>
      <w:r>
        <w:rPr>
          <w:spacing w:val="-10"/>
        </w:rPr>
        <w:t>We</w:t>
      </w:r>
      <w:r>
        <w:rPr>
          <w:spacing w:val="-15"/>
        </w:rPr>
        <w:t xml:space="preserve"> </w:t>
      </w:r>
      <w:r>
        <w:t>think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rPr>
          <w:spacing w:val="-3"/>
        </w:rPr>
        <w:t>was</w:t>
      </w:r>
      <w:r>
        <w:rPr>
          <w:spacing w:val="-15"/>
        </w:rPr>
        <w:t xml:space="preserve"> </w:t>
      </w:r>
      <w:r>
        <w:t>mostly</w:t>
      </w:r>
      <w:r>
        <w:rPr>
          <w:spacing w:val="-16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sanity</w:t>
      </w:r>
      <w:r>
        <w:rPr>
          <w:spacing w:val="-15"/>
        </w:rPr>
        <w:t xml:space="preserve"> </w:t>
      </w:r>
      <w:r>
        <w:rPr>
          <w:spacing w:val="-3"/>
        </w:rPr>
        <w:t>check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knew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the math</w:t>
      </w:r>
      <w:r>
        <w:rPr>
          <w:spacing w:val="-22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doing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show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under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simplifications</w:t>
      </w:r>
      <w:r>
        <w:rPr>
          <w:spacing w:val="-21"/>
        </w:rPr>
        <w:t xml:space="preserve"> </w:t>
      </w:r>
      <w:r>
        <w:t>we’re</w:t>
      </w:r>
      <w:r>
        <w:rPr>
          <w:spacing w:val="-21"/>
        </w:rPr>
        <w:t xml:space="preserve"> </w:t>
      </w:r>
      <w:r>
        <w:t>proposing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arrive at “</w:t>
      </w:r>
      <w:commentRangeStart w:id="470"/>
      <w:commentRangeStart w:id="471"/>
      <w:r>
        <w:t xml:space="preserve">nice” solutions. </w:t>
      </w:r>
      <w:commentRangeEnd w:id="470"/>
      <w:r w:rsidR="00F65627">
        <w:rPr>
          <w:rStyle w:val="CommentReference"/>
        </w:rPr>
        <w:commentReference w:id="470"/>
      </w:r>
      <w:commentRangeEnd w:id="471"/>
      <w:r w:rsidR="00C745F3">
        <w:rPr>
          <w:rStyle w:val="CommentReference"/>
        </w:rPr>
        <w:commentReference w:id="471"/>
      </w:r>
      <w:r>
        <w:t xml:space="preserve">But, </w:t>
      </w:r>
      <w:commentRangeStart w:id="472"/>
      <w:commentRangeStart w:id="473"/>
      <w:r>
        <w:t>this</w:t>
      </w:r>
      <w:commentRangeEnd w:id="472"/>
      <w:r w:rsidR="00F65627">
        <w:rPr>
          <w:rStyle w:val="CommentReference"/>
        </w:rPr>
        <w:commentReference w:id="472"/>
      </w:r>
      <w:commentRangeEnd w:id="473"/>
      <w:r w:rsidR="00C745F3">
        <w:rPr>
          <w:rStyle w:val="CommentReference"/>
        </w:rPr>
        <w:commentReference w:id="473"/>
      </w:r>
      <w:r>
        <w:t xml:space="preserve"> is certainly not going to </w:t>
      </w:r>
      <w:r>
        <w:rPr>
          <w:spacing w:val="3"/>
        </w:rPr>
        <w:t xml:space="preserve">be </w:t>
      </w:r>
      <w:r>
        <w:t>done in practice given that the posteriors for cross-loadings and (co)variances are typically more difficult to derive depending on the choice of</w:t>
      </w:r>
      <w:r>
        <w:rPr>
          <w:spacing w:val="12"/>
        </w:rPr>
        <w:t xml:space="preserve"> </w:t>
      </w:r>
      <w:r>
        <w:t>prior.</w:t>
      </w:r>
    </w:p>
    <w:p w14:paraId="02490656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684CF35" w14:textId="77777777" w:rsidR="00C944E3" w:rsidRDefault="00512462">
      <w:pPr>
        <w:pStyle w:val="Heading1"/>
        <w:spacing w:before="141"/>
        <w:ind w:left="310" w:right="309"/>
      </w:pPr>
      <w:bookmarkStart w:id="474" w:name="Illustrative_Example"/>
      <w:bookmarkEnd w:id="474"/>
      <w:r>
        <w:lastRenderedPageBreak/>
        <w:t>Illustrative Example</w:t>
      </w:r>
    </w:p>
    <w:p w14:paraId="700E0669" w14:textId="7E941753" w:rsidR="00C944E3" w:rsidRDefault="005E0993">
      <w:pPr>
        <w:pStyle w:val="BodyText"/>
        <w:spacing w:before="232" w:line="355" w:lineRule="auto"/>
        <w:ind w:left="120" w:right="121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6BD5097C" wp14:editId="2C966BE5">
                <wp:simplePos x="0" y="0"/>
                <wp:positionH relativeFrom="page">
                  <wp:posOffset>2428875</wp:posOffset>
                </wp:positionH>
                <wp:positionV relativeFrom="paragraph">
                  <wp:posOffset>1149350</wp:posOffset>
                </wp:positionV>
                <wp:extent cx="2915285" cy="3012440"/>
                <wp:effectExtent l="0" t="0" r="0" b="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5285" cy="3012440"/>
                          <a:chOff x="3825" y="1810"/>
                          <a:chExt cx="4591" cy="4744"/>
                        </a:xfrm>
                      </wpg:grpSpPr>
                      <pic:pic xmlns:pic="http://schemas.openxmlformats.org/drawingml/2006/picture">
                        <pic:nvPicPr>
                          <pic:cNvPr id="1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4" y="1810"/>
                            <a:ext cx="4591" cy="4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918"/>
                            <a:ext cx="192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730A" w14:textId="77777777" w:rsidR="00EB0B00" w:rsidRDefault="00EB0B00">
                              <w:pPr>
                                <w:tabs>
                                  <w:tab w:val="left" w:pos="542"/>
                                  <w:tab w:val="left" w:pos="1116"/>
                                  <w:tab w:val="left" w:pos="1690"/>
                                </w:tabs>
                                <w:spacing w:line="165" w:lineRule="exact"/>
                                <w:rPr>
                                  <w:rFonts w:ascii="Cambria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11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2438"/>
                            <a:ext cx="5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5985" w14:textId="77777777" w:rsidR="00EB0B00" w:rsidRDefault="00EB0B00">
                              <w:pPr>
                                <w:tabs>
                                  <w:tab w:val="left" w:pos="295"/>
                                </w:tabs>
                                <w:spacing w:line="17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5" y="2471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29A8D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2480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14D96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51" y="3240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17A4" w14:textId="77777777" w:rsidR="00EB0B00" w:rsidRDefault="00EB0B00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00" y="3678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8F12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833" y="3672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46E63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4033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418E7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61" y="4508"/>
                            <a:ext cx="16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C457" w14:textId="77777777" w:rsidR="00EB0B00" w:rsidRDefault="00EB0B00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68" y="4508"/>
                            <a:ext cx="161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7C5B5" w14:textId="77777777" w:rsidR="00EB0B00" w:rsidRDefault="00EB0B00">
                              <w:pPr>
                                <w:spacing w:line="151" w:lineRule="exact"/>
                                <w:rPr>
                                  <w:rFonts w:ascii="Cambria" w:hAns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</w:rPr>
                                <w:t>η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00" y="5329"/>
                            <a:ext cx="58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9BAE4" w14:textId="77777777" w:rsidR="00EB0B00" w:rsidRDefault="00EB0B00">
                              <w:pPr>
                                <w:tabs>
                                  <w:tab w:val="left" w:pos="364"/>
                                </w:tabs>
                                <w:spacing w:line="16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5376"/>
                            <a:ext cx="2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6B092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BE3B9" w14:textId="77777777" w:rsidR="00EB0B00" w:rsidRDefault="00EB0B00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73E0" w14:textId="77777777" w:rsidR="00EB0B00" w:rsidRDefault="00EB0B00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5877"/>
                            <a:ext cx="174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C40E5" w14:textId="77777777" w:rsidR="00EB0B00" w:rsidRDefault="00EB0B00">
                              <w:pPr>
                                <w:spacing w:line="151" w:lineRule="exact"/>
                                <w:rPr>
                                  <w:rFonts w:ascii="Cambria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16" y="6267"/>
                            <a:ext cx="22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6A351" w14:textId="77777777" w:rsidR="00EB0B00" w:rsidRDefault="00EB0B00">
                              <w:pPr>
                                <w:spacing w:line="150" w:lineRule="exac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5097C" id="Group 15" o:spid="_x0000_s1050" style="position:absolute;left:0;text-align:left;margin-left:191.25pt;margin-top:90.5pt;width:229.55pt;height:237.2pt;z-index:-16075264;mso-position-horizontal-relative:page;mso-position-vertical-relative:text" coordorigin="3825,1810" coordsize="4591,4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51" type="#_x0000_t75" style="position:absolute;left:3824;top:1810;width:4591;height:4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">
                  <v:imagedata r:id="rId14" o:title=""/>
                </v:shape>
                <v:shape id="Text Box 31" o:spid="_x0000_s1052" type="#_x0000_t202" style="position:absolute;left:5165;top:1918;width:192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CB1730A" w14:textId="77777777" w:rsidR="00EB0B00" w:rsidRDefault="00EB0B00">
                        <w:pPr>
                          <w:tabs>
                            <w:tab w:val="left" w:pos="542"/>
                            <w:tab w:val="left" w:pos="1116"/>
                            <w:tab w:val="left" w:pos="1690"/>
                          </w:tabs>
                          <w:spacing w:line="165" w:lineRule="exact"/>
                          <w:rPr>
                            <w:rFonts w:ascii="Cambria"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9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10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11</w:t>
                        </w:r>
                        <w:r>
                          <w:rPr>
                            <w:rFonts w:ascii="Cambria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1"/>
                          </w:rPr>
                          <w:t>12</w:t>
                        </w:r>
                      </w:p>
                    </w:txbxContent>
                  </v:textbox>
                </v:shape>
                <v:shape id="Text Box 30" o:spid="_x0000_s1053" type="#_x0000_t202" style="position:absolute;left:5400;top:2438;width:51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37B5985" w14:textId="77777777" w:rsidR="00EB0B00" w:rsidRDefault="00EB0B00">
                        <w:pPr>
                          <w:tabs>
                            <w:tab w:val="left" w:pos="295"/>
                          </w:tabs>
                          <w:spacing w:line="17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9" o:spid="_x0000_s1054" type="#_x0000_t202" style="position:absolute;left:6105;top:2471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9E29A8D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8" o:spid="_x0000_s1055" type="#_x0000_t202" style="position:absolute;left:6472;top:2480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514D96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7" o:spid="_x0000_s1056" type="#_x0000_t202" style="position:absolute;left:6051;top:3240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7717A4" w14:textId="77777777" w:rsidR="00EB0B00" w:rsidRDefault="00EB0B00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57" type="#_x0000_t202" style="position:absolute;left:5200;top:3678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D78F12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58" type="#_x0000_t202" style="position:absolute;left:6833;top:3672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AB46E63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9" type="#_x0000_t202" style="position:absolute;left:6039;top:4033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56418E7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60" type="#_x0000_t202" style="position:absolute;left:4861;top:4508;width:16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3BC457" w14:textId="77777777" w:rsidR="00EB0B00" w:rsidRDefault="00EB0B00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61" type="#_x0000_t202" style="position:absolute;left:7268;top:4508;width:161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C87C5B5" w14:textId="77777777" w:rsidR="00EB0B00" w:rsidRDefault="00EB0B00">
                        <w:pPr>
                          <w:spacing w:line="151" w:lineRule="exact"/>
                          <w:rPr>
                            <w:rFonts w:ascii="Cambria" w:hAnsi="Cambria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</w:rPr>
                          <w:t>η</w:t>
                        </w:r>
                        <w:r>
                          <w:rPr>
                            <w:rFonts w:ascii="Cambria" w:hAnsi="Cambria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2" type="#_x0000_t202" style="position:absolute;left:4400;top:5329;width:585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5A9BAE4" w14:textId="77777777" w:rsidR="00EB0B00" w:rsidRDefault="00EB0B00">
                        <w:pPr>
                          <w:tabs>
                            <w:tab w:val="left" w:pos="364"/>
                          </w:tabs>
                          <w:spacing w:line="16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8</w:t>
                        </w:r>
                      </w:p>
                    </w:txbxContent>
                  </v:textbox>
                </v:shape>
                <v:shape id="Text Box 20" o:spid="_x0000_s1063" type="#_x0000_t202" style="position:absolute;left:5165;top:5376;width:2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C56B092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65</w:t>
                        </w:r>
                      </w:p>
                    </w:txbxContent>
                  </v:textbox>
                </v:shape>
                <v:shape id="Text Box 19" o:spid="_x0000_s1064" type="#_x0000_t202" style="position:absolute;left:3975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4BE3B9" w14:textId="77777777" w:rsidR="00EB0B00" w:rsidRDefault="00EB0B00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65" type="#_x0000_t202" style="position:absolute;left:4549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AD873E0" w14:textId="77777777" w:rsidR="00EB0B00" w:rsidRDefault="00EB0B00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66" type="#_x0000_t202" style="position:absolute;left:5123;top:5877;width:174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0C40E5" w14:textId="77777777" w:rsidR="00EB0B00" w:rsidRDefault="00EB0B00">
                        <w:pPr>
                          <w:spacing w:line="151" w:lineRule="exact"/>
                          <w:rPr>
                            <w:rFonts w:ascii="Cambria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Cambria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67" type="#_x0000_t202" style="position:absolute;left:4816;top:6267;width:22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C76A351" w14:textId="77777777" w:rsidR="00EB0B00" w:rsidRDefault="00EB0B00">
                        <w:pPr>
                          <w:spacing w:line="150" w:lineRule="exac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del w:id="475" w:author="Grace Aquino" w:date="2020-10-20T21:20:00Z">
        <w:r w:rsidR="00512462" w:rsidDel="00F65627">
          <w:delText>So,</w:delText>
        </w:r>
        <w:r w:rsidR="00512462" w:rsidDel="00F65627">
          <w:rPr>
            <w:spacing w:val="-20"/>
          </w:rPr>
          <w:delText xml:space="preserve"> </w:delText>
        </w:r>
        <w:r w:rsidR="00512462" w:rsidDel="00F65627">
          <w:rPr>
            <w:spacing w:val="-3"/>
          </w:rPr>
          <w:delText>now</w:delText>
        </w:r>
      </w:del>
      <w:r w:rsidR="00512462">
        <w:rPr>
          <w:spacing w:val="-18"/>
        </w:rPr>
        <w:t xml:space="preserve"> </w:t>
      </w:r>
      <w:ins w:id="476" w:author="Grace Aquino" w:date="2020-10-20T21:20:00Z">
        <w:r w:rsidR="00F65627">
          <w:t>T</w:t>
        </w:r>
      </w:ins>
      <w:del w:id="477" w:author="Grace Aquino" w:date="2020-10-20T21:20:00Z">
        <w:r w:rsidR="00512462" w:rsidDel="00F65627">
          <w:delText>t</w:delText>
        </w:r>
      </w:del>
      <w:r w:rsidR="00512462">
        <w:t>o</w:t>
      </w:r>
      <w:r w:rsidR="00512462">
        <w:rPr>
          <w:spacing w:val="-19"/>
        </w:rPr>
        <w:t xml:space="preserve"> </w:t>
      </w:r>
      <w:r w:rsidR="00512462">
        <w:t>illustrate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9"/>
        </w:rPr>
        <w:t xml:space="preserve"> </w:t>
      </w:r>
      <w:r w:rsidR="00512462">
        <w:t>method,</w:t>
      </w:r>
      <w:r w:rsidR="00512462">
        <w:rPr>
          <w:spacing w:val="-19"/>
        </w:rPr>
        <w:t xml:space="preserve"> </w:t>
      </w:r>
      <w:r w:rsidR="00512462">
        <w:t>suppose</w:t>
      </w:r>
      <w:r w:rsidR="00512462">
        <w:rPr>
          <w:spacing w:val="-20"/>
        </w:rPr>
        <w:t xml:space="preserve"> </w:t>
      </w:r>
      <w:r w:rsidR="00512462">
        <w:rPr>
          <w:spacing w:val="-4"/>
        </w:rPr>
        <w:t>we</w:t>
      </w:r>
      <w:r w:rsidR="00512462">
        <w:rPr>
          <w:spacing w:val="-18"/>
        </w:rPr>
        <w:t xml:space="preserve"> </w:t>
      </w:r>
      <w:r w:rsidR="00512462">
        <w:rPr>
          <w:spacing w:val="-4"/>
        </w:rPr>
        <w:t>have</w:t>
      </w:r>
      <w:r w:rsidR="00512462">
        <w:rPr>
          <w:spacing w:val="-19"/>
        </w:rPr>
        <w:t xml:space="preserve"> </w:t>
      </w:r>
      <w:r w:rsidR="00512462">
        <w:t>the</w:t>
      </w:r>
      <w:r w:rsidR="00512462">
        <w:rPr>
          <w:spacing w:val="-18"/>
        </w:rPr>
        <w:t xml:space="preserve"> </w:t>
      </w:r>
      <w:r w:rsidR="00512462">
        <w:t>“true”</w:t>
      </w:r>
      <w:r w:rsidR="00512462">
        <w:rPr>
          <w:spacing w:val="-20"/>
        </w:rPr>
        <w:t xml:space="preserve"> </w:t>
      </w:r>
      <w:r w:rsidR="00512462">
        <w:t>factor</w:t>
      </w:r>
      <w:r w:rsidR="00512462">
        <w:rPr>
          <w:spacing w:val="-18"/>
        </w:rPr>
        <w:t xml:space="preserve"> </w:t>
      </w:r>
      <w:r w:rsidR="00512462">
        <w:t>model</w:t>
      </w:r>
      <w:r w:rsidR="00512462">
        <w:rPr>
          <w:spacing w:val="-19"/>
        </w:rPr>
        <w:t xml:space="preserve"> </w:t>
      </w:r>
      <w:r w:rsidR="00512462">
        <w:t>shown</w:t>
      </w:r>
      <w:r w:rsidR="00512462">
        <w:rPr>
          <w:spacing w:val="-18"/>
        </w:rPr>
        <w:t xml:space="preserve"> </w:t>
      </w:r>
      <w:r w:rsidR="00512462">
        <w:t>in Figure</w:t>
      </w:r>
      <w:r w:rsidR="00512462">
        <w:rPr>
          <w:spacing w:val="-16"/>
        </w:rPr>
        <w:t xml:space="preserve"> </w:t>
      </w:r>
      <w:hyperlink w:anchor="_bookmark0" w:history="1">
        <w:r w:rsidR="00512462">
          <w:t>1.</w:t>
        </w:r>
      </w:hyperlink>
      <w:r w:rsidR="00512462">
        <w:t xml:space="preserve"> A</w:t>
      </w:r>
      <w:r w:rsidR="00512462">
        <w:rPr>
          <w:spacing w:val="-15"/>
        </w:rPr>
        <w:t xml:space="preserve"> </w:t>
      </w:r>
      <w:r w:rsidR="00512462">
        <w:t>sample</w:t>
      </w:r>
      <w:r w:rsidR="00512462">
        <w:rPr>
          <w:spacing w:val="-15"/>
        </w:rPr>
        <w:t xml:space="preserve"> </w:t>
      </w:r>
      <w:r w:rsidR="00512462">
        <w:t>of</w:t>
      </w:r>
      <w:r w:rsidR="00512462">
        <w:rPr>
          <w:spacing w:val="-15"/>
        </w:rPr>
        <w:t xml:space="preserve"> </w:t>
      </w:r>
      <w:r w:rsidR="00512462">
        <w:t>300</w:t>
      </w:r>
      <w:r w:rsidR="00512462">
        <w:rPr>
          <w:spacing w:val="-15"/>
        </w:rPr>
        <w:t xml:space="preserve"> </w:t>
      </w:r>
      <w:r w:rsidR="00512462">
        <w:rPr>
          <w:spacing w:val="-3"/>
        </w:rPr>
        <w:t>was</w:t>
      </w:r>
      <w:r w:rsidR="00512462">
        <w:rPr>
          <w:spacing w:val="-15"/>
        </w:rPr>
        <w:t xml:space="preserve"> </w:t>
      </w:r>
      <w:r w:rsidR="00512462">
        <w:t>drawn</w:t>
      </w:r>
      <w:r w:rsidR="00512462">
        <w:rPr>
          <w:spacing w:val="-15"/>
        </w:rPr>
        <w:t xml:space="preserve"> </w:t>
      </w:r>
      <w:r w:rsidR="00512462">
        <w:t>from</w:t>
      </w:r>
      <w:r w:rsidR="00512462">
        <w:rPr>
          <w:spacing w:val="-15"/>
        </w:rPr>
        <w:t xml:space="preserve"> </w:t>
      </w:r>
      <w:r w:rsidR="00512462">
        <w:t>this</w:t>
      </w:r>
      <w:r w:rsidR="00512462">
        <w:rPr>
          <w:spacing w:val="-15"/>
        </w:rPr>
        <w:t xml:space="preserve"> </w:t>
      </w:r>
      <w:r w:rsidR="00512462">
        <w:t xml:space="preserve">population. </w:t>
      </w:r>
      <w:r w:rsidR="00512462">
        <w:rPr>
          <w:spacing w:val="-10"/>
        </w:rPr>
        <w:t>We</w:t>
      </w:r>
      <w:r w:rsidR="00512462">
        <w:rPr>
          <w:spacing w:val="-15"/>
        </w:rPr>
        <w:t xml:space="preserve"> </w:t>
      </w:r>
      <w:r w:rsidR="00512462">
        <w:t>simplified</w:t>
      </w:r>
      <w:r w:rsidR="00512462">
        <w:rPr>
          <w:spacing w:val="-15"/>
        </w:rPr>
        <w:t xml:space="preserve"> </w:t>
      </w:r>
      <w:r w:rsidR="00512462">
        <w:t>the</w:t>
      </w:r>
      <w:r w:rsidR="00512462">
        <w:rPr>
          <w:spacing w:val="-14"/>
        </w:rPr>
        <w:t xml:space="preserve"> </w:t>
      </w:r>
      <w:r w:rsidR="00512462">
        <w:t>model</w:t>
      </w:r>
      <w:r w:rsidR="00512462">
        <w:rPr>
          <w:spacing w:val="-16"/>
        </w:rPr>
        <w:t xml:space="preserve"> </w:t>
      </w:r>
      <w:r w:rsidR="00512462">
        <w:t>here for</w:t>
      </w:r>
      <w:r w:rsidR="00512462">
        <w:rPr>
          <w:spacing w:val="-17"/>
        </w:rPr>
        <w:t xml:space="preserve"> </w:t>
      </w:r>
      <w:r w:rsidR="00512462">
        <w:t>illustration</w:t>
      </w:r>
      <w:r w:rsidR="00512462">
        <w:rPr>
          <w:spacing w:val="-16"/>
        </w:rPr>
        <w:t xml:space="preserve"> </w:t>
      </w:r>
      <w:r w:rsidR="00512462">
        <w:t>of</w:t>
      </w:r>
      <w:r w:rsidR="00512462">
        <w:rPr>
          <w:spacing w:val="-16"/>
        </w:rPr>
        <w:t xml:space="preserve"> </w:t>
      </w:r>
      <w:r w:rsidR="00512462">
        <w:t>our</w:t>
      </w:r>
      <w:r w:rsidR="00512462">
        <w:rPr>
          <w:spacing w:val="-17"/>
        </w:rPr>
        <w:t xml:space="preserve"> </w:t>
      </w:r>
      <w:r w:rsidR="00512462">
        <w:t>approach</w:t>
      </w:r>
      <w:r w:rsidR="00512462">
        <w:rPr>
          <w:spacing w:val="-16"/>
        </w:rPr>
        <w:t xml:space="preserve"> </w:t>
      </w:r>
      <w:r w:rsidR="00512462">
        <w:t>to</w:t>
      </w:r>
      <w:r w:rsidR="00512462">
        <w:rPr>
          <w:spacing w:val="-16"/>
        </w:rPr>
        <w:t xml:space="preserve"> </w:t>
      </w:r>
      <w:r w:rsidR="00512462">
        <w:t>local</w:t>
      </w:r>
      <w:r w:rsidR="00512462">
        <w:rPr>
          <w:spacing w:val="-16"/>
        </w:rPr>
        <w:t xml:space="preserve"> </w:t>
      </w:r>
      <w:r w:rsidR="00512462">
        <w:t>fit</w:t>
      </w:r>
      <w:r w:rsidR="00512462">
        <w:rPr>
          <w:spacing w:val="-16"/>
        </w:rPr>
        <w:t xml:space="preserve"> </w:t>
      </w:r>
      <w:r w:rsidR="00512462">
        <w:t>assessment.</w:t>
      </w:r>
      <w:r w:rsidR="00512462">
        <w:rPr>
          <w:spacing w:val="-2"/>
        </w:rPr>
        <w:t xml:space="preserve"> </w:t>
      </w:r>
      <w:r w:rsidR="00512462">
        <w:t>Using</w:t>
      </w:r>
      <w:r w:rsidR="00512462">
        <w:rPr>
          <w:spacing w:val="-16"/>
        </w:rPr>
        <w:t xml:space="preserve"> </w:t>
      </w:r>
      <w:r w:rsidR="00512462">
        <w:t>this</w:t>
      </w:r>
      <w:r w:rsidR="00512462">
        <w:rPr>
          <w:spacing w:val="-17"/>
        </w:rPr>
        <w:t xml:space="preserve"> </w:t>
      </w:r>
      <w:r w:rsidR="00512462">
        <w:t>sample,</w:t>
      </w:r>
      <w:r w:rsidR="00512462">
        <w:rPr>
          <w:spacing w:val="-16"/>
        </w:rPr>
        <w:t xml:space="preserve"> </w:t>
      </w:r>
      <w:r w:rsidR="00512462">
        <w:t>a</w:t>
      </w:r>
      <w:r w:rsidR="00512462">
        <w:rPr>
          <w:spacing w:val="-16"/>
        </w:rPr>
        <w:t xml:space="preserve"> </w:t>
      </w:r>
      <w:r w:rsidR="00512462">
        <w:t>factor</w:t>
      </w:r>
      <w:r w:rsidR="00512462">
        <w:rPr>
          <w:spacing w:val="-17"/>
        </w:rPr>
        <w:t xml:space="preserve"> </w:t>
      </w:r>
      <w:r w:rsidR="00512462">
        <w:t>analysis</w:t>
      </w:r>
    </w:p>
    <w:p w14:paraId="6518D909" w14:textId="77777777" w:rsidR="00C944E3" w:rsidRDefault="00C944E3">
      <w:pPr>
        <w:pStyle w:val="BodyText"/>
        <w:rPr>
          <w:sz w:val="20"/>
        </w:rPr>
      </w:pPr>
    </w:p>
    <w:p w14:paraId="054B27E2" w14:textId="77777777" w:rsidR="00C944E3" w:rsidRDefault="00C944E3">
      <w:pPr>
        <w:pStyle w:val="BodyText"/>
        <w:rPr>
          <w:sz w:val="20"/>
        </w:rPr>
      </w:pPr>
    </w:p>
    <w:p w14:paraId="2F45B503" w14:textId="77777777" w:rsidR="00C944E3" w:rsidRDefault="00C944E3">
      <w:pPr>
        <w:pStyle w:val="BodyText"/>
        <w:rPr>
          <w:sz w:val="20"/>
        </w:rPr>
      </w:pPr>
    </w:p>
    <w:p w14:paraId="203DF880" w14:textId="77777777" w:rsidR="00C944E3" w:rsidRDefault="00C944E3">
      <w:pPr>
        <w:pStyle w:val="BodyText"/>
        <w:rPr>
          <w:sz w:val="20"/>
        </w:rPr>
      </w:pPr>
    </w:p>
    <w:p w14:paraId="04731A20" w14:textId="77777777" w:rsidR="00C944E3" w:rsidRDefault="00C944E3">
      <w:pPr>
        <w:pStyle w:val="BodyText"/>
        <w:rPr>
          <w:sz w:val="20"/>
        </w:rPr>
      </w:pPr>
    </w:p>
    <w:p w14:paraId="4EBDE603" w14:textId="77777777" w:rsidR="00C944E3" w:rsidRDefault="00C944E3">
      <w:pPr>
        <w:pStyle w:val="BodyText"/>
        <w:rPr>
          <w:sz w:val="20"/>
        </w:rPr>
      </w:pPr>
    </w:p>
    <w:p w14:paraId="662DD741" w14:textId="77777777" w:rsidR="00C944E3" w:rsidRDefault="00C944E3">
      <w:pPr>
        <w:pStyle w:val="BodyText"/>
        <w:rPr>
          <w:sz w:val="20"/>
        </w:rPr>
      </w:pPr>
    </w:p>
    <w:p w14:paraId="07A7D479" w14:textId="77777777" w:rsidR="00C944E3" w:rsidRDefault="00C944E3">
      <w:pPr>
        <w:pStyle w:val="BodyText"/>
        <w:rPr>
          <w:sz w:val="20"/>
        </w:rPr>
      </w:pPr>
    </w:p>
    <w:p w14:paraId="4C8EE319" w14:textId="77777777" w:rsidR="00C944E3" w:rsidRDefault="00C944E3">
      <w:pPr>
        <w:pStyle w:val="BodyText"/>
        <w:rPr>
          <w:sz w:val="20"/>
        </w:rPr>
      </w:pPr>
    </w:p>
    <w:p w14:paraId="20AB1851" w14:textId="77777777" w:rsidR="00C944E3" w:rsidRDefault="00C944E3">
      <w:pPr>
        <w:pStyle w:val="BodyText"/>
        <w:rPr>
          <w:sz w:val="20"/>
        </w:rPr>
      </w:pPr>
    </w:p>
    <w:p w14:paraId="5ED093EC" w14:textId="77777777" w:rsidR="00C944E3" w:rsidRDefault="00C944E3">
      <w:pPr>
        <w:pStyle w:val="BodyText"/>
        <w:rPr>
          <w:sz w:val="20"/>
        </w:rPr>
      </w:pPr>
    </w:p>
    <w:p w14:paraId="02C79CEE" w14:textId="77777777" w:rsidR="00C944E3" w:rsidRDefault="00C944E3">
      <w:pPr>
        <w:pStyle w:val="BodyText"/>
        <w:rPr>
          <w:sz w:val="20"/>
        </w:rPr>
      </w:pPr>
    </w:p>
    <w:p w14:paraId="3EDC01EB" w14:textId="77777777" w:rsidR="00C944E3" w:rsidRDefault="00C944E3">
      <w:pPr>
        <w:pStyle w:val="BodyText"/>
        <w:rPr>
          <w:sz w:val="20"/>
        </w:rPr>
      </w:pPr>
    </w:p>
    <w:p w14:paraId="19427BB4" w14:textId="77777777" w:rsidR="00C944E3" w:rsidRDefault="00C944E3">
      <w:pPr>
        <w:pStyle w:val="BodyText"/>
        <w:spacing w:before="10"/>
        <w:rPr>
          <w:sz w:val="14"/>
        </w:rPr>
      </w:pPr>
    </w:p>
    <w:tbl>
      <w:tblPr>
        <w:tblW w:w="0" w:type="auto"/>
        <w:tblInd w:w="4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30"/>
        <w:gridCol w:w="574"/>
        <w:gridCol w:w="561"/>
        <w:gridCol w:w="427"/>
      </w:tblGrid>
      <w:tr w:rsidR="00C944E3" w14:paraId="44230399" w14:textId="77777777">
        <w:trPr>
          <w:trHeight w:val="337"/>
        </w:trPr>
        <w:tc>
          <w:tcPr>
            <w:tcW w:w="584" w:type="dxa"/>
          </w:tcPr>
          <w:p w14:paraId="26905F04" w14:textId="77777777" w:rsidR="00C944E3" w:rsidRDefault="00512462"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bookmarkStart w:id="478" w:name="_bookmark0"/>
            <w:bookmarkEnd w:id="478"/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630" w:type="dxa"/>
          </w:tcPr>
          <w:p w14:paraId="0B99DFE4" w14:textId="77777777" w:rsidR="00C944E3" w:rsidRDefault="00C944E3">
            <w:pPr>
              <w:pStyle w:val="TableParagraph"/>
              <w:spacing w:line="240" w:lineRule="auto"/>
              <w:ind w:left="0"/>
            </w:pPr>
          </w:p>
        </w:tc>
        <w:tc>
          <w:tcPr>
            <w:tcW w:w="574" w:type="dxa"/>
          </w:tcPr>
          <w:p w14:paraId="292EF397" w14:textId="77777777" w:rsidR="00C944E3" w:rsidRDefault="00512462">
            <w:pPr>
              <w:pStyle w:val="TableParagraph"/>
              <w:tabs>
                <w:tab w:val="left" w:pos="399"/>
              </w:tabs>
              <w:spacing w:line="113" w:lineRule="exact"/>
              <w:jc w:val="center"/>
              <w:rPr>
                <w:rFonts w:ascii="Arial"/>
                <w:i/>
                <w:sz w:val="15"/>
              </w:rPr>
            </w:pPr>
            <w:r>
              <w:rPr>
                <w:w w:val="105"/>
                <w:position w:val="1"/>
                <w:sz w:val="15"/>
              </w:rPr>
              <w:t>1</w:t>
            </w:r>
            <w:r>
              <w:rPr>
                <w:w w:val="105"/>
                <w:position w:val="1"/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</w:p>
        </w:tc>
        <w:tc>
          <w:tcPr>
            <w:tcW w:w="561" w:type="dxa"/>
          </w:tcPr>
          <w:p w14:paraId="09439F75" w14:textId="77777777" w:rsidR="00C944E3" w:rsidRDefault="00512462">
            <w:pPr>
              <w:pStyle w:val="TableParagraph"/>
              <w:spacing w:line="150" w:lineRule="exact"/>
              <w:ind w:left="-27"/>
              <w:rPr>
                <w:sz w:val="15"/>
              </w:rPr>
            </w:pPr>
            <w:r>
              <w:rPr>
                <w:w w:val="105"/>
                <w:position w:val="4"/>
                <w:sz w:val="15"/>
              </w:rPr>
              <w:t xml:space="preserve">1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</w:t>
            </w:r>
          </w:p>
        </w:tc>
        <w:tc>
          <w:tcPr>
            <w:tcW w:w="427" w:type="dxa"/>
          </w:tcPr>
          <w:p w14:paraId="0248F671" w14:textId="77777777" w:rsidR="00C944E3" w:rsidRDefault="00512462">
            <w:pPr>
              <w:pStyle w:val="TableParagraph"/>
              <w:spacing w:line="167" w:lineRule="exact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</w:t>
            </w:r>
          </w:p>
        </w:tc>
      </w:tr>
      <w:tr w:rsidR="00C944E3" w14:paraId="4703D20B" w14:textId="77777777">
        <w:trPr>
          <w:trHeight w:val="331"/>
        </w:trPr>
        <w:tc>
          <w:tcPr>
            <w:tcW w:w="584" w:type="dxa"/>
          </w:tcPr>
          <w:p w14:paraId="0E4DE76B" w14:textId="77777777" w:rsidR="00C944E3" w:rsidRDefault="00512462">
            <w:pPr>
              <w:pStyle w:val="TableParagraph"/>
              <w:spacing w:before="138"/>
              <w:ind w:left="164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4</w:t>
            </w:r>
          </w:p>
        </w:tc>
        <w:tc>
          <w:tcPr>
            <w:tcW w:w="630" w:type="dxa"/>
          </w:tcPr>
          <w:p w14:paraId="5DB3AE63" w14:textId="77777777" w:rsidR="00C944E3" w:rsidRDefault="00512462">
            <w:pPr>
              <w:pStyle w:val="TableParagraph"/>
              <w:spacing w:before="138"/>
              <w:ind w:left="244" w:right="189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5</w:t>
            </w:r>
          </w:p>
        </w:tc>
        <w:tc>
          <w:tcPr>
            <w:tcW w:w="574" w:type="dxa"/>
          </w:tcPr>
          <w:p w14:paraId="513606D9" w14:textId="77777777" w:rsidR="00C944E3" w:rsidRDefault="00512462">
            <w:pPr>
              <w:pStyle w:val="TableParagraph"/>
              <w:spacing w:before="138"/>
              <w:ind w:right="35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6</w:t>
            </w:r>
          </w:p>
        </w:tc>
        <w:tc>
          <w:tcPr>
            <w:tcW w:w="561" w:type="dxa"/>
          </w:tcPr>
          <w:p w14:paraId="20B1887A" w14:textId="77777777" w:rsidR="00C944E3" w:rsidRDefault="00512462">
            <w:pPr>
              <w:pStyle w:val="TableParagraph"/>
              <w:spacing w:before="138"/>
              <w:ind w:left="188" w:right="177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7</w:t>
            </w:r>
          </w:p>
        </w:tc>
        <w:tc>
          <w:tcPr>
            <w:tcW w:w="427" w:type="dxa"/>
          </w:tcPr>
          <w:p w14:paraId="55CD7B66" w14:textId="77777777" w:rsidR="00C944E3" w:rsidRDefault="00512462">
            <w:pPr>
              <w:pStyle w:val="TableParagraph"/>
              <w:spacing w:before="138"/>
              <w:ind w:left="222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8</w:t>
            </w:r>
          </w:p>
        </w:tc>
      </w:tr>
    </w:tbl>
    <w:p w14:paraId="789DCF9A" w14:textId="77777777" w:rsidR="00C944E3" w:rsidRDefault="00C944E3">
      <w:pPr>
        <w:pStyle w:val="BodyText"/>
        <w:rPr>
          <w:sz w:val="20"/>
        </w:rPr>
      </w:pPr>
    </w:p>
    <w:p w14:paraId="59323E74" w14:textId="77777777" w:rsidR="00C944E3" w:rsidRDefault="00C944E3">
      <w:pPr>
        <w:rPr>
          <w:sz w:val="20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792DD8D" w14:textId="77777777" w:rsidR="00C944E3" w:rsidRDefault="00C944E3">
      <w:pPr>
        <w:pStyle w:val="BodyText"/>
        <w:spacing w:before="3"/>
        <w:rPr>
          <w:sz w:val="33"/>
        </w:rPr>
      </w:pPr>
    </w:p>
    <w:p w14:paraId="584A5C43" w14:textId="77777777" w:rsidR="00C944E3" w:rsidRDefault="00512462">
      <w:pPr>
        <w:pStyle w:val="Heading1"/>
        <w:spacing w:line="265" w:lineRule="exact"/>
        <w:ind w:left="120"/>
        <w:jc w:val="left"/>
      </w:pPr>
      <w:r>
        <w:t>Figure 1</w:t>
      </w:r>
    </w:p>
    <w:p w14:paraId="37C261DD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Simulating data model</w:t>
      </w:r>
    </w:p>
    <w:p w14:paraId="373127DD" w14:textId="77777777" w:rsidR="00C944E3" w:rsidRDefault="00512462">
      <w:pPr>
        <w:pStyle w:val="BodyText"/>
        <w:spacing w:before="4"/>
        <w:rPr>
          <w:i/>
          <w:sz w:val="18"/>
        </w:rPr>
      </w:pPr>
      <w:r>
        <w:br w:type="column"/>
      </w:r>
    </w:p>
    <w:p w14:paraId="73D3152F" w14:textId="77777777" w:rsidR="00C944E3" w:rsidRDefault="00512462">
      <w:pPr>
        <w:spacing w:before="1"/>
        <w:ind w:left="120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0</w:t>
      </w:r>
      <w:r>
        <w:rPr>
          <w:rFonts w:ascii="Arial"/>
          <w:i/>
          <w:w w:val="105"/>
          <w:sz w:val="15"/>
        </w:rPr>
        <w:t>.</w:t>
      </w:r>
      <w:r>
        <w:rPr>
          <w:rFonts w:ascii="Times New Roman"/>
          <w:w w:val="105"/>
          <w:sz w:val="15"/>
        </w:rPr>
        <w:t>3</w:t>
      </w:r>
    </w:p>
    <w:p w14:paraId="03E0AC5B" w14:textId="77777777" w:rsidR="00C944E3" w:rsidRDefault="00C944E3">
      <w:pPr>
        <w:rPr>
          <w:rFonts w:ascii="Times New Roman"/>
          <w:sz w:val="15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38" w:space="2716"/>
            <w:col w:w="4446"/>
          </w:cols>
        </w:sectPr>
      </w:pPr>
    </w:p>
    <w:p w14:paraId="5D40D156" w14:textId="77777777" w:rsidR="00C944E3" w:rsidRDefault="00C944E3">
      <w:pPr>
        <w:pStyle w:val="BodyText"/>
        <w:rPr>
          <w:rFonts w:ascii="Times New Roman"/>
          <w:sz w:val="20"/>
        </w:rPr>
      </w:pPr>
    </w:p>
    <w:p w14:paraId="1AABA583" w14:textId="77777777" w:rsidR="00C944E3" w:rsidRDefault="00C944E3">
      <w:pPr>
        <w:pStyle w:val="BodyText"/>
        <w:spacing w:before="8"/>
        <w:rPr>
          <w:rFonts w:ascii="Times New Roman"/>
          <w:sz w:val="27"/>
        </w:rPr>
      </w:pPr>
    </w:p>
    <w:p w14:paraId="45F96131" w14:textId="6B4853EB" w:rsidR="00C944E3" w:rsidRDefault="00512462">
      <w:pPr>
        <w:pStyle w:val="BodyText"/>
        <w:spacing w:before="124" w:line="352" w:lineRule="auto"/>
        <w:ind w:left="120" w:right="219"/>
      </w:pPr>
      <w:r>
        <w:t xml:space="preserve">without the residual </w:t>
      </w:r>
      <w:r>
        <w:rPr>
          <w:spacing w:val="-3"/>
        </w:rPr>
        <w:t xml:space="preserve">covariances was </w:t>
      </w:r>
      <w:r>
        <w:t xml:space="preserve">fit to these data using </w:t>
      </w:r>
      <w:proofErr w:type="spellStart"/>
      <w:r>
        <w:rPr>
          <w:rFonts w:ascii="Calibri" w:hAnsi="Calibri"/>
        </w:rPr>
        <w:t>lavaan</w:t>
      </w:r>
      <w:proofErr w:type="spellEnd"/>
      <w:r>
        <w:rPr>
          <w:rFonts w:ascii="Calibri" w:hAnsi="Calibri"/>
        </w:rPr>
        <w:t xml:space="preserve"> </w:t>
      </w:r>
      <w:r>
        <w:t>(</w:t>
      </w:r>
      <w:proofErr w:type="spellStart"/>
      <w:r>
        <w:t>Rosseel</w:t>
      </w:r>
      <w:proofErr w:type="spellEnd"/>
      <w:r>
        <w:t xml:space="preserve">, </w:t>
      </w:r>
      <w:hyperlink w:anchor="_bookmark28" w:history="1">
        <w:r>
          <w:t>2012).</w:t>
        </w:r>
      </w:hyperlink>
      <w:r>
        <w:t xml:space="preserve"> </w:t>
      </w:r>
      <w:r>
        <w:rPr>
          <w:spacing w:val="-10"/>
        </w:rPr>
        <w:t xml:space="preserve">We </w:t>
      </w:r>
      <w:r>
        <w:t>found</w:t>
      </w:r>
      <w:r>
        <w:rPr>
          <w:spacing w:val="-22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 w:rsidRPr="00342550"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 w:rsidRPr="00342550">
        <w:t xml:space="preserve">(51) = 72.8, p = 0.024). </w:t>
      </w:r>
      <w:r>
        <w:rPr>
          <w:spacing w:val="-3"/>
        </w:rPr>
        <w:t>Now</w:t>
      </w:r>
      <w:r>
        <w:rPr>
          <w:spacing w:val="-21"/>
        </w:rPr>
        <w:t xml:space="preserve"> </w:t>
      </w:r>
      <w:r>
        <w:t xml:space="preserve">the task is to try to find out which relationships </w:t>
      </w:r>
      <w:r>
        <w:rPr>
          <w:spacing w:val="-4"/>
        </w:rPr>
        <w:t xml:space="preserve">we </w:t>
      </w:r>
      <w:r>
        <w:t xml:space="preserve">are missing or </w:t>
      </w:r>
      <w:r>
        <w:rPr>
          <w:spacing w:val="-4"/>
        </w:rPr>
        <w:t xml:space="preserve">have </w:t>
      </w:r>
      <w:r>
        <w:t xml:space="preserve">underestimated according to our model. Next, </w:t>
      </w:r>
      <w:r>
        <w:rPr>
          <w:spacing w:val="-4"/>
        </w:rPr>
        <w:t xml:space="preserve">we </w:t>
      </w:r>
      <w:r>
        <w:t xml:space="preserve">applied the described probabilistic approach to try to identify </w:t>
      </w:r>
      <w:del w:id="479" w:author="Padgett, Noah" w:date="2020-10-21T01:55:00Z">
        <w:r w:rsidDel="006E2819">
          <w:delText xml:space="preserve">likely </w:delText>
        </w:r>
      </w:del>
      <w:r>
        <w:t xml:space="preserve">omitted paths that </w:t>
      </w:r>
      <w:ins w:id="480" w:author="Padgett, Noah" w:date="2020-10-21T01:53:00Z">
        <w:r w:rsidR="00C745F3">
          <w:t xml:space="preserve">may be </w:t>
        </w:r>
      </w:ins>
      <w:ins w:id="481" w:author="Padgett, Noah" w:date="2020-10-21T01:55:00Z">
        <w:r w:rsidR="006E2819">
          <w:t>of substantive interest</w:t>
        </w:r>
      </w:ins>
      <w:del w:id="482" w:author="Padgett, Noah" w:date="2020-10-21T01:53:00Z">
        <w:r w:rsidDel="00C745F3">
          <w:delText>are the</w:delText>
        </w:r>
      </w:del>
      <w:del w:id="483" w:author="Padgett, Noah" w:date="2020-10-21T01:55:00Z">
        <w:r w:rsidDel="006E2819">
          <w:delText xml:space="preserve"> source of misfit</w:delText>
        </w:r>
      </w:del>
      <w:r>
        <w:t>. The</w:t>
      </w:r>
      <w:del w:id="484" w:author="Padgett, Noah" w:date="2020-10-21T01:53:00Z">
        <w:r w:rsidDel="00C745F3">
          <w:delText>se</w:delText>
        </w:r>
      </w:del>
      <w:r>
        <w:t xml:space="preserve"> results </w:t>
      </w:r>
      <w:ins w:id="485" w:author="Padgett, Noah" w:date="2020-10-21T01:53:00Z">
        <w:r w:rsidR="00C745F3">
          <w:t>from the proposed loc</w:t>
        </w:r>
      </w:ins>
      <w:ins w:id="486" w:author="Padgett, Noah" w:date="2020-10-21T01:54:00Z">
        <w:r w:rsidR="00C745F3">
          <w:t>al fit assessment are shown in Table 1</w:t>
        </w:r>
        <w:r w:rsidR="006E2819">
          <w:t xml:space="preserve">. The </w:t>
        </w:r>
      </w:ins>
      <w:del w:id="487" w:author="Padgett, Noah" w:date="2020-10-21T01:54:00Z">
        <w:r w:rsidDel="006E2819">
          <w:delText>are shown next whether</w:delText>
        </w:r>
        <w:r w:rsidDel="006E2819">
          <w:rPr>
            <w:spacing w:val="-23"/>
          </w:rPr>
          <w:delText xml:space="preserve"> </w:delText>
        </w:r>
        <w:r w:rsidDel="006E2819">
          <w:delText>the</w:delText>
        </w:r>
        <w:r w:rsidDel="006E2819">
          <w:rPr>
            <w:spacing w:val="-22"/>
          </w:rPr>
          <w:delText xml:space="preserve"> </w:delText>
        </w:r>
      </w:del>
      <w:r>
        <w:t>paths</w:t>
      </w:r>
      <w:ins w:id="488" w:author="Padgett, Noah" w:date="2020-10-21T01:54:00Z">
        <w:r w:rsidR="006E2819">
          <w:rPr>
            <w:spacing w:val="-22"/>
          </w:rPr>
          <w:t>, loading or</w:t>
        </w:r>
      </w:ins>
      <w:ins w:id="489" w:author="Padgett, Noah" w:date="2020-10-21T01:56:00Z">
        <w:r w:rsidR="006E2819">
          <w:rPr>
            <w:spacing w:val="-22"/>
          </w:rPr>
          <w:t xml:space="preserve"> </w:t>
        </w:r>
      </w:ins>
      <w:ins w:id="490" w:author="Padgett, Noah" w:date="2020-10-21T01:54:00Z">
        <w:r w:rsidR="006E2819">
          <w:rPr>
            <w:spacing w:val="-22"/>
          </w:rPr>
          <w:t xml:space="preserve"> error covariance, </w:t>
        </w:r>
      </w:ins>
      <w:ins w:id="491" w:author="Padgett, Noah" w:date="2020-10-21T01:55:00Z">
        <w:r w:rsidR="006E2819">
          <w:rPr>
            <w:spacing w:val="-22"/>
          </w:rPr>
          <w:t xml:space="preserve">that were </w:t>
        </w:r>
      </w:ins>
      <w:del w:id="492" w:author="Padgett, Noah" w:date="2020-10-21T01:54:00Z">
        <w:r w:rsidDel="006E2819">
          <w:rPr>
            <w:spacing w:val="-22"/>
          </w:rPr>
          <w:delText xml:space="preserve"> </w:delText>
        </w:r>
      </w:del>
      <w:r>
        <w:t>identified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ins w:id="493" w:author="Padgett, Noah" w:date="2020-10-21T01:56:00Z">
        <w:r w:rsidR="006E2819">
          <w:rPr>
            <w:spacing w:val="-22"/>
          </w:rPr>
          <w:t>of substantive interest</w:t>
        </w:r>
      </w:ins>
      <w:ins w:id="494" w:author="Padgett, Noah" w:date="2020-10-21T01:55:00Z">
        <w:r w:rsidR="006E2819">
          <w:rPr>
            <w:spacing w:val="-22"/>
          </w:rPr>
          <w:t xml:space="preserve"> </w:t>
        </w:r>
      </w:ins>
      <w:r>
        <w:t>are</w:t>
      </w:r>
      <w:r>
        <w:rPr>
          <w:spacing w:val="-22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descending</w:t>
      </w:r>
      <w:r>
        <w:rPr>
          <w:spacing w:val="-23"/>
        </w:rPr>
        <w:t xml:space="preserve"> </w:t>
      </w:r>
      <w:commentRangeStart w:id="495"/>
      <w:r>
        <w:t>order.</w:t>
      </w:r>
      <w:r>
        <w:rPr>
          <w:spacing w:val="-10"/>
        </w:rPr>
        <w:t xml:space="preserve"> </w:t>
      </w:r>
      <w:commentRangeEnd w:id="495"/>
      <w:r w:rsidR="0017143B">
        <w:rPr>
          <w:rStyle w:val="CommentReference"/>
        </w:rPr>
        <w:commentReference w:id="495"/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t xml:space="preserve">simplicity </w:t>
      </w:r>
      <w:r>
        <w:rPr>
          <w:spacing w:val="-4"/>
        </w:rPr>
        <w:t xml:space="preserve">we </w:t>
      </w:r>
      <w:r>
        <w:t xml:space="preserve">are only showing the paths that had probabilities greater than 0.10 (i.e., 100 out of 1000 draws from the posterior were outside the region of practical equivalence). </w:t>
      </w:r>
      <w:del w:id="496" w:author="Padgett, Noah" w:date="2020-10-21T01:56:00Z">
        <w:r w:rsidDel="006E2819">
          <w:delText>These estimates</w:delText>
        </w:r>
        <w:r w:rsidDel="006E2819">
          <w:rPr>
            <w:spacing w:val="-9"/>
          </w:rPr>
          <w:delText xml:space="preserve"> </w:delText>
        </w:r>
        <w:r w:rsidDel="006E2819">
          <w:delText>are</w:delText>
        </w:r>
        <w:r w:rsidDel="006E2819">
          <w:rPr>
            <w:spacing w:val="-8"/>
          </w:rPr>
          <w:delText xml:space="preserve"> </w:delText>
        </w:r>
        <w:r w:rsidDel="006E2819">
          <w:delText>shown</w:delText>
        </w:r>
        <w:r w:rsidDel="006E2819">
          <w:rPr>
            <w:spacing w:val="-8"/>
          </w:rPr>
          <w:delText xml:space="preserve"> </w:delText>
        </w:r>
        <w:r w:rsidDel="006E2819">
          <w:delText>in</w:delText>
        </w:r>
        <w:r w:rsidDel="006E2819">
          <w:rPr>
            <w:spacing w:val="-9"/>
          </w:rPr>
          <w:delText xml:space="preserve"> </w:delText>
        </w:r>
        <w:r w:rsidDel="006E2819">
          <w:rPr>
            <w:spacing w:val="-5"/>
          </w:rPr>
          <w:delText>Table</w:delText>
        </w:r>
        <w:r w:rsidDel="006E2819">
          <w:rPr>
            <w:spacing w:val="-8"/>
          </w:rPr>
          <w:delText xml:space="preserve"> </w:delText>
        </w:r>
        <w:r w:rsidR="00EB0B00" w:rsidDel="006E2819">
          <w:fldChar w:fldCharType="begin"/>
        </w:r>
        <w:r w:rsidR="00EB0B00" w:rsidDel="006E2819">
          <w:delInstrText xml:space="preserve"> HYPERLINK \l "_bookmark1" </w:delInstrText>
        </w:r>
        <w:r w:rsidR="00EB0B00" w:rsidDel="006E2819">
          <w:fldChar w:fldCharType="separate"/>
        </w:r>
        <w:r w:rsidDel="006E2819">
          <w:delText>1.</w:delText>
        </w:r>
        <w:r w:rsidR="00EB0B00" w:rsidDel="006E2819">
          <w:fldChar w:fldCharType="end"/>
        </w:r>
        <w:r w:rsidDel="006E2819">
          <w:rPr>
            <w:spacing w:val="9"/>
          </w:rPr>
          <w:delText xml:space="preserve"> </w:delText>
        </w:r>
      </w:del>
      <w:r>
        <w:rPr>
          <w:spacing w:val="-10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paper, the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meaningful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two</w:t>
      </w:r>
    </w:p>
    <w:p w14:paraId="0B125D09" w14:textId="77777777" w:rsidR="00C944E3" w:rsidRDefault="00C944E3">
      <w:pPr>
        <w:spacing w:line="352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A87D9A4" w14:textId="77777777" w:rsidR="00C944E3" w:rsidRDefault="00512462">
      <w:pPr>
        <w:pStyle w:val="BodyText"/>
        <w:spacing w:before="110"/>
        <w:ind w:left="120"/>
      </w:pPr>
      <w:r>
        <w:lastRenderedPageBreak/>
        <w:t>residual covariances that were in the population model.</w:t>
      </w:r>
    </w:p>
    <w:p w14:paraId="28B54B56" w14:textId="77777777" w:rsidR="00C944E3" w:rsidRDefault="00512462">
      <w:pPr>
        <w:pStyle w:val="Heading1"/>
        <w:spacing w:before="197" w:line="265" w:lineRule="exact"/>
        <w:ind w:left="120"/>
        <w:jc w:val="left"/>
      </w:pPr>
      <w:bookmarkStart w:id="497" w:name="_bookmark1"/>
      <w:bookmarkEnd w:id="497"/>
      <w:r>
        <w:rPr>
          <w:w w:val="105"/>
        </w:rPr>
        <w:t>Table 1</w:t>
      </w:r>
    </w:p>
    <w:p w14:paraId="4E17E527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Estimated probabilities of parameters being outside region of practical equivalence</w:t>
      </w:r>
    </w:p>
    <w:p w14:paraId="05BEEAE1" w14:textId="25C63DBD" w:rsidR="00C944E3" w:rsidRPr="004F126A" w:rsidRDefault="005E0993">
      <w:pPr>
        <w:tabs>
          <w:tab w:val="left" w:pos="4749"/>
          <w:tab w:val="right" w:pos="6528"/>
        </w:tabs>
        <w:spacing w:before="237" w:line="370" w:lineRule="atLeast"/>
        <w:ind w:left="3071" w:right="2949" w:hanging="120"/>
        <w:rPr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66D9BBAD" wp14:editId="0AD4EE4A">
                <wp:simplePos x="0" y="0"/>
                <wp:positionH relativeFrom="page">
                  <wp:posOffset>2712720</wp:posOffset>
                </wp:positionH>
                <wp:positionV relativeFrom="paragraph">
                  <wp:posOffset>141605</wp:posOffset>
                </wp:positionV>
                <wp:extent cx="234696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F5E39" id="Line 14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6pt,11.15pt" to="398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" strokeweight=".33019mm">
                <w10:wrap anchorx="page"/>
              </v:line>
            </w:pict>
          </mc:Fallback>
        </mc:AlternateContent>
      </w:r>
      <w:r w:rsidR="00512462" w:rsidRPr="004F126A">
        <w:rPr>
          <w:rFonts w:ascii="Times New Roman" w:hAnsi="Times New Roman"/>
          <w:w w:val="99"/>
          <w:sz w:val="24"/>
          <w:u w:val="single"/>
          <w:lang w:val="es-MX"/>
        </w:rPr>
        <w:t xml:space="preserve"> </w:t>
      </w:r>
      <w:r w:rsidR="00512462" w:rsidRPr="004F126A">
        <w:rPr>
          <w:rFonts w:ascii="Times New Roman" w:hAnsi="Times New Roman"/>
          <w:spacing w:val="-1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Parameter</w:t>
      </w:r>
      <w:r w:rsidR="00512462" w:rsidRPr="004F126A">
        <w:rPr>
          <w:spacing w:val="-12"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w w:val="105"/>
          <w:sz w:val="24"/>
          <w:u w:val="single"/>
          <w:lang w:val="es-MX"/>
        </w:rPr>
        <w:t>(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w w:val="105"/>
          <w:sz w:val="24"/>
          <w:u w:val="single"/>
          <w:lang w:val="es-MX"/>
        </w:rPr>
        <w:t>)</w:t>
      </w:r>
      <w:r w:rsidR="00512462" w:rsidRPr="004F126A">
        <w:rPr>
          <w:w w:val="105"/>
          <w:sz w:val="24"/>
          <w:u w:val="single"/>
          <w:lang w:val="es-MX"/>
        </w:rPr>
        <w:tab/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Pr(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 </w:t>
      </w:r>
      <w:r w:rsidR="00512462">
        <w:rPr>
          <w:rFonts w:ascii="Times New Roman" w:hAnsi="Times New Roman"/>
          <w:i/>
          <w:w w:val="105"/>
          <w:sz w:val="24"/>
          <w:u w:val="single"/>
        </w:rPr>
        <w:t>θ</w:t>
      </w:r>
      <w:r w:rsidR="00512462" w:rsidRPr="004F126A">
        <w:rPr>
          <w:rFonts w:ascii="Times New Roman" w:hAnsi="Times New Roman"/>
          <w:i/>
          <w:w w:val="105"/>
          <w:sz w:val="24"/>
          <w:u w:val="single"/>
          <w:lang w:val="es-MX"/>
        </w:rPr>
        <w:t xml:space="preserve"> </w:t>
      </w:r>
      <w:r w:rsidR="00512462" w:rsidRPr="004F126A">
        <w:rPr>
          <w:rFonts w:ascii="Lucida Sans Unicode" w:hAnsi="Lucida Sans Unicode"/>
          <w:w w:val="105"/>
          <w:sz w:val="24"/>
          <w:u w:val="single"/>
          <w:lang w:val="es-MX"/>
        </w:rPr>
        <w:t xml:space="preserve">|≥ 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u w:val="single"/>
          <w:lang w:val="es-MX"/>
        </w:rPr>
        <w:t>cutoff</w:t>
      </w:r>
      <w:r w:rsidR="00512462" w:rsidRPr="004F126A">
        <w:rPr>
          <w:rFonts w:ascii="Times New Roman" w:hAnsi="Times New Roman"/>
          <w:i/>
          <w:spacing w:val="4"/>
          <w:w w:val="105"/>
          <w:sz w:val="24"/>
          <w:lang w:val="es-MX"/>
        </w:rPr>
        <w:t xml:space="preserve"> </w:t>
      </w:r>
      <w:r w:rsidR="00512462" w:rsidRPr="004F126A">
        <w:rPr>
          <w:rFonts w:ascii="Arial Black" w:hAnsi="Arial Black"/>
          <w:w w:val="105"/>
          <w:sz w:val="24"/>
          <w:u w:val="single"/>
          <w:lang w:val="es-MX"/>
        </w:rPr>
        <w:t>)</w:t>
      </w:r>
      <w:r w:rsidR="00512462" w:rsidRPr="004F126A">
        <w:rPr>
          <w:rFonts w:ascii="Arial Black" w:hAnsi="Arial Black"/>
          <w:w w:val="105"/>
          <w:sz w:val="24"/>
          <w:lang w:val="es-MX"/>
        </w:rPr>
        <w:t xml:space="preserve"> cov(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y</w:t>
      </w:r>
      <w:r w:rsidR="00512462" w:rsidRPr="004F126A">
        <w:rPr>
          <w:w w:val="105"/>
          <w:sz w:val="24"/>
          <w:vertAlign w:val="subscript"/>
          <w:lang w:val="es-MX"/>
        </w:rPr>
        <w:t>7</w:t>
      </w:r>
      <w:r w:rsidR="00512462" w:rsidRPr="004F126A">
        <w:rPr>
          <w:rFonts w:ascii="Times New Roman" w:hAnsi="Times New Roman"/>
          <w:i/>
          <w:w w:val="105"/>
          <w:sz w:val="24"/>
          <w:lang w:val="es-MX"/>
        </w:rPr>
        <w:t>,</w:t>
      </w:r>
      <w:r w:rsidR="00512462" w:rsidRPr="004F126A">
        <w:rPr>
          <w:rFonts w:ascii="Times New Roman" w:hAnsi="Times New Roman"/>
          <w:i/>
          <w:spacing w:val="-28"/>
          <w:w w:val="105"/>
          <w:sz w:val="24"/>
          <w:lang w:val="es-MX"/>
        </w:rPr>
        <w:t xml:space="preserve"> </w:t>
      </w:r>
      <w:r w:rsidR="00512462" w:rsidRPr="004F126A">
        <w:rPr>
          <w:rFonts w:ascii="Times New Roman" w:hAnsi="Times New Roman"/>
          <w:i/>
          <w:spacing w:val="3"/>
          <w:w w:val="105"/>
          <w:sz w:val="24"/>
          <w:lang w:val="es-MX"/>
        </w:rPr>
        <w:t>y</w:t>
      </w:r>
      <w:r w:rsidR="00512462" w:rsidRPr="004F126A">
        <w:rPr>
          <w:spacing w:val="3"/>
          <w:w w:val="105"/>
          <w:sz w:val="24"/>
          <w:vertAlign w:val="subscript"/>
          <w:lang w:val="es-MX"/>
        </w:rPr>
        <w:t>4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>)</w:t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rFonts w:ascii="Arial Black" w:hAnsi="Arial Black"/>
          <w:spacing w:val="3"/>
          <w:w w:val="105"/>
          <w:sz w:val="24"/>
          <w:lang w:val="es-MX"/>
        </w:rPr>
        <w:tab/>
      </w:r>
      <w:r w:rsidR="00512462" w:rsidRPr="004F126A">
        <w:rPr>
          <w:w w:val="105"/>
          <w:sz w:val="24"/>
          <w:lang w:val="es-MX"/>
        </w:rPr>
        <w:t>0.810</w:t>
      </w:r>
    </w:p>
    <w:p w14:paraId="084567D3" w14:textId="77777777" w:rsidR="00C944E3" w:rsidRPr="004F126A" w:rsidRDefault="00512462">
      <w:pPr>
        <w:tabs>
          <w:tab w:val="right" w:pos="6528"/>
        </w:tabs>
        <w:spacing w:line="272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0.461</w:t>
      </w:r>
    </w:p>
    <w:p w14:paraId="69ACB1F6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12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0.254</w:t>
      </w:r>
    </w:p>
    <w:p w14:paraId="21341FE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4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0.233</w:t>
      </w:r>
    </w:p>
    <w:p w14:paraId="67B9C713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0.221</w:t>
      </w:r>
    </w:p>
    <w:p w14:paraId="5D17070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10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0.201</w:t>
      </w:r>
    </w:p>
    <w:p w14:paraId="5775A3A8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0.191</w:t>
      </w:r>
    </w:p>
    <w:p w14:paraId="5714577F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7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0.164</w:t>
      </w:r>
    </w:p>
    <w:p w14:paraId="426D7974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8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0.161</w:t>
      </w:r>
    </w:p>
    <w:p w14:paraId="7CD93A91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4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0.160</w:t>
      </w:r>
    </w:p>
    <w:p w14:paraId="34A8CE4E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3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1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0.147</w:t>
      </w:r>
    </w:p>
    <w:p w14:paraId="4AFF431A" w14:textId="77777777" w:rsidR="00C944E3" w:rsidRPr="004F126A" w:rsidRDefault="00512462">
      <w:pPr>
        <w:tabs>
          <w:tab w:val="right" w:pos="6528"/>
        </w:tabs>
        <w:spacing w:line="289" w:lineRule="exact"/>
        <w:ind w:left="3071"/>
        <w:rPr>
          <w:sz w:val="24"/>
          <w:lang w:val="es-MX"/>
        </w:rPr>
      </w:pPr>
      <w:r w:rsidRPr="004F126A">
        <w:rPr>
          <w:rFonts w:ascii="Arial Black"/>
          <w:sz w:val="24"/>
          <w:lang w:val="es-MX"/>
        </w:rPr>
        <w:t>cov(</w:t>
      </w:r>
      <w:r w:rsidRPr="004F126A">
        <w:rPr>
          <w:rFonts w:ascii="Times New Roman"/>
          <w:i/>
          <w:sz w:val="24"/>
          <w:lang w:val="es-MX"/>
        </w:rPr>
        <w:t>y</w:t>
      </w:r>
      <w:r w:rsidRPr="004F126A">
        <w:rPr>
          <w:sz w:val="24"/>
          <w:vertAlign w:val="subscript"/>
          <w:lang w:val="es-MX"/>
        </w:rPr>
        <w:t>9</w:t>
      </w:r>
      <w:r w:rsidRPr="004F126A">
        <w:rPr>
          <w:rFonts w:ascii="Times New Roman"/>
          <w:i/>
          <w:sz w:val="24"/>
          <w:lang w:val="es-MX"/>
        </w:rPr>
        <w:t>,</w:t>
      </w:r>
      <w:r w:rsidRPr="004F126A">
        <w:rPr>
          <w:rFonts w:ascii="Times New Roman"/>
          <w:i/>
          <w:spacing w:val="-23"/>
          <w:sz w:val="24"/>
          <w:lang w:val="es-MX"/>
        </w:rPr>
        <w:t xml:space="preserve"> </w:t>
      </w:r>
      <w:r w:rsidRPr="004F126A">
        <w:rPr>
          <w:rFonts w:ascii="Times New Roman"/>
          <w:i/>
          <w:spacing w:val="3"/>
          <w:sz w:val="24"/>
          <w:lang w:val="es-MX"/>
        </w:rPr>
        <w:t>y</w:t>
      </w:r>
      <w:r w:rsidRPr="004F126A">
        <w:rPr>
          <w:spacing w:val="3"/>
          <w:sz w:val="24"/>
          <w:vertAlign w:val="subscript"/>
          <w:lang w:val="es-MX"/>
        </w:rPr>
        <w:t>2</w:t>
      </w:r>
      <w:r w:rsidRPr="004F126A">
        <w:rPr>
          <w:rFonts w:ascii="Arial Black"/>
          <w:spacing w:val="3"/>
          <w:sz w:val="24"/>
          <w:lang w:val="es-MX"/>
        </w:rPr>
        <w:t>)</w:t>
      </w:r>
      <w:r w:rsidRPr="004F126A">
        <w:rPr>
          <w:rFonts w:ascii="Arial Black"/>
          <w:spacing w:val="3"/>
          <w:sz w:val="24"/>
          <w:lang w:val="es-MX"/>
        </w:rPr>
        <w:tab/>
      </w:r>
      <w:r w:rsidRPr="004F126A">
        <w:rPr>
          <w:sz w:val="24"/>
          <w:lang w:val="es-MX"/>
        </w:rPr>
        <w:t>0.126</w:t>
      </w:r>
    </w:p>
    <w:p w14:paraId="3DBE2233" w14:textId="59D95330" w:rsidR="00C944E3" w:rsidRDefault="005E0993">
      <w:pPr>
        <w:tabs>
          <w:tab w:val="right" w:pos="6528"/>
        </w:tabs>
        <w:spacing w:line="314" w:lineRule="exact"/>
        <w:ind w:left="30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A01CFC3" wp14:editId="5BB214EB">
                <wp:simplePos x="0" y="0"/>
                <wp:positionH relativeFrom="page">
                  <wp:posOffset>2712720</wp:posOffset>
                </wp:positionH>
                <wp:positionV relativeFrom="paragraph">
                  <wp:posOffset>239395</wp:posOffset>
                </wp:positionV>
                <wp:extent cx="234759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7595" cy="1270"/>
                        </a:xfrm>
                        <a:custGeom>
                          <a:avLst/>
                          <a:gdLst>
                            <a:gd name="T0" fmla="+- 0 4272 4272"/>
                            <a:gd name="T1" fmla="*/ T0 w 3697"/>
                            <a:gd name="T2" fmla="+- 0 7968 4272"/>
                            <a:gd name="T3" fmla="*/ T2 w 36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97">
                              <a:moveTo>
                                <a:pt x="0" y="0"/>
                              </a:moveTo>
                              <a:lnTo>
                                <a:pt x="369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6592" id="Freeform 13" o:spid="_x0000_s1026" style="position:absolute;margin-left:213.6pt;margin-top:18.85pt;width:184.8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" path="m,l3696,e" filled="f" strokeweight=".33019mm">
                <v:path arrowok="t" o:connecttype="custom" o:connectlocs="0,0;2346960,0" o:connectangles="0,0"/>
                <w10:wrap type="topAndBottom" anchorx="page"/>
              </v:shape>
            </w:pict>
          </mc:Fallback>
        </mc:AlternateContent>
      </w:r>
      <w:proofErr w:type="spellStart"/>
      <w:r w:rsidR="00512462">
        <w:rPr>
          <w:rFonts w:ascii="Arial Black"/>
          <w:sz w:val="24"/>
        </w:rPr>
        <w:t>cov</w:t>
      </w:r>
      <w:proofErr w:type="spellEnd"/>
      <w:r w:rsidR="00512462">
        <w:rPr>
          <w:rFonts w:ascii="Arial Black"/>
          <w:sz w:val="24"/>
        </w:rPr>
        <w:t>(</w:t>
      </w:r>
      <w:r w:rsidR="00512462">
        <w:rPr>
          <w:rFonts w:ascii="Times New Roman"/>
          <w:i/>
          <w:sz w:val="24"/>
        </w:rPr>
        <w:t>y</w:t>
      </w:r>
      <w:r w:rsidR="00512462">
        <w:rPr>
          <w:sz w:val="24"/>
          <w:vertAlign w:val="subscript"/>
        </w:rPr>
        <w:t>10</w:t>
      </w:r>
      <w:r w:rsidR="00512462">
        <w:rPr>
          <w:rFonts w:ascii="Times New Roman"/>
          <w:i/>
          <w:sz w:val="24"/>
        </w:rPr>
        <w:t>,</w:t>
      </w:r>
      <w:r w:rsidR="00512462">
        <w:rPr>
          <w:rFonts w:ascii="Times New Roman"/>
          <w:i/>
          <w:spacing w:val="-23"/>
          <w:sz w:val="24"/>
        </w:rPr>
        <w:t xml:space="preserve"> </w:t>
      </w:r>
      <w:r w:rsidR="00512462">
        <w:rPr>
          <w:rFonts w:ascii="Times New Roman"/>
          <w:i/>
          <w:spacing w:val="3"/>
          <w:sz w:val="24"/>
        </w:rPr>
        <w:t>y</w:t>
      </w:r>
      <w:r w:rsidR="00512462">
        <w:rPr>
          <w:spacing w:val="3"/>
          <w:sz w:val="24"/>
          <w:vertAlign w:val="subscript"/>
        </w:rPr>
        <w:t>5</w:t>
      </w:r>
      <w:r w:rsidR="00512462">
        <w:rPr>
          <w:rFonts w:ascii="Arial Black"/>
          <w:spacing w:val="3"/>
          <w:sz w:val="24"/>
        </w:rPr>
        <w:t>)</w:t>
      </w:r>
      <w:r w:rsidR="00512462">
        <w:rPr>
          <w:rFonts w:ascii="Arial Black"/>
          <w:spacing w:val="3"/>
          <w:sz w:val="24"/>
        </w:rPr>
        <w:tab/>
      </w:r>
      <w:r w:rsidR="00512462">
        <w:rPr>
          <w:sz w:val="24"/>
        </w:rPr>
        <w:t>0.108</w:t>
      </w:r>
    </w:p>
    <w:p w14:paraId="4232CBA1" w14:textId="77777777" w:rsidR="00C944E3" w:rsidRDefault="00C944E3">
      <w:pPr>
        <w:pStyle w:val="BodyText"/>
        <w:spacing w:before="6"/>
        <w:rPr>
          <w:sz w:val="38"/>
        </w:rPr>
      </w:pPr>
    </w:p>
    <w:p w14:paraId="31BAB5CF" w14:textId="77777777" w:rsidR="00C944E3" w:rsidRDefault="00512462">
      <w:pPr>
        <w:pStyle w:val="Heading1"/>
      </w:pPr>
      <w:bookmarkStart w:id="498" w:name="Simulation_Study"/>
      <w:bookmarkEnd w:id="498"/>
      <w:commentRangeStart w:id="499"/>
      <w:commentRangeStart w:id="500"/>
      <w:r>
        <w:t>Simulation Study</w:t>
      </w:r>
      <w:commentRangeEnd w:id="499"/>
      <w:r w:rsidR="0017143B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499"/>
      </w:r>
      <w:commentRangeEnd w:id="500"/>
      <w:r w:rsidR="006E2819">
        <w:rPr>
          <w:rStyle w:val="CommentReference"/>
          <w:rFonts w:ascii="Palatino Linotype" w:eastAsia="Palatino Linotype" w:hAnsi="Palatino Linotype" w:cs="Palatino Linotype"/>
          <w:b w:val="0"/>
          <w:bCs w:val="0"/>
        </w:rPr>
        <w:commentReference w:id="500"/>
      </w:r>
    </w:p>
    <w:p w14:paraId="62DD8344" w14:textId="77777777" w:rsidR="00C944E3" w:rsidRDefault="00512462">
      <w:pPr>
        <w:pStyle w:val="BodyText"/>
        <w:spacing w:before="231" w:line="355" w:lineRule="auto"/>
        <w:ind w:left="120" w:right="145" w:firstLine="720"/>
      </w:pPr>
      <w:r>
        <w:t xml:space="preserve">In this simulation </w:t>
      </w:r>
      <w:r>
        <w:rPr>
          <w:spacing w:val="-4"/>
        </w:rPr>
        <w:t xml:space="preserve">study, we </w:t>
      </w:r>
      <w:r>
        <w:rPr>
          <w:spacing w:val="-3"/>
        </w:rPr>
        <w:t xml:space="preserve">evaluated </w:t>
      </w:r>
      <w:r>
        <w:t>the estimated probabilities against the sampling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10,000</w:t>
      </w:r>
      <w:r>
        <w:rPr>
          <w:spacing w:val="-14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population model, fit the population model to each, and extracted the sampling distribution of the model parameters. </w:t>
      </w:r>
      <w:r>
        <w:rPr>
          <w:spacing w:val="-10"/>
        </w:rPr>
        <w:t xml:space="preserve">We </w:t>
      </w:r>
      <w:r>
        <w:t>compared the sampling distribution to the approximated empirical sampling distributions used to compute the approximating probabilities</w:t>
      </w:r>
      <w:r>
        <w:rPr>
          <w:spacing w:val="-21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5"/>
        </w:rPr>
        <w:t>Table</w:t>
      </w:r>
      <w:r>
        <w:rPr>
          <w:spacing w:val="-20"/>
        </w:rPr>
        <w:t xml:space="preserve"> </w:t>
      </w:r>
      <w:hyperlink w:anchor="_bookmark1" w:history="1">
        <w:r>
          <w:t>1.</w:t>
        </w:r>
      </w:hyperlink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focused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residual</w:t>
      </w:r>
      <w:r>
        <w:rPr>
          <w:spacing w:val="-20"/>
        </w:rPr>
        <w:t xml:space="preserve"> </w:t>
      </w:r>
      <w:r>
        <w:rPr>
          <w:spacing w:val="-3"/>
        </w:rPr>
        <w:t>covariances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model in Figure </w:t>
      </w:r>
      <w:hyperlink w:anchor="_bookmark0" w:history="1">
        <w:r>
          <w:t xml:space="preserve">1, </w:t>
        </w:r>
      </w:hyperlink>
      <w:r>
        <w:t xml:space="preserve">because these </w:t>
      </w:r>
      <w:r>
        <w:rPr>
          <w:spacing w:val="-5"/>
        </w:rPr>
        <w:t xml:space="preserve">two </w:t>
      </w:r>
      <w:r>
        <w:t xml:space="preserve">parameters are likely to </w:t>
      </w:r>
      <w:r>
        <w:rPr>
          <w:spacing w:val="3"/>
        </w:rPr>
        <w:t xml:space="preserve">be </w:t>
      </w:r>
      <w:r>
        <w:t>initially omitted from a model specification.</w:t>
      </w:r>
    </w:p>
    <w:p w14:paraId="6701A2F7" w14:textId="77777777" w:rsidR="00C944E3" w:rsidRDefault="00512462">
      <w:pPr>
        <w:pStyle w:val="BodyText"/>
        <w:spacing w:line="340" w:lineRule="auto"/>
        <w:ind w:left="120" w:right="246" w:firstLine="720"/>
      </w:pPr>
      <w:r>
        <w:t xml:space="preserve">The true and approximated sampling distributions are shown in Figure </w:t>
      </w:r>
      <w:hyperlink w:anchor="_bookmark2" w:history="1">
        <w:r>
          <w:t>2.</w:t>
        </w:r>
      </w:hyperlink>
      <w:r>
        <w:t xml:space="preserve"> The probabilities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“true”</w:t>
      </w:r>
      <w:r>
        <w:rPr>
          <w:spacing w:val="-22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0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4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8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8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7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82</w:t>
      </w:r>
      <w:r>
        <w:rPr>
          <w:rFonts w:ascii="Arial Black" w:hAnsi="Arial Black"/>
          <w:spacing w:val="-42"/>
        </w:rPr>
        <w:t xml:space="preserve"> </w:t>
      </w:r>
      <w:r>
        <w:t xml:space="preserve">and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7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72</w:t>
      </w:r>
      <w:r>
        <w:t>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t>major</w:t>
      </w:r>
      <w:r>
        <w:rPr>
          <w:spacing w:val="-21"/>
        </w:rPr>
        <w:t xml:space="preserve"> </w:t>
      </w:r>
      <w:r>
        <w:t>difference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and approximated</w:t>
      </w:r>
      <w:r>
        <w:rPr>
          <w:spacing w:val="-22"/>
        </w:rPr>
        <w:t xml:space="preserve"> </w:t>
      </w:r>
      <w:r>
        <w:t>sampling</w:t>
      </w:r>
      <w:r>
        <w:rPr>
          <w:spacing w:val="-22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probability.</w:t>
      </w:r>
      <w:r>
        <w:rPr>
          <w:spacing w:val="-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contrast to the nearly perfectly matched distribution for</w:t>
      </w:r>
      <w:r>
        <w:rPr>
          <w:spacing w:val="53"/>
        </w:rPr>
        <w:t xml:space="preserve"> </w:t>
      </w:r>
      <w:proofErr w:type="spellStart"/>
      <w:r w:rsidRPr="00342550">
        <w:t>cov</w:t>
      </w:r>
      <w:proofErr w:type="spellEnd"/>
      <w:r w:rsidRPr="00342550"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spacing w:val="2"/>
        </w:rPr>
        <w:t>y</w:t>
      </w:r>
      <w:r>
        <w:rPr>
          <w:spacing w:val="2"/>
          <w:vertAlign w:val="subscript"/>
        </w:rPr>
        <w:t>4</w:t>
      </w:r>
      <w:r w:rsidRPr="00342550">
        <w:t>)</w:t>
      </w:r>
      <w:r>
        <w:rPr>
          <w:spacing w:val="2"/>
        </w:rPr>
        <w:t>.</w:t>
      </w:r>
    </w:p>
    <w:p w14:paraId="44D5C0B6" w14:textId="77777777" w:rsidR="00C944E3" w:rsidRDefault="00C944E3">
      <w:pPr>
        <w:spacing w:line="340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574EDDEF" w14:textId="77777777" w:rsidR="00C944E3" w:rsidRDefault="00C944E3">
      <w:pPr>
        <w:pStyle w:val="BodyText"/>
        <w:spacing w:before="12"/>
        <w:rPr>
          <w:sz w:val="9"/>
        </w:rPr>
      </w:pPr>
    </w:p>
    <w:p w14:paraId="07A4EF2C" w14:textId="0CB48DE4" w:rsidR="00C944E3" w:rsidRPr="004F126A" w:rsidRDefault="005E0993">
      <w:pPr>
        <w:tabs>
          <w:tab w:val="left" w:pos="4378"/>
        </w:tabs>
        <w:spacing w:before="107"/>
        <w:ind w:left="424"/>
        <w:jc w:val="center"/>
        <w:rPr>
          <w:rFonts w:ascii="Symbol" w:hAnsi="Symbol"/>
          <w:sz w:val="21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428C459B" wp14:editId="5DEDF3F3">
                <wp:simplePos x="0" y="0"/>
                <wp:positionH relativeFrom="page">
                  <wp:posOffset>1510665</wp:posOffset>
                </wp:positionH>
                <wp:positionV relativeFrom="paragraph">
                  <wp:posOffset>280670</wp:posOffset>
                </wp:positionV>
                <wp:extent cx="2487295" cy="1631315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295" cy="1631315"/>
                          <a:chOff x="2379" y="442"/>
                          <a:chExt cx="3917" cy="2569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1" y="556"/>
                            <a:ext cx="3529" cy="2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4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378" y="643"/>
                            <a:ext cx="2898" cy="2368"/>
                          </a:xfrm>
                          <a:custGeom>
                            <a:avLst/>
                            <a:gdLst>
                              <a:gd name="T0" fmla="+- 0 2684 2379"/>
                              <a:gd name="T1" fmla="*/ T0 w 2898"/>
                              <a:gd name="T2" fmla="+- 0 3011 644"/>
                              <a:gd name="T3" fmla="*/ 3011 h 2368"/>
                              <a:gd name="T4" fmla="+- 0 2684 2379"/>
                              <a:gd name="T5" fmla="*/ T4 w 2898"/>
                              <a:gd name="T6" fmla="+- 0 2965 644"/>
                              <a:gd name="T7" fmla="*/ 2965 h 2368"/>
                              <a:gd name="T8" fmla="+- 0 3980 2379"/>
                              <a:gd name="T9" fmla="*/ T8 w 2898"/>
                              <a:gd name="T10" fmla="+- 0 3011 644"/>
                              <a:gd name="T11" fmla="*/ 3011 h 2368"/>
                              <a:gd name="T12" fmla="+- 0 3980 2379"/>
                              <a:gd name="T13" fmla="*/ T12 w 2898"/>
                              <a:gd name="T14" fmla="+- 0 2965 644"/>
                              <a:gd name="T15" fmla="*/ 2965 h 2368"/>
                              <a:gd name="T16" fmla="+- 0 5276 2379"/>
                              <a:gd name="T17" fmla="*/ T16 w 2898"/>
                              <a:gd name="T18" fmla="+- 0 3011 644"/>
                              <a:gd name="T19" fmla="*/ 3011 h 2368"/>
                              <a:gd name="T20" fmla="+- 0 5276 2379"/>
                              <a:gd name="T21" fmla="*/ T20 w 2898"/>
                              <a:gd name="T22" fmla="+- 0 2965 644"/>
                              <a:gd name="T23" fmla="*/ 2965 h 2368"/>
                              <a:gd name="T24" fmla="+- 0 2379 2379"/>
                              <a:gd name="T25" fmla="*/ T24 w 2898"/>
                              <a:gd name="T26" fmla="+- 0 2851 644"/>
                              <a:gd name="T27" fmla="*/ 2851 h 2368"/>
                              <a:gd name="T28" fmla="+- 0 2424 2379"/>
                              <a:gd name="T29" fmla="*/ T28 w 2898"/>
                              <a:gd name="T30" fmla="+- 0 2851 644"/>
                              <a:gd name="T31" fmla="*/ 2851 h 2368"/>
                              <a:gd name="T32" fmla="+- 0 2379 2379"/>
                              <a:gd name="T33" fmla="*/ T32 w 2898"/>
                              <a:gd name="T34" fmla="+- 0 2115 644"/>
                              <a:gd name="T35" fmla="*/ 2115 h 2368"/>
                              <a:gd name="T36" fmla="+- 0 2424 2379"/>
                              <a:gd name="T37" fmla="*/ T36 w 2898"/>
                              <a:gd name="T38" fmla="+- 0 2115 644"/>
                              <a:gd name="T39" fmla="*/ 2115 h 2368"/>
                              <a:gd name="T40" fmla="+- 0 2379 2379"/>
                              <a:gd name="T41" fmla="*/ T40 w 2898"/>
                              <a:gd name="T42" fmla="+- 0 1379 644"/>
                              <a:gd name="T43" fmla="*/ 1379 h 2368"/>
                              <a:gd name="T44" fmla="+- 0 2424 2379"/>
                              <a:gd name="T45" fmla="*/ T44 w 2898"/>
                              <a:gd name="T46" fmla="+- 0 1379 644"/>
                              <a:gd name="T47" fmla="*/ 1379 h 2368"/>
                              <a:gd name="T48" fmla="+- 0 2379 2379"/>
                              <a:gd name="T49" fmla="*/ T48 w 2898"/>
                              <a:gd name="T50" fmla="+- 0 644 644"/>
                              <a:gd name="T51" fmla="*/ 644 h 2368"/>
                              <a:gd name="T52" fmla="+- 0 2424 2379"/>
                              <a:gd name="T53" fmla="*/ T52 w 2898"/>
                              <a:gd name="T54" fmla="+- 0 644 644"/>
                              <a:gd name="T55" fmla="*/ 644 h 2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898" h="2368">
                                <a:moveTo>
                                  <a:pt x="305" y="2367"/>
                                </a:moveTo>
                                <a:lnTo>
                                  <a:pt x="305" y="2321"/>
                                </a:lnTo>
                                <a:moveTo>
                                  <a:pt x="1601" y="2367"/>
                                </a:moveTo>
                                <a:lnTo>
                                  <a:pt x="1601" y="2321"/>
                                </a:lnTo>
                                <a:moveTo>
                                  <a:pt x="2897" y="2367"/>
                                </a:moveTo>
                                <a:lnTo>
                                  <a:pt x="2897" y="2321"/>
                                </a:lnTo>
                                <a:moveTo>
                                  <a:pt x="0" y="2207"/>
                                </a:moveTo>
                                <a:lnTo>
                                  <a:pt x="45" y="2207"/>
                                </a:lnTo>
                                <a:moveTo>
                                  <a:pt x="0" y="1471"/>
                                </a:moveTo>
                                <a:lnTo>
                                  <a:pt x="45" y="1471"/>
                                </a:lnTo>
                                <a:moveTo>
                                  <a:pt x="0" y="735"/>
                                </a:moveTo>
                                <a:lnTo>
                                  <a:pt x="45" y="735"/>
                                </a:lnTo>
                                <a:moveTo>
                                  <a:pt x="0" y="0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EBFE9" id="Group 9" o:spid="_x0000_s1026" style="position:absolute;margin-left:118.95pt;margin-top:22.1pt;width:195.85pt;height:128.45pt;z-index:15745024;mso-position-horizontal-relative:page" coordorigin="2379,442" coordsize="3917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">
                <v:shape id="Picture 12" o:spid="_x0000_s1027" type="#_x0000_t75" style="position:absolute;left:2591;top:556;width:3529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">
                  <v:imagedata r:id="rId16" o:title=""/>
                </v:shape>
                <v:rect id="Rectangle 11" o:spid="_x0000_s1028" style="position:absolute;left:2424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" filled="f" strokecolor="#333" strokeweight=".31547mm"/>
                <v:shape id="AutoShape 10" o:spid="_x0000_s1029" style="position:absolute;left:2378;top:643;width:2898;height:2368;visibility:visible;mso-wrap-style:square;v-text-anchor:top" coordsize="2898,2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" path="m305,2367r,-46m1601,2367r,-46m2897,2367r,-46m,2207r45,m,1471r45,m,735r45,m,l45,e" filled="f" strokecolor="#333" strokeweight=".31547mm">
                  <v:path arrowok="t" o:connecttype="custom" o:connectlocs="305,3011;305,2965;1601,3011;1601,2965;2897,3011;2897,2965;0,2851;45,2851;0,2115;45,2115;0,1379;45,1379;0,644;45,644" o:connectangles="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A571604" wp14:editId="1A2F97E1">
                <wp:simplePos x="0" y="0"/>
                <wp:positionH relativeFrom="page">
                  <wp:posOffset>4044315</wp:posOffset>
                </wp:positionH>
                <wp:positionV relativeFrom="paragraph">
                  <wp:posOffset>280670</wp:posOffset>
                </wp:positionV>
                <wp:extent cx="2464435" cy="1631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631315"/>
                          <a:chOff x="6369" y="442"/>
                          <a:chExt cx="3881" cy="2569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62"/>
                            <a:ext cx="3529" cy="2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78" y="451"/>
                            <a:ext cx="3863" cy="2514"/>
                          </a:xfrm>
                          <a:prstGeom prst="rect">
                            <a:avLst/>
                          </a:prstGeom>
                          <a:noFill/>
                          <a:ln w="11357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6637" y="2965"/>
                            <a:ext cx="2593" cy="46"/>
                          </a:xfrm>
                          <a:custGeom>
                            <a:avLst/>
                            <a:gdLst>
                              <a:gd name="T0" fmla="+- 0 6637 6637"/>
                              <a:gd name="T1" fmla="*/ T0 w 2593"/>
                              <a:gd name="T2" fmla="+- 0 3011 2965"/>
                              <a:gd name="T3" fmla="*/ 3011 h 46"/>
                              <a:gd name="T4" fmla="+- 0 6637 6637"/>
                              <a:gd name="T5" fmla="*/ T4 w 2593"/>
                              <a:gd name="T6" fmla="+- 0 2965 2965"/>
                              <a:gd name="T7" fmla="*/ 2965 h 46"/>
                              <a:gd name="T8" fmla="+- 0 7934 6637"/>
                              <a:gd name="T9" fmla="*/ T8 w 2593"/>
                              <a:gd name="T10" fmla="+- 0 3011 2965"/>
                              <a:gd name="T11" fmla="*/ 3011 h 46"/>
                              <a:gd name="T12" fmla="+- 0 7934 6637"/>
                              <a:gd name="T13" fmla="*/ T12 w 2593"/>
                              <a:gd name="T14" fmla="+- 0 2965 2965"/>
                              <a:gd name="T15" fmla="*/ 2965 h 46"/>
                              <a:gd name="T16" fmla="+- 0 9230 6637"/>
                              <a:gd name="T17" fmla="*/ T16 w 2593"/>
                              <a:gd name="T18" fmla="+- 0 3011 2965"/>
                              <a:gd name="T19" fmla="*/ 3011 h 46"/>
                              <a:gd name="T20" fmla="+- 0 9230 6637"/>
                              <a:gd name="T21" fmla="*/ T20 w 2593"/>
                              <a:gd name="T22" fmla="+- 0 2965 2965"/>
                              <a:gd name="T23" fmla="*/ 2965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93" h="46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moveTo>
                                  <a:pt x="1297" y="46"/>
                                </a:moveTo>
                                <a:lnTo>
                                  <a:pt x="1297" y="0"/>
                                </a:lnTo>
                                <a:moveTo>
                                  <a:pt x="2593" y="46"/>
                                </a:moveTo>
                                <a:lnTo>
                                  <a:pt x="2593" y="0"/>
                                </a:lnTo>
                              </a:path>
                            </a:pathLst>
                          </a:custGeom>
                          <a:noFill/>
                          <a:ln w="11357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44E7E" id="Group 5" o:spid="_x0000_s1026" style="position:absolute;margin-left:318.45pt;margin-top:22.1pt;width:194.05pt;height:128.45pt;z-index:15745536;mso-position-horizontal-relative:page" coordorigin="6369,442" coordsize="3881,2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">
                <v:shape id="Picture 8" o:spid="_x0000_s1027" type="#_x0000_t75" style="position:absolute;left:6545;top:762;width:3529;height:2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">
                  <v:imagedata r:id="rId18" o:title=""/>
                </v:shape>
                <v:rect id="Rectangle 7" o:spid="_x0000_s1028" style="position:absolute;left:6378;top:451;width:386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" filled="f" strokecolor="#333" strokeweight=".31547mm"/>
                <v:shape id="AutoShape 6" o:spid="_x0000_s1029" style="position:absolute;left:6637;top:2965;width:2593;height:46;visibility:visible;mso-wrap-style:square;v-text-anchor:top" coordsize="259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" path="m,46l,m1297,46r,-46m2593,46r,-46e" filled="f" strokecolor="#333" strokeweight=".31547mm">
                  <v:path arrowok="t" o:connecttype="custom" o:connectlocs="0,3011;0,2965;1297,3011;1297,2965;2593,3011;2593,2965" o:connectangles="0,0,0,0,0,0"/>
                </v:shape>
                <w10:wrap anchorx="page"/>
              </v:group>
            </w:pict>
          </mc:Fallback>
        </mc:AlternateContent>
      </w:r>
      <w:bookmarkStart w:id="501" w:name="_bookmark2"/>
      <w:bookmarkEnd w:id="501"/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2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9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3</w:t>
      </w:r>
      <w:r w:rsidR="00512462">
        <w:rPr>
          <w:rFonts w:ascii="Symbol" w:hAnsi="Symbol"/>
          <w:color w:val="1A1A1A"/>
          <w:w w:val="110"/>
          <w:sz w:val="21"/>
        </w:rPr>
        <w:t></w:t>
      </w:r>
      <w:r w:rsidR="00512462" w:rsidRPr="004F126A">
        <w:rPr>
          <w:rFonts w:ascii="Times New Roman" w:hAnsi="Times New Roman"/>
          <w:color w:val="1A1A1A"/>
          <w:w w:val="110"/>
          <w:sz w:val="21"/>
          <w:lang w:val="es-MX"/>
        </w:rPr>
        <w:tab/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cov</w:t>
      </w:r>
      <w:r w:rsidR="00512462">
        <w:rPr>
          <w:rFonts w:ascii="Symbol" w:hAnsi="Symbol"/>
          <w:color w:val="1A1A1A"/>
          <w:w w:val="110"/>
          <w:sz w:val="21"/>
        </w:rPr>
        <w:t>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4</w:t>
      </w:r>
      <w:r w:rsidR="00512462">
        <w:rPr>
          <w:rFonts w:ascii="Symbol" w:hAnsi="Symbol"/>
          <w:color w:val="1A1A1A"/>
          <w:w w:val="110"/>
          <w:sz w:val="16"/>
        </w:rPr>
        <w:t></w:t>
      </w:r>
      <w:r w:rsidR="00512462" w:rsidRPr="004F126A">
        <w:rPr>
          <w:rFonts w:ascii="Times New Roman" w:hAnsi="Times New Roman"/>
          <w:color w:val="1A1A1A"/>
          <w:spacing w:val="-3"/>
          <w:w w:val="110"/>
          <w:sz w:val="16"/>
          <w:lang w:val="es-MX"/>
        </w:rPr>
        <w:t xml:space="preserve"> </w:t>
      </w:r>
      <w:r w:rsidR="00512462" w:rsidRPr="004F126A">
        <w:rPr>
          <w:rFonts w:ascii="Arial" w:hAnsi="Arial"/>
          <w:color w:val="1A1A1A"/>
          <w:w w:val="110"/>
          <w:sz w:val="16"/>
          <w:lang w:val="es-MX"/>
        </w:rPr>
        <w:t>y</w:t>
      </w:r>
      <w:r w:rsidR="00512462" w:rsidRPr="004F126A">
        <w:rPr>
          <w:rFonts w:ascii="Arial" w:hAnsi="Arial"/>
          <w:color w:val="1A1A1A"/>
          <w:w w:val="110"/>
          <w:sz w:val="16"/>
          <w:vertAlign w:val="subscript"/>
          <w:lang w:val="es-MX"/>
        </w:rPr>
        <w:t>7</w:t>
      </w:r>
      <w:r w:rsidR="00512462">
        <w:rPr>
          <w:rFonts w:ascii="Symbol" w:hAnsi="Symbol"/>
          <w:color w:val="1A1A1A"/>
          <w:w w:val="110"/>
          <w:sz w:val="21"/>
        </w:rPr>
        <w:t></w:t>
      </w:r>
    </w:p>
    <w:p w14:paraId="5D781A30" w14:textId="77777777" w:rsidR="00C944E3" w:rsidRDefault="00512462">
      <w:pPr>
        <w:spacing w:before="190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6</w:t>
      </w:r>
    </w:p>
    <w:p w14:paraId="63918DE9" w14:textId="77777777" w:rsidR="00C944E3" w:rsidRDefault="00C944E3">
      <w:pPr>
        <w:pStyle w:val="BodyText"/>
        <w:rPr>
          <w:rFonts w:ascii="Arial"/>
          <w:sz w:val="20"/>
        </w:rPr>
      </w:pPr>
    </w:p>
    <w:p w14:paraId="61FE01C1" w14:textId="77777777" w:rsidR="00C944E3" w:rsidRDefault="00C944E3">
      <w:pPr>
        <w:pStyle w:val="BodyText"/>
        <w:spacing w:before="1"/>
        <w:rPr>
          <w:rFonts w:ascii="Arial"/>
          <w:sz w:val="19"/>
        </w:rPr>
      </w:pPr>
    </w:p>
    <w:p w14:paraId="68962858" w14:textId="7E436BD6" w:rsidR="00C944E3" w:rsidRDefault="005E0993">
      <w:pPr>
        <w:spacing w:before="102"/>
        <w:ind w:left="929"/>
        <w:rPr>
          <w:rFonts w:ascii="Aria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9F44E9A" wp14:editId="31434F3C">
                <wp:simplePos x="0" y="0"/>
                <wp:positionH relativeFrom="page">
                  <wp:posOffset>1231265</wp:posOffset>
                </wp:positionH>
                <wp:positionV relativeFrom="paragraph">
                  <wp:posOffset>99695</wp:posOffset>
                </wp:positionV>
                <wp:extent cx="179705" cy="46291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83329" w14:textId="77777777" w:rsidR="00EB0B00" w:rsidRDefault="00EB0B00">
                            <w:pPr>
                              <w:spacing w:before="19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1"/>
                              </w:rPr>
                              <w:t>density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44E9A" id="Text Box 4" o:spid="_x0000_s1068" type="#_x0000_t202" style="position:absolute;left:0;text-align:left;margin-left:96.95pt;margin-top:7.85pt;width:14.15pt;height:36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79A83329" w14:textId="77777777" w:rsidR="00EB0B00" w:rsidRDefault="00EB0B00">
                      <w:pPr>
                        <w:spacing w:before="19"/>
                        <w:ind w:left="2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05"/>
                          <w:sz w:val="21"/>
                        </w:rPr>
                        <w:t>density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62">
        <w:rPr>
          <w:rFonts w:ascii="Arial"/>
          <w:color w:val="4D4D4D"/>
          <w:w w:val="104"/>
          <w:sz w:val="16"/>
        </w:rPr>
        <w:t>4</w:t>
      </w:r>
    </w:p>
    <w:p w14:paraId="6396B300" w14:textId="77777777" w:rsidR="00C944E3" w:rsidRDefault="00C944E3">
      <w:pPr>
        <w:pStyle w:val="BodyText"/>
        <w:rPr>
          <w:rFonts w:ascii="Arial"/>
          <w:sz w:val="20"/>
        </w:rPr>
      </w:pPr>
    </w:p>
    <w:p w14:paraId="275DEA95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58FD18F7" w14:textId="77777777" w:rsidR="00C944E3" w:rsidRDefault="00512462">
      <w:pPr>
        <w:spacing w:before="101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2</w:t>
      </w:r>
    </w:p>
    <w:p w14:paraId="00B39679" w14:textId="77777777" w:rsidR="00C944E3" w:rsidRDefault="00C944E3">
      <w:pPr>
        <w:pStyle w:val="BodyText"/>
        <w:rPr>
          <w:rFonts w:ascii="Arial"/>
          <w:sz w:val="20"/>
        </w:rPr>
      </w:pPr>
    </w:p>
    <w:p w14:paraId="04A0522A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157CBD33" w14:textId="77777777" w:rsidR="00C944E3" w:rsidRDefault="00C944E3">
      <w:pPr>
        <w:rPr>
          <w:rFonts w:ascii="Arial"/>
          <w:sz w:val="19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D730561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0</w:t>
      </w:r>
    </w:p>
    <w:p w14:paraId="70A24F7B" w14:textId="77777777" w:rsidR="00C944E3" w:rsidRDefault="00512462">
      <w:pPr>
        <w:tabs>
          <w:tab w:val="left" w:pos="2543"/>
          <w:tab w:val="left" w:pos="3839"/>
        </w:tabs>
        <w:spacing w:before="72"/>
        <w:ind w:left="1247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</w:r>
      <w:r>
        <w:rPr>
          <w:rFonts w:ascii="Arial"/>
          <w:color w:val="4D4D4D"/>
          <w:spacing w:val="-7"/>
          <w:w w:val="105"/>
          <w:sz w:val="16"/>
        </w:rPr>
        <w:t>0.4</w:t>
      </w:r>
    </w:p>
    <w:p w14:paraId="1DD00DA8" w14:textId="77777777" w:rsidR="00C944E3" w:rsidRDefault="00512462">
      <w:pPr>
        <w:pStyle w:val="BodyText"/>
        <w:rPr>
          <w:rFonts w:ascii="Arial"/>
          <w:sz w:val="18"/>
        </w:rPr>
      </w:pPr>
      <w:r>
        <w:br w:type="column"/>
      </w:r>
    </w:p>
    <w:p w14:paraId="51A8B621" w14:textId="77777777" w:rsidR="00C944E3" w:rsidRDefault="00512462">
      <w:pPr>
        <w:tabs>
          <w:tab w:val="left" w:pos="2384"/>
          <w:tab w:val="left" w:pos="3681"/>
        </w:tabs>
        <w:spacing w:before="151"/>
        <w:ind w:left="1088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  <w:t>0.4</w:t>
      </w:r>
    </w:p>
    <w:p w14:paraId="505FF07F" w14:textId="77777777" w:rsidR="00C944E3" w:rsidRDefault="00512462">
      <w:pPr>
        <w:spacing w:before="8"/>
        <w:ind w:left="477"/>
        <w:rPr>
          <w:rFonts w:ascii="Arial"/>
          <w:sz w:val="21"/>
        </w:rPr>
      </w:pPr>
      <w:r>
        <w:rPr>
          <w:rFonts w:ascii="Arial"/>
          <w:w w:val="105"/>
          <w:sz w:val="21"/>
        </w:rPr>
        <w:t>Estimate</w:t>
      </w:r>
    </w:p>
    <w:p w14:paraId="0B9A102E" w14:textId="77777777" w:rsidR="00C944E3" w:rsidRDefault="00C944E3">
      <w:pPr>
        <w:rPr>
          <w:rFonts w:ascii="Arial"/>
          <w:sz w:val="21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073" w:space="40"/>
            <w:col w:w="5487"/>
          </w:cols>
        </w:sectPr>
      </w:pPr>
    </w:p>
    <w:p w14:paraId="306B7899" w14:textId="77777777" w:rsidR="00C944E3" w:rsidRDefault="00C944E3">
      <w:pPr>
        <w:pStyle w:val="BodyText"/>
        <w:spacing w:before="1"/>
        <w:rPr>
          <w:rFonts w:ascii="Arial"/>
          <w:sz w:val="20"/>
        </w:rPr>
      </w:pPr>
    </w:p>
    <w:p w14:paraId="25FE4ECA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821609E" w14:textId="77777777" w:rsidR="00C944E3" w:rsidRDefault="00C944E3">
      <w:pPr>
        <w:pStyle w:val="BodyText"/>
        <w:spacing w:before="11"/>
        <w:rPr>
          <w:rFonts w:ascii="Arial"/>
          <w:sz w:val="41"/>
        </w:rPr>
      </w:pPr>
    </w:p>
    <w:p w14:paraId="238460F2" w14:textId="1E12FC63" w:rsidR="00C944E3" w:rsidRDefault="005E0993">
      <w:pPr>
        <w:pStyle w:val="Heading1"/>
        <w:spacing w:line="240" w:lineRule="exact"/>
        <w:ind w:left="1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C7837CC" wp14:editId="36FCDF65">
                <wp:simplePos x="0" y="0"/>
                <wp:positionH relativeFrom="page">
                  <wp:posOffset>3487420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5492 5492"/>
                            <a:gd name="T1" fmla="*/ T0 w 266"/>
                            <a:gd name="T2" fmla="+- 0 -158 -423"/>
                            <a:gd name="T3" fmla="*/ -158 h 266"/>
                            <a:gd name="T4" fmla="+- 0 5757 5492"/>
                            <a:gd name="T5" fmla="*/ T4 w 266"/>
                            <a:gd name="T6" fmla="+- 0 -158 -423"/>
                            <a:gd name="T7" fmla="*/ -158 h 266"/>
                            <a:gd name="T8" fmla="+- 0 5757 5492"/>
                            <a:gd name="T9" fmla="*/ T8 w 266"/>
                            <a:gd name="T10" fmla="+- 0 -423 -423"/>
                            <a:gd name="T11" fmla="*/ -423 h 266"/>
                            <a:gd name="T12" fmla="+- 0 5492 5492"/>
                            <a:gd name="T13" fmla="*/ T12 w 266"/>
                            <a:gd name="T14" fmla="+- 0 -423 -423"/>
                            <a:gd name="T15" fmla="*/ -423 h 266"/>
                            <a:gd name="T16" fmla="+- 0 5492 5492"/>
                            <a:gd name="T17" fmla="*/ T16 w 266"/>
                            <a:gd name="T18" fmla="+- 0 -158 -423"/>
                            <a:gd name="T19" fmla="*/ -158 h 266"/>
                            <a:gd name="T20" fmla="+- 0 5492 5492"/>
                            <a:gd name="T21" fmla="*/ T20 w 266"/>
                            <a:gd name="T22" fmla="+- 0 -158 -423"/>
                            <a:gd name="T23" fmla="*/ -158 h 266"/>
                            <a:gd name="T24" fmla="+- 0 5757 5492"/>
                            <a:gd name="T25" fmla="*/ T24 w 266"/>
                            <a:gd name="T26" fmla="+- 0 -158 -423"/>
                            <a:gd name="T27" fmla="*/ -158 h 266"/>
                            <a:gd name="T28" fmla="+- 0 5757 5492"/>
                            <a:gd name="T29" fmla="*/ T28 w 266"/>
                            <a:gd name="T30" fmla="+- 0 -423 -423"/>
                            <a:gd name="T31" fmla="*/ -423 h 266"/>
                            <a:gd name="T32" fmla="+- 0 5492 5492"/>
                            <a:gd name="T33" fmla="*/ T32 w 266"/>
                            <a:gd name="T34" fmla="+- 0 -423 -423"/>
                            <a:gd name="T35" fmla="*/ -423 h 266"/>
                            <a:gd name="T36" fmla="+- 0 5492 549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AB7E" id="AutoShape 3" o:spid="_x0000_s1026" style="position:absolute;margin-left:274.6pt;margin-top:-21.15pt;width:13.3pt;height:13.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" path="m,265r265,l265,,,,,265xm,265r265,l265,,,,,265xe" filled="f" strokeweight=".31547mm">
                <v:stroke dashstyle="dash"/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B015C62" wp14:editId="0855A303">
                <wp:simplePos x="0" y="0"/>
                <wp:positionH relativeFrom="page">
                  <wp:posOffset>4179570</wp:posOffset>
                </wp:positionH>
                <wp:positionV relativeFrom="paragraph">
                  <wp:posOffset>-268605</wp:posOffset>
                </wp:positionV>
                <wp:extent cx="168910" cy="16891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910" cy="168910"/>
                        </a:xfrm>
                        <a:custGeom>
                          <a:avLst/>
                          <a:gdLst>
                            <a:gd name="T0" fmla="+- 0 6582 6582"/>
                            <a:gd name="T1" fmla="*/ T0 w 266"/>
                            <a:gd name="T2" fmla="+- 0 -158 -423"/>
                            <a:gd name="T3" fmla="*/ -158 h 266"/>
                            <a:gd name="T4" fmla="+- 0 6847 6582"/>
                            <a:gd name="T5" fmla="*/ T4 w 266"/>
                            <a:gd name="T6" fmla="+- 0 -158 -423"/>
                            <a:gd name="T7" fmla="*/ -158 h 266"/>
                            <a:gd name="T8" fmla="+- 0 6847 6582"/>
                            <a:gd name="T9" fmla="*/ T8 w 266"/>
                            <a:gd name="T10" fmla="+- 0 -423 -423"/>
                            <a:gd name="T11" fmla="*/ -423 h 266"/>
                            <a:gd name="T12" fmla="+- 0 6582 6582"/>
                            <a:gd name="T13" fmla="*/ T12 w 266"/>
                            <a:gd name="T14" fmla="+- 0 -423 -423"/>
                            <a:gd name="T15" fmla="*/ -423 h 266"/>
                            <a:gd name="T16" fmla="+- 0 6582 6582"/>
                            <a:gd name="T17" fmla="*/ T16 w 266"/>
                            <a:gd name="T18" fmla="+- 0 -158 -423"/>
                            <a:gd name="T19" fmla="*/ -158 h 266"/>
                            <a:gd name="T20" fmla="+- 0 6582 6582"/>
                            <a:gd name="T21" fmla="*/ T20 w 266"/>
                            <a:gd name="T22" fmla="+- 0 -158 -423"/>
                            <a:gd name="T23" fmla="*/ -158 h 266"/>
                            <a:gd name="T24" fmla="+- 0 6847 6582"/>
                            <a:gd name="T25" fmla="*/ T24 w 266"/>
                            <a:gd name="T26" fmla="+- 0 -158 -423"/>
                            <a:gd name="T27" fmla="*/ -158 h 266"/>
                            <a:gd name="T28" fmla="+- 0 6847 6582"/>
                            <a:gd name="T29" fmla="*/ T28 w 266"/>
                            <a:gd name="T30" fmla="+- 0 -423 -423"/>
                            <a:gd name="T31" fmla="*/ -423 h 266"/>
                            <a:gd name="T32" fmla="+- 0 6582 6582"/>
                            <a:gd name="T33" fmla="*/ T32 w 266"/>
                            <a:gd name="T34" fmla="+- 0 -423 -423"/>
                            <a:gd name="T35" fmla="*/ -423 h 266"/>
                            <a:gd name="T36" fmla="+- 0 6582 6582"/>
                            <a:gd name="T37" fmla="*/ T36 w 266"/>
                            <a:gd name="T38" fmla="+- 0 -158 -423"/>
                            <a:gd name="T39" fmla="*/ -158 h 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6" h="266"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  <a:moveTo>
                                <a:pt x="0" y="265"/>
                              </a:moveTo>
                              <a:lnTo>
                                <a:pt x="265" y="265"/>
                              </a:lnTo>
                              <a:lnTo>
                                <a:pt x="265" y="0"/>
                              </a:lnTo>
                              <a:lnTo>
                                <a:pt x="0" y="0"/>
                              </a:lnTo>
                              <a:lnTo>
                                <a:pt x="0" y="265"/>
                              </a:lnTo>
                              <a:close/>
                            </a:path>
                          </a:pathLst>
                        </a:custGeom>
                        <a:noFill/>
                        <a:ln w="113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8A0C5" id="AutoShape 2" o:spid="_x0000_s1026" style="position:absolute;margin-left:329.1pt;margin-top:-21.15pt;width:13.3pt;height:13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" path="m,265r265,l265,,,,,265xm,265r265,l265,,,,,265xe" filled="f" strokeweight=".31547mm">
                <v:path arrowok="t" o:connecttype="custom" o:connectlocs="0,-100330;168275,-100330;168275,-268605;0,-268605;0,-100330;0,-100330;168275,-100330;168275,-268605;0,-268605;0,-100330" o:connectangles="0,0,0,0,0,0,0,0,0,0"/>
                <w10:wrap anchorx="page"/>
              </v:shape>
            </w:pict>
          </mc:Fallback>
        </mc:AlternateContent>
      </w:r>
      <w:r w:rsidR="00512462">
        <w:t>Figure 2</w:t>
      </w:r>
    </w:p>
    <w:p w14:paraId="2887EBB2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Laplace</w:t>
      </w:r>
    </w:p>
    <w:p w14:paraId="0169E5F5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True</w:t>
      </w:r>
    </w:p>
    <w:p w14:paraId="56A796C2" w14:textId="77777777" w:rsidR="00C944E3" w:rsidRDefault="00C944E3">
      <w:pPr>
        <w:rPr>
          <w:rFonts w:ascii="Arial"/>
          <w:sz w:val="16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3" w:space="720" w:equalWidth="0">
            <w:col w:w="1146" w:space="3291"/>
            <w:col w:w="746" w:space="344"/>
            <w:col w:w="4073"/>
          </w:cols>
        </w:sectPr>
      </w:pPr>
    </w:p>
    <w:p w14:paraId="764F7780" w14:textId="77777777" w:rsidR="00C944E3" w:rsidRDefault="00512462">
      <w:pPr>
        <w:spacing w:before="17"/>
        <w:ind w:left="120"/>
        <w:rPr>
          <w:i/>
          <w:sz w:val="24"/>
        </w:rPr>
      </w:pPr>
      <w:r>
        <w:rPr>
          <w:i/>
          <w:w w:val="105"/>
          <w:sz w:val="24"/>
        </w:rPr>
        <w:t>True and approximated sampling distributions for model residual covariances</w:t>
      </w:r>
    </w:p>
    <w:p w14:paraId="61A86BCC" w14:textId="77777777" w:rsidR="00C944E3" w:rsidRDefault="00C944E3">
      <w:pPr>
        <w:pStyle w:val="BodyText"/>
        <w:spacing w:before="11"/>
        <w:rPr>
          <w:i/>
          <w:sz w:val="46"/>
        </w:rPr>
      </w:pPr>
    </w:p>
    <w:p w14:paraId="153C6C85" w14:textId="77777777" w:rsidR="00C944E3" w:rsidRDefault="00512462">
      <w:pPr>
        <w:pStyle w:val="Heading1"/>
      </w:pPr>
      <w:bookmarkStart w:id="502" w:name="Discussion"/>
      <w:bookmarkEnd w:id="502"/>
      <w:r>
        <w:t>Discussion</w:t>
      </w:r>
    </w:p>
    <w:p w14:paraId="4A1BE403" w14:textId="29C5F84D" w:rsidR="00C944E3" w:rsidRDefault="00512462">
      <w:pPr>
        <w:pStyle w:val="BodyText"/>
        <w:spacing w:before="231" w:line="355" w:lineRule="auto"/>
        <w:ind w:left="120" w:right="110" w:firstLine="720"/>
      </w:pP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outlined</w:t>
      </w:r>
      <w:r>
        <w:rPr>
          <w:spacing w:val="-21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investigating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approximating the</w:t>
      </w:r>
      <w:r>
        <w:rPr>
          <w:spacing w:val="-24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meaningfully</w:t>
      </w:r>
      <w:r>
        <w:rPr>
          <w:spacing w:val="-23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zero.</w:t>
      </w:r>
      <w:r>
        <w:rPr>
          <w:spacing w:val="-9"/>
        </w:rPr>
        <w:t xml:space="preserve"> </w:t>
      </w:r>
      <w:r>
        <w:rPr>
          <w:spacing w:val="-10"/>
        </w:rPr>
        <w:t>We</w:t>
      </w:r>
      <w:r>
        <w:rPr>
          <w:spacing w:val="-24"/>
        </w:rPr>
        <w:t xml:space="preserve"> </w:t>
      </w:r>
      <w:r>
        <w:t>built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 xml:space="preserve">approach on similar ideas of model fit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 xml:space="preserve">(2016) </w:t>
        </w:r>
      </w:hyperlink>
      <w:r>
        <w:t xml:space="preserve">and Shi et al. </w:t>
      </w:r>
      <w:hyperlink w:anchor="_bookmark31" w:history="1">
        <w:r>
          <w:t>(2019).</w:t>
        </w:r>
      </w:hyperlink>
      <w:r>
        <w:t xml:space="preserve"> By utilizing a Bayesian perspective, the resulting probability is</w:t>
      </w:r>
      <w:ins w:id="503" w:author="Padgett, Noah" w:date="2020-10-21T02:01:00Z">
        <w:r w:rsidR="006E2819">
          <w:t xml:space="preserve"> </w:t>
        </w:r>
      </w:ins>
      <w:ins w:id="504" w:author="Padgett, Noah" w:date="2020-10-21T02:02:00Z">
        <w:r w:rsidR="006E2819">
          <w:t>more</w:t>
        </w:r>
      </w:ins>
      <w:r>
        <w:t xml:space="preserve"> </w:t>
      </w:r>
      <w:commentRangeStart w:id="505"/>
      <w:commentRangeStart w:id="506"/>
      <w:r>
        <w:rPr>
          <w:spacing w:val="-3"/>
        </w:rPr>
        <w:t xml:space="preserve">intuitive </w:t>
      </w:r>
      <w:r>
        <w:t>to interpret</w:t>
      </w:r>
      <w:commentRangeEnd w:id="505"/>
      <w:r w:rsidR="0017143B">
        <w:rPr>
          <w:rStyle w:val="CommentReference"/>
        </w:rPr>
        <w:commentReference w:id="505"/>
      </w:r>
      <w:commentRangeEnd w:id="506"/>
      <w:r w:rsidR="006E2819">
        <w:rPr>
          <w:rStyle w:val="CommentReference"/>
        </w:rPr>
        <w:commentReference w:id="506"/>
      </w:r>
      <w:r>
        <w:t>. A result that doesn’t</w:t>
      </w:r>
      <w:r>
        <w:rPr>
          <w:spacing w:val="-30"/>
        </w:rPr>
        <w:t xml:space="preserve"> </w:t>
      </w:r>
      <w:r>
        <w:t>require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complex</w:t>
      </w:r>
      <w:r>
        <w:rPr>
          <w:spacing w:val="-30"/>
        </w:rPr>
        <w:t xml:space="preserve"> </w:t>
      </w:r>
      <w:r>
        <w:t>interpretation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nice</w:t>
      </w:r>
      <w:r>
        <w:rPr>
          <w:spacing w:val="-29"/>
        </w:rPr>
        <w:t xml:space="preserve"> </w:t>
      </w:r>
      <w:r>
        <w:t>compliment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existing</w:t>
      </w:r>
      <w:r>
        <w:rPr>
          <w:spacing w:val="-29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 xml:space="preserve">of model modification (e.g., 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 xml:space="preserve">1989; </w:t>
        </w:r>
      </w:hyperlink>
      <w:r>
        <w:rPr>
          <w:spacing w:val="-5"/>
        </w:rPr>
        <w:t xml:space="preserve">Wald, </w:t>
      </w:r>
      <w:hyperlink w:anchor="_bookmark36" w:history="1">
        <w:r>
          <w:t>1943).</w:t>
        </w:r>
      </w:hyperlink>
      <w:r>
        <w:t xml:space="preserve"> </w:t>
      </w:r>
      <w:r>
        <w:rPr>
          <w:spacing w:val="-10"/>
        </w:rPr>
        <w:t xml:space="preserve">We </w:t>
      </w:r>
      <w:r>
        <w:rPr>
          <w:spacing w:val="-3"/>
        </w:rPr>
        <w:t xml:space="preserve">avoided </w:t>
      </w:r>
      <w:r>
        <w:t xml:space="preserve">some of </w:t>
      </w:r>
      <w:r>
        <w:rPr>
          <w:w w:val="95"/>
        </w:rPr>
        <w:t xml:space="preserve">the complexities of estimation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using a straightforward approximation based on Laplace’s </w:t>
      </w:r>
      <w:r>
        <w:t xml:space="preserve">method. The approximation is also relatively fast compared to full </w:t>
      </w:r>
      <w:r>
        <w:rPr>
          <w:spacing w:val="-3"/>
        </w:rPr>
        <w:t xml:space="preserve">Markov </w:t>
      </w:r>
      <w:r>
        <w:t>chain Monte Carlo</w:t>
      </w:r>
      <w:r>
        <w:rPr>
          <w:spacing w:val="17"/>
        </w:rPr>
        <w:t xml:space="preserve"> </w:t>
      </w:r>
      <w:r>
        <w:t>methods.</w:t>
      </w:r>
    </w:p>
    <w:p w14:paraId="2B071BAF" w14:textId="533A4C66" w:rsidR="00C944E3" w:rsidRDefault="00512462">
      <w:pPr>
        <w:pStyle w:val="BodyText"/>
        <w:spacing w:line="355" w:lineRule="auto"/>
        <w:ind w:left="120" w:right="203" w:firstLine="720"/>
      </w:pPr>
      <w:r>
        <w:t>Despite</w:t>
      </w:r>
      <w:r>
        <w:rPr>
          <w:spacing w:val="-27"/>
        </w:rPr>
        <w:t xml:space="preserve"> </w:t>
      </w:r>
      <w:r>
        <w:t>some</w:t>
      </w:r>
      <w:r>
        <w:rPr>
          <w:spacing w:val="-25"/>
        </w:rPr>
        <w:t xml:space="preserve"> </w:t>
      </w:r>
      <w:r>
        <w:t>potential</w:t>
      </w:r>
      <w:r>
        <w:rPr>
          <w:spacing w:val="-26"/>
        </w:rPr>
        <w:t xml:space="preserve"> </w:t>
      </w:r>
      <w:r>
        <w:rPr>
          <w:spacing w:val="-3"/>
        </w:rPr>
        <w:t>advantages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developed,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also </w:t>
      </w:r>
      <w:r>
        <w:rPr>
          <w:spacing w:val="-4"/>
        </w:rPr>
        <w:t>aware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disadvantages</w:t>
      </w:r>
      <w:r>
        <w:rPr>
          <w:spacing w:val="-18"/>
        </w:rPr>
        <w:t xml:space="preserve"> </w:t>
      </w:r>
      <w:del w:id="507" w:author="Grace Aquino" w:date="2020-10-20T21:28:00Z">
        <w:r w:rsidDel="0017143B">
          <w:delText>as</w:delText>
        </w:r>
        <w:r w:rsidDel="0017143B">
          <w:rPr>
            <w:spacing w:val="-17"/>
          </w:rPr>
          <w:delText xml:space="preserve"> </w:delText>
        </w:r>
        <w:r w:rsidDel="0017143B">
          <w:delText>well</w:delText>
        </w:r>
      </w:del>
      <w:r>
        <w:t>.</w:t>
      </w:r>
      <w:r>
        <w:rPr>
          <w:spacing w:val="-2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commentRangeStart w:id="508"/>
      <w:r>
        <w:t>the</w:t>
      </w:r>
      <w:r>
        <w:rPr>
          <w:spacing w:val="-17"/>
        </w:rPr>
        <w:t xml:space="preserve"> </w:t>
      </w:r>
      <w:r>
        <w:t>issues</w:t>
      </w:r>
      <w:r>
        <w:rPr>
          <w:spacing w:val="-18"/>
        </w:rPr>
        <w:t xml:space="preserve"> </w:t>
      </w:r>
      <w:commentRangeEnd w:id="508"/>
      <w:r w:rsidR="0017143B">
        <w:rPr>
          <w:rStyle w:val="CommentReference"/>
        </w:rPr>
        <w:commentReference w:id="508"/>
      </w:r>
      <w:r>
        <w:t>is</w:t>
      </w:r>
      <w:r>
        <w:rPr>
          <w:spacing w:val="-17"/>
        </w:rPr>
        <w:t xml:space="preserve"> </w:t>
      </w:r>
      <w:r>
        <w:t>trying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 xml:space="preserve">what </w:t>
      </w:r>
      <w:r>
        <w:rPr>
          <w:spacing w:val="-4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probability</w:t>
      </w:r>
      <w:ins w:id="509" w:author="Grace Aquino" w:date="2020-10-20T21:28:00Z">
        <w:r w:rsidR="0017143B">
          <w:t>.</w:t>
        </w:r>
      </w:ins>
      <w:del w:id="510" w:author="Grace Aquino" w:date="2020-10-20T21:28:00Z">
        <w:r w:rsidDel="0017143B">
          <w:delText>?</w:delText>
        </w:r>
      </w:del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26"/>
        </w:rPr>
        <w:t xml:space="preserve"> </w:t>
      </w:r>
      <w:r>
        <w:t xml:space="preserve">(standardized) factor loadings, </w:t>
      </w:r>
      <w:r>
        <w:rPr>
          <w:spacing w:val="-4"/>
        </w:rPr>
        <w:t xml:space="preserve">we </w:t>
      </w:r>
      <w:r>
        <w:t xml:space="preserve">used a </w:t>
      </w:r>
      <w:r>
        <w:rPr>
          <w:spacing w:val="-4"/>
        </w:rPr>
        <w:t xml:space="preserve">value </w:t>
      </w:r>
      <w:r>
        <w:t>of 0.32 suggest</w:t>
      </w:r>
      <w:ins w:id="511" w:author="Grace Aquino" w:date="2020-10-20T21:28:00Z">
        <w:r w:rsidR="0017143B">
          <w:t>ed</w:t>
        </w:r>
      </w:ins>
      <w:r>
        <w:t xml:space="preserve"> </w:t>
      </w:r>
      <w:r>
        <w:rPr>
          <w:spacing w:val="-4"/>
        </w:rPr>
        <w:t xml:space="preserve">by </w:t>
      </w:r>
      <w:r>
        <w:t xml:space="preserve">Benson and Nasser </w:t>
      </w:r>
      <w:hyperlink w:anchor="_bookmark3" w:history="1">
        <w:r>
          <w:t>(1998</w:t>
        </w:r>
      </w:hyperlink>
      <w:r>
        <w:t xml:space="preserve">) from </w:t>
      </w:r>
      <w:r>
        <w:rPr>
          <w:spacing w:val="-7"/>
        </w:rPr>
        <w:t xml:space="preserve">EFA, </w:t>
      </w:r>
      <w:r>
        <w:t>but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4"/>
        </w:rPr>
        <w:t xml:space="preserve"> </w:t>
      </w:r>
      <w:r>
        <w:t>strong correlations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interest.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</w:p>
    <w:p w14:paraId="4ABDE52F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20E2964" w14:textId="4FA0E054" w:rsidR="00C944E3" w:rsidRDefault="00512462">
      <w:pPr>
        <w:pStyle w:val="BodyText"/>
        <w:spacing w:before="110" w:line="355" w:lineRule="auto"/>
        <w:ind w:left="120" w:right="110"/>
      </w:pPr>
      <w:r>
        <w:lastRenderedPageBreak/>
        <w:t xml:space="preserve">change depending on the inferences of interest.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have </w:t>
      </w:r>
      <w:r>
        <w:t xml:space="preserve">a similar issue </w:t>
      </w:r>
      <w:proofErr w:type="spellStart"/>
      <w:ins w:id="512" w:author="Grace Aquino" w:date="2020-10-20T21:29:00Z">
        <w:r w:rsidR="0017143B">
          <w:t>in</w:t>
        </w:r>
      </w:ins>
      <w:del w:id="513" w:author="Grace Aquino" w:date="2020-10-20T21:29:00Z">
        <w:r w:rsidDel="0017143B">
          <w:delText xml:space="preserve">of </w:delText>
        </w:r>
      </w:del>
      <w:r>
        <w:t>trying</w:t>
      </w:r>
      <w:proofErr w:type="spellEnd"/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decide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>confidence that the omitted path is meaningful</w:t>
      </w:r>
      <w:ins w:id="514" w:author="Grace Aquino" w:date="2020-10-20T21:29:00Z">
        <w:r w:rsidR="0017143B">
          <w:t>.</w:t>
        </w:r>
      </w:ins>
      <w:del w:id="515" w:author="Grace Aquino" w:date="2020-10-20T21:29:00Z">
        <w:r w:rsidDel="0017143B">
          <w:delText>?</w:delText>
        </w:r>
      </w:del>
      <w:r>
        <w:t xml:space="preserve"> 0.5? 0.4? Maybe this </w:t>
      </w:r>
      <w:r>
        <w:rPr>
          <w:spacing w:val="-4"/>
        </w:rPr>
        <w:t xml:space="preserve">value </w:t>
      </w:r>
      <w:r>
        <w:t xml:space="preserve">should </w:t>
      </w:r>
      <w:r>
        <w:rPr>
          <w:spacing w:val="3"/>
        </w:rPr>
        <w:t xml:space="preserve">be </w:t>
      </w:r>
      <w:r>
        <w:t xml:space="preserve">a function of the number of parameters tested, similar to a </w:t>
      </w:r>
      <w:commentRangeStart w:id="516"/>
      <w:r>
        <w:t xml:space="preserve">Bonferroni </w:t>
      </w:r>
      <w:commentRangeEnd w:id="516"/>
      <w:r w:rsidR="0017143B">
        <w:rPr>
          <w:rStyle w:val="CommentReference"/>
        </w:rPr>
        <w:commentReference w:id="516"/>
      </w:r>
      <w:r>
        <w:t>adjustment. A set number for this</w:t>
      </w:r>
      <w:r>
        <w:rPr>
          <w:spacing w:val="-18"/>
        </w:rPr>
        <w:t xml:space="preserve"> </w:t>
      </w:r>
      <w:r>
        <w:t>probability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counter</w:t>
      </w:r>
      <w:r>
        <w:rPr>
          <w:spacing w:val="-18"/>
        </w:rPr>
        <w:t xml:space="preserve"> </w:t>
      </w:r>
      <w:r>
        <w:t>productive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as reflective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degree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evidence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belief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magnitude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parameter.</w:t>
      </w:r>
      <w:r>
        <w:rPr>
          <w:spacing w:val="-3"/>
        </w:rPr>
        <w:t xml:space="preserve"> </w:t>
      </w:r>
      <w:commentRangeStart w:id="517"/>
      <w:r>
        <w:rPr>
          <w:spacing w:val="-10"/>
        </w:rPr>
        <w:t>We</w:t>
      </w:r>
      <w:r>
        <w:rPr>
          <w:spacing w:val="-18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>a higher probability is more evidence that the parameter is of interest</w:t>
      </w:r>
      <w:commentRangeEnd w:id="517"/>
      <w:r w:rsidR="0017143B">
        <w:rPr>
          <w:rStyle w:val="CommentReference"/>
        </w:rPr>
        <w:commentReference w:id="517"/>
      </w:r>
      <w:r>
        <w:t xml:space="preserve">. This is sometimes called the </w:t>
      </w:r>
      <w:r>
        <w:rPr>
          <w:i/>
        </w:rPr>
        <w:t xml:space="preserve">epistemic </w:t>
      </w:r>
      <w:r>
        <w:t xml:space="preserve">or </w:t>
      </w:r>
      <w:r>
        <w:rPr>
          <w:i/>
          <w:spacing w:val="-3"/>
        </w:rPr>
        <w:t xml:space="preserve">degree-of-belief </w:t>
      </w:r>
      <w:r>
        <w:t xml:space="preserve">perspective of probability (de </w:t>
      </w:r>
      <w:proofErr w:type="spellStart"/>
      <w:r>
        <w:t>Finetti</w:t>
      </w:r>
      <w:proofErr w:type="spellEnd"/>
      <w:r>
        <w:t xml:space="preserve">, </w:t>
      </w:r>
      <w:hyperlink w:anchor="_bookmark12" w:history="1">
        <w:r>
          <w:t xml:space="preserve">1974; </w:t>
        </w:r>
      </w:hyperlink>
      <w:r>
        <w:t xml:space="preserve">Levy &amp; </w:t>
      </w:r>
      <w:proofErr w:type="spellStart"/>
      <w:r>
        <w:t>Mislevy</w:t>
      </w:r>
      <w:proofErr w:type="spellEnd"/>
      <w:r>
        <w:t xml:space="preserve">, </w:t>
      </w:r>
      <w:hyperlink w:anchor="_bookmark20" w:history="1">
        <w:r>
          <w:t>2016,</w:t>
        </w:r>
        <w:r>
          <w:rPr>
            <w:spacing w:val="35"/>
          </w:rPr>
          <w:t xml:space="preserve"> </w:t>
        </w:r>
      </w:hyperlink>
      <w:proofErr w:type="spellStart"/>
      <w:r>
        <w:t>p.XX</w:t>
      </w:r>
      <w:proofErr w:type="spellEnd"/>
      <w:r>
        <w:t>).</w:t>
      </w:r>
    </w:p>
    <w:p w14:paraId="2456E20F" w14:textId="125B5F8E" w:rsidR="00C944E3" w:rsidRDefault="000A2102">
      <w:pPr>
        <w:pStyle w:val="BodyText"/>
        <w:spacing w:line="355" w:lineRule="auto"/>
        <w:ind w:left="120" w:firstLine="720"/>
      </w:pPr>
      <w:ins w:id="518" w:author="Grace Aquino" w:date="2020-10-20T21:34:00Z">
        <w:r>
          <w:rPr>
            <w:spacing w:val="-10"/>
          </w:rPr>
          <w:t>In this study, w</w:t>
        </w:r>
      </w:ins>
      <w:del w:id="519" w:author="Grace Aquino" w:date="2020-10-20T21:34:00Z">
        <w:r w:rsidR="00512462" w:rsidDel="000A2102">
          <w:rPr>
            <w:spacing w:val="-10"/>
          </w:rPr>
          <w:delText>W</w:delText>
        </w:r>
      </w:del>
      <w:r w:rsidR="00512462">
        <w:rPr>
          <w:spacing w:val="-10"/>
        </w:rPr>
        <w:t xml:space="preserve">e </w:t>
      </w:r>
      <w:r w:rsidR="00512462">
        <w:rPr>
          <w:spacing w:val="-4"/>
        </w:rPr>
        <w:t xml:space="preserve">have </w:t>
      </w:r>
      <w:r w:rsidR="00512462">
        <w:t xml:space="preserve">provided an approach to local fit assessment that allows for more information to </w:t>
      </w:r>
      <w:r w:rsidR="00512462">
        <w:rPr>
          <w:spacing w:val="3"/>
        </w:rPr>
        <w:t xml:space="preserve">be </w:t>
      </w:r>
      <w:r w:rsidR="00512462">
        <w:t xml:space="preserve">gained about the relationships in our data. Our proposed approach is </w:t>
      </w:r>
      <w:r w:rsidR="00512462">
        <w:rPr>
          <w:spacing w:val="-3"/>
        </w:rPr>
        <w:t>intuitive</w:t>
      </w:r>
      <w:r w:rsidR="00512462">
        <w:rPr>
          <w:spacing w:val="-15"/>
        </w:rPr>
        <w:t xml:space="preserve"> </w:t>
      </w:r>
      <w:r w:rsidR="00512462">
        <w:t>and</w:t>
      </w:r>
      <w:r w:rsidR="00512462">
        <w:rPr>
          <w:spacing w:val="-14"/>
        </w:rPr>
        <w:t xml:space="preserve"> </w:t>
      </w:r>
      <w:r w:rsidR="00512462">
        <w:t>aligns</w:t>
      </w:r>
      <w:r w:rsidR="00512462">
        <w:rPr>
          <w:spacing w:val="-13"/>
        </w:rPr>
        <w:t xml:space="preserve"> </w:t>
      </w:r>
      <w:r w:rsidR="00512462">
        <w:t>with</w:t>
      </w:r>
      <w:r w:rsidR="00512462">
        <w:rPr>
          <w:spacing w:val="-14"/>
        </w:rPr>
        <w:t xml:space="preserve"> </w:t>
      </w:r>
      <w:r w:rsidR="00512462">
        <w:t>aims</w:t>
      </w:r>
      <w:r w:rsidR="00512462">
        <w:rPr>
          <w:spacing w:val="-14"/>
        </w:rPr>
        <w:t xml:space="preserve"> </w:t>
      </w:r>
      <w:r w:rsidR="00512462">
        <w:t>to</w:t>
      </w:r>
      <w:r w:rsidR="00512462">
        <w:rPr>
          <w:spacing w:val="-14"/>
        </w:rPr>
        <w:t xml:space="preserve"> </w:t>
      </w:r>
      <w:r w:rsidR="00512462">
        <w:t>search</w:t>
      </w:r>
      <w:r w:rsidR="00512462">
        <w:rPr>
          <w:spacing w:val="-14"/>
        </w:rPr>
        <w:t xml:space="preserve"> </w:t>
      </w:r>
      <w:r w:rsidR="00512462">
        <w:t>for</w:t>
      </w:r>
      <w:r w:rsidR="00512462">
        <w:rPr>
          <w:spacing w:val="-13"/>
        </w:rPr>
        <w:t xml:space="preserve"> </w:t>
      </w:r>
      <w:r w:rsidR="00512462">
        <w:t>sources</w:t>
      </w:r>
      <w:r w:rsidR="00512462">
        <w:rPr>
          <w:spacing w:val="-14"/>
        </w:rPr>
        <w:t xml:space="preserve"> </w:t>
      </w:r>
      <w:r w:rsidR="00512462">
        <w:t>of</w:t>
      </w:r>
      <w:r w:rsidR="00512462">
        <w:rPr>
          <w:spacing w:val="-14"/>
        </w:rPr>
        <w:t xml:space="preserve"> </w:t>
      </w:r>
      <w:r w:rsidR="00512462">
        <w:t>local</w:t>
      </w:r>
      <w:r w:rsidR="00512462">
        <w:rPr>
          <w:spacing w:val="-14"/>
        </w:rPr>
        <w:t xml:space="preserve"> </w:t>
      </w:r>
      <w:r w:rsidR="00512462">
        <w:t>fit</w:t>
      </w:r>
      <w:r w:rsidR="00512462">
        <w:rPr>
          <w:spacing w:val="-13"/>
        </w:rPr>
        <w:t xml:space="preserve"> </w:t>
      </w:r>
      <w:r w:rsidR="00512462">
        <w:t>rather</w:t>
      </w:r>
      <w:r w:rsidR="00512462">
        <w:rPr>
          <w:spacing w:val="-14"/>
        </w:rPr>
        <w:t xml:space="preserve"> </w:t>
      </w:r>
      <w:r w:rsidR="00512462">
        <w:t>than</w:t>
      </w:r>
      <w:r w:rsidR="00512462">
        <w:rPr>
          <w:spacing w:val="-14"/>
        </w:rPr>
        <w:t xml:space="preserve"> </w:t>
      </w:r>
      <w:r w:rsidR="00512462">
        <w:t>global</w:t>
      </w:r>
      <w:r w:rsidR="00512462">
        <w:rPr>
          <w:spacing w:val="-14"/>
        </w:rPr>
        <w:t xml:space="preserve"> </w:t>
      </w:r>
      <w:r w:rsidR="00512462">
        <w:t>fit.</w:t>
      </w:r>
      <w:r w:rsidR="00512462">
        <w:rPr>
          <w:spacing w:val="4"/>
        </w:rPr>
        <w:t xml:space="preserve"> </w:t>
      </w:r>
      <w:r w:rsidR="00512462">
        <w:rPr>
          <w:spacing w:val="-4"/>
        </w:rPr>
        <w:t xml:space="preserve">Future </w:t>
      </w:r>
      <w:r w:rsidR="00512462">
        <w:rPr>
          <w:spacing w:val="-3"/>
        </w:rPr>
        <w:t>work</w:t>
      </w:r>
      <w:r w:rsidR="00512462">
        <w:rPr>
          <w:spacing w:val="-25"/>
        </w:rPr>
        <w:t xml:space="preserve"> </w:t>
      </w:r>
      <w:r w:rsidR="00512462">
        <w:t>could</w:t>
      </w:r>
      <w:r w:rsidR="00512462">
        <w:rPr>
          <w:spacing w:val="-23"/>
        </w:rPr>
        <w:t xml:space="preserve"> </w:t>
      </w:r>
      <w:r w:rsidR="00512462">
        <w:t>investigate</w:t>
      </w:r>
      <w:r w:rsidR="00512462">
        <w:rPr>
          <w:spacing w:val="-24"/>
        </w:rPr>
        <w:t xml:space="preserve"> </w:t>
      </w:r>
      <w:r w:rsidR="00512462">
        <w:rPr>
          <w:spacing w:val="-3"/>
        </w:rPr>
        <w:t>how</w:t>
      </w:r>
      <w:r w:rsidR="00512462">
        <w:rPr>
          <w:spacing w:val="-24"/>
        </w:rPr>
        <w:t xml:space="preserve"> </w:t>
      </w:r>
      <w:r w:rsidR="00512462">
        <w:t>this</w:t>
      </w:r>
      <w:r w:rsidR="00512462">
        <w:rPr>
          <w:spacing w:val="-24"/>
        </w:rPr>
        <w:t xml:space="preserve"> </w:t>
      </w:r>
      <w:r w:rsidR="00512462">
        <w:t>approach</w:t>
      </w:r>
      <w:r w:rsidR="00512462">
        <w:rPr>
          <w:spacing w:val="-23"/>
        </w:rPr>
        <w:t xml:space="preserve"> </w:t>
      </w:r>
      <w:r w:rsidR="00512462">
        <w:t>could</w:t>
      </w:r>
      <w:r w:rsidR="00512462">
        <w:rPr>
          <w:spacing w:val="-24"/>
        </w:rPr>
        <w:t xml:space="preserve"> </w:t>
      </w:r>
      <w:r w:rsidR="00512462">
        <w:rPr>
          <w:spacing w:val="3"/>
        </w:rPr>
        <w:t>be</w:t>
      </w:r>
      <w:r w:rsidR="00512462">
        <w:rPr>
          <w:spacing w:val="-24"/>
        </w:rPr>
        <w:t xml:space="preserve"> </w:t>
      </w:r>
      <w:r w:rsidR="00512462">
        <w:t>utilized</w:t>
      </w:r>
      <w:r w:rsidR="00512462">
        <w:rPr>
          <w:spacing w:val="-24"/>
        </w:rPr>
        <w:t xml:space="preserve"> </w:t>
      </w:r>
      <w:r w:rsidR="00512462">
        <w:t>for</w:t>
      </w:r>
      <w:r w:rsidR="00512462">
        <w:rPr>
          <w:spacing w:val="-24"/>
        </w:rPr>
        <w:t xml:space="preserve"> </w:t>
      </w:r>
      <w:r w:rsidR="00512462">
        <w:t>parameters</w:t>
      </w:r>
      <w:r w:rsidR="00512462">
        <w:rPr>
          <w:spacing w:val="-23"/>
        </w:rPr>
        <w:t xml:space="preserve"> </w:t>
      </w:r>
      <w:r w:rsidR="00512462">
        <w:t>included</w:t>
      </w:r>
      <w:r w:rsidR="00512462">
        <w:rPr>
          <w:spacing w:val="-24"/>
        </w:rPr>
        <w:t xml:space="preserve"> </w:t>
      </w:r>
      <w:r w:rsidR="00512462">
        <w:t>in</w:t>
      </w:r>
      <w:r w:rsidR="00512462">
        <w:rPr>
          <w:spacing w:val="-24"/>
        </w:rPr>
        <w:t xml:space="preserve"> </w:t>
      </w:r>
      <w:r w:rsidR="00512462">
        <w:t>the model not just the omitted</w:t>
      </w:r>
      <w:r w:rsidR="00512462">
        <w:rPr>
          <w:spacing w:val="20"/>
        </w:rPr>
        <w:t xml:space="preserve"> </w:t>
      </w:r>
      <w:r w:rsidR="00512462">
        <w:t>paths.</w:t>
      </w:r>
    </w:p>
    <w:p w14:paraId="342B0F5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2F7ADA1" w14:textId="77777777" w:rsidR="00C944E3" w:rsidRDefault="00512462">
      <w:pPr>
        <w:pStyle w:val="Heading1"/>
        <w:spacing w:before="141"/>
      </w:pPr>
      <w:bookmarkStart w:id="520" w:name="_bookmark3"/>
      <w:bookmarkEnd w:id="520"/>
      <w:r>
        <w:lastRenderedPageBreak/>
        <w:t>References</w:t>
      </w:r>
    </w:p>
    <w:p w14:paraId="22CCE876" w14:textId="77777777" w:rsidR="00C944E3" w:rsidRDefault="00512462">
      <w:pPr>
        <w:spacing w:before="232" w:line="355" w:lineRule="auto"/>
        <w:ind w:left="840" w:right="134" w:hanging="720"/>
        <w:rPr>
          <w:sz w:val="24"/>
        </w:rPr>
      </w:pPr>
      <w:r>
        <w:rPr>
          <w:sz w:val="24"/>
        </w:rPr>
        <w:t xml:space="preserve">Benson, J., &amp; Nasser, F. (1998). On the Use of </w:t>
      </w:r>
      <w:r>
        <w:rPr>
          <w:spacing w:val="-4"/>
          <w:sz w:val="24"/>
        </w:rPr>
        <w:t xml:space="preserve">Factor </w:t>
      </w:r>
      <w:r>
        <w:rPr>
          <w:sz w:val="24"/>
        </w:rPr>
        <w:t xml:space="preserve">Analysis as a Research </w:t>
      </w:r>
      <w:r>
        <w:rPr>
          <w:spacing w:val="-4"/>
          <w:sz w:val="24"/>
        </w:rPr>
        <w:t xml:space="preserve">Tool. </w:t>
      </w:r>
      <w:r>
        <w:rPr>
          <w:i/>
          <w:sz w:val="24"/>
        </w:rPr>
        <w:t>Journal</w:t>
      </w:r>
      <w:bookmarkStart w:id="521" w:name="_bookmark4"/>
      <w:bookmarkEnd w:id="521"/>
      <w:r>
        <w:rPr>
          <w:i/>
          <w:sz w:val="24"/>
        </w:rPr>
        <w:t xml:space="preserve"> of </w:t>
      </w:r>
      <w:r>
        <w:rPr>
          <w:i/>
          <w:spacing w:val="-5"/>
          <w:sz w:val="24"/>
        </w:rPr>
        <w:t xml:space="preserve">Vocational </w:t>
      </w:r>
      <w:r>
        <w:rPr>
          <w:i/>
          <w:sz w:val="24"/>
        </w:rPr>
        <w:t xml:space="preserve">Education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23 </w:t>
      </w:r>
      <w:r>
        <w:rPr>
          <w:sz w:val="24"/>
        </w:rPr>
        <w:t>(1),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</w:p>
    <w:p w14:paraId="29FEAACB" w14:textId="77777777" w:rsidR="00C944E3" w:rsidRDefault="00512462">
      <w:pPr>
        <w:pStyle w:val="BodyText"/>
        <w:spacing w:line="355" w:lineRule="auto"/>
        <w:ind w:left="840" w:right="117" w:hanging="720"/>
      </w:pPr>
      <w:proofErr w:type="spellStart"/>
      <w:r>
        <w:t>Bentler</w:t>
      </w:r>
      <w:proofErr w:type="spellEnd"/>
      <w:r>
        <w:t xml:space="preserve">, P. M. (1990). Comparative fit indexes in structural models. </w:t>
      </w:r>
      <w:r>
        <w:rPr>
          <w:i/>
        </w:rPr>
        <w:t>Psychological Bulletin</w:t>
      </w:r>
      <w:r>
        <w:t>,</w:t>
      </w:r>
      <w:bookmarkStart w:id="522" w:name="_bookmark5"/>
      <w:bookmarkEnd w:id="522"/>
      <w:r>
        <w:t xml:space="preserve"> </w:t>
      </w:r>
      <w:r>
        <w:rPr>
          <w:i/>
        </w:rPr>
        <w:t xml:space="preserve">107 </w:t>
      </w:r>
      <w:r>
        <w:t xml:space="preserve">(2), 238–246. </w:t>
      </w:r>
      <w:hyperlink r:id="rId19">
        <w:r>
          <w:t>https://doi.org/10.1037/0033-2909.107.2.238</w:t>
        </w:r>
      </w:hyperlink>
    </w:p>
    <w:p w14:paraId="29EB02DE" w14:textId="77777777" w:rsidR="00C944E3" w:rsidRDefault="00512462">
      <w:pPr>
        <w:spacing w:line="322" w:lineRule="exact"/>
        <w:ind w:left="120"/>
        <w:rPr>
          <w:sz w:val="24"/>
        </w:rPr>
      </w:pPr>
      <w:bookmarkStart w:id="523" w:name="_bookmark6"/>
      <w:bookmarkEnd w:id="523"/>
      <w:proofErr w:type="spellStart"/>
      <w:r>
        <w:rPr>
          <w:sz w:val="24"/>
        </w:rPr>
        <w:t>Bentler</w:t>
      </w:r>
      <w:proofErr w:type="spellEnd"/>
      <w:r>
        <w:rPr>
          <w:sz w:val="24"/>
        </w:rPr>
        <w:t xml:space="preserve">, P. M. (1995). </w:t>
      </w:r>
      <w:r>
        <w:rPr>
          <w:i/>
          <w:sz w:val="24"/>
        </w:rPr>
        <w:t>EQS structural equations program manual</w:t>
      </w:r>
      <w:r>
        <w:rPr>
          <w:sz w:val="24"/>
        </w:rPr>
        <w:t>. Multivariate Software.</w:t>
      </w:r>
    </w:p>
    <w:p w14:paraId="37D9BF50" w14:textId="77777777" w:rsidR="00C944E3" w:rsidRDefault="00512462">
      <w:pPr>
        <w:pStyle w:val="BodyText"/>
        <w:spacing w:before="152" w:line="355" w:lineRule="auto"/>
        <w:ind w:left="840" w:right="233" w:hanging="720"/>
      </w:pPr>
      <w:proofErr w:type="spellStart"/>
      <w:r>
        <w:t>Bollen</w:t>
      </w:r>
      <w:proofErr w:type="spellEnd"/>
      <w:r>
        <w:t xml:space="preserve">, K. A. (1995). Structural equation models that are nonlinear in latent variables: A least-squares estimator. </w:t>
      </w:r>
      <w:r>
        <w:rPr>
          <w:i/>
        </w:rPr>
        <w:t>Sociological Methodology</w:t>
      </w:r>
      <w:r>
        <w:t xml:space="preserve">, </w:t>
      </w:r>
      <w:r>
        <w:rPr>
          <w:i/>
        </w:rPr>
        <w:t>25</w:t>
      </w:r>
      <w:r>
        <w:t>, 223.</w:t>
      </w:r>
      <w:hyperlink r:id="rId20">
        <w:bookmarkStart w:id="524" w:name="_bookmark7"/>
        <w:bookmarkEnd w:id="524"/>
        <w:r>
          <w:t xml:space="preserve"> https://doi.org/10.2307/271068</w:t>
        </w:r>
      </w:hyperlink>
    </w:p>
    <w:p w14:paraId="378D308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Bollen</w:t>
      </w:r>
      <w:proofErr w:type="spellEnd"/>
      <w:r>
        <w:t xml:space="preserve">, K. A. (2019). Model Implied Instrumental Variables (MIIVs): An Alternative Orientation to Structural Equation Modeling. </w:t>
      </w:r>
      <w:r>
        <w:rPr>
          <w:i/>
        </w:rPr>
        <w:t>Multivariate Behavioral Research</w:t>
      </w:r>
      <w:r>
        <w:t>,</w:t>
      </w:r>
      <w:bookmarkStart w:id="525" w:name="_bookmark8"/>
      <w:bookmarkEnd w:id="525"/>
      <w:r>
        <w:t xml:space="preserve"> </w:t>
      </w:r>
      <w:r>
        <w:rPr>
          <w:i/>
        </w:rPr>
        <w:t xml:space="preserve">54 </w:t>
      </w:r>
      <w:r>
        <w:t xml:space="preserve">(1), 31–46. </w:t>
      </w:r>
      <w:hyperlink r:id="rId21">
        <w:r>
          <w:t>https://doi.org/10.1080/00273171.2018.1483224</w:t>
        </w:r>
      </w:hyperlink>
    </w:p>
    <w:p w14:paraId="3E8BD4C2" w14:textId="77777777" w:rsidR="00C944E3" w:rsidRDefault="00512462">
      <w:pPr>
        <w:pStyle w:val="BodyText"/>
        <w:spacing w:line="355" w:lineRule="auto"/>
        <w:ind w:left="840" w:right="113" w:hanging="720"/>
      </w:pPr>
      <w:r>
        <w:t>Browne,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Cudeck</w:t>
      </w:r>
      <w:proofErr w:type="spellEnd"/>
      <w:r>
        <w:t>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(1992).</w:t>
      </w:r>
      <w:r>
        <w:rPr>
          <w:spacing w:val="-10"/>
        </w:rPr>
        <w:t xml:space="preserve"> </w:t>
      </w:r>
      <w:r>
        <w:t>Alternative</w:t>
      </w:r>
      <w:r>
        <w:rPr>
          <w:spacing w:val="-9"/>
        </w:rPr>
        <w:t xml:space="preserve"> </w:t>
      </w:r>
      <w:r>
        <w:rPr>
          <w:spacing w:val="-7"/>
        </w:rPr>
        <w:t>Ways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rPr>
          <w:i/>
          <w:spacing w:val="-3"/>
        </w:rPr>
        <w:t>Sociological</w:t>
      </w:r>
      <w:bookmarkStart w:id="526" w:name="_bookmark9"/>
      <w:bookmarkEnd w:id="526"/>
      <w:r>
        <w:rPr>
          <w:i/>
          <w:spacing w:val="-3"/>
        </w:rPr>
        <w:t xml:space="preserve"> Methods </w:t>
      </w:r>
      <w:r>
        <w:rPr>
          <w:i/>
        </w:rPr>
        <w:t xml:space="preserve">&amp; </w:t>
      </w:r>
      <w:r>
        <w:rPr>
          <w:i/>
          <w:spacing w:val="-4"/>
        </w:rPr>
        <w:t>Research</w:t>
      </w:r>
      <w:r>
        <w:rPr>
          <w:spacing w:val="-4"/>
        </w:rPr>
        <w:t xml:space="preserve">, </w:t>
      </w:r>
      <w:r>
        <w:rPr>
          <w:i/>
        </w:rPr>
        <w:t xml:space="preserve">21 </w:t>
      </w:r>
      <w:r>
        <w:t>(2), 230–258.</w:t>
      </w:r>
      <w:r>
        <w:rPr>
          <w:spacing w:val="3"/>
        </w:rPr>
        <w:t xml:space="preserve"> </w:t>
      </w:r>
      <w:hyperlink r:id="rId22">
        <w:r>
          <w:t>https://doi.org/10.1177/0049124192021002005</w:t>
        </w:r>
      </w:hyperlink>
    </w:p>
    <w:p w14:paraId="156DD9EA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Buse, A. (1982). The Likelihood Ratio, </w:t>
      </w:r>
      <w:r>
        <w:rPr>
          <w:spacing w:val="-5"/>
        </w:rPr>
        <w:t xml:space="preserve">Wald, </w:t>
      </w:r>
      <w:r>
        <w:t xml:space="preserve">and Lagrange Multiplier </w:t>
      </w:r>
      <w:r>
        <w:rPr>
          <w:spacing w:val="-4"/>
        </w:rPr>
        <w:t xml:space="preserve">Tests: </w:t>
      </w:r>
      <w:r>
        <w:t xml:space="preserve">An Expository Note. </w:t>
      </w:r>
      <w:r>
        <w:rPr>
          <w:i/>
        </w:rPr>
        <w:t xml:space="preserve">The </w:t>
      </w:r>
      <w:r>
        <w:rPr>
          <w:i/>
          <w:spacing w:val="-3"/>
        </w:rPr>
        <w:t xml:space="preserve">American </w:t>
      </w:r>
      <w:r>
        <w:rPr>
          <w:i/>
        </w:rPr>
        <w:t>Statistician</w:t>
      </w:r>
      <w:r>
        <w:t xml:space="preserve">, </w:t>
      </w:r>
      <w:r>
        <w:rPr>
          <w:i/>
        </w:rPr>
        <w:t xml:space="preserve">36 </w:t>
      </w:r>
      <w:r>
        <w:t>(3a), 153–157.</w:t>
      </w:r>
      <w:hyperlink r:id="rId23">
        <w:bookmarkStart w:id="527" w:name="_bookmark10"/>
        <w:bookmarkEnd w:id="527"/>
        <w:r>
          <w:t xml:space="preserve"> https://doi.org/10.1080/00031305.1982.10482817</w:t>
        </w:r>
      </w:hyperlink>
    </w:p>
    <w:p w14:paraId="324DABC4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Carpenter, B., Gelman, A., Hoffman, M. D., Lee, D., Goodrich, B., Betancourt, M., Brubaker, M., Guo, J., Li, P., &amp; Riddell, A. (2017). Stan: A probabilistic programming language.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76 </w:t>
      </w:r>
      <w:r>
        <w:t>(1).</w:t>
      </w:r>
      <w:hyperlink r:id="rId24">
        <w:bookmarkStart w:id="528" w:name="_bookmark11"/>
        <w:bookmarkEnd w:id="528"/>
        <w:r>
          <w:t xml:space="preserve"> https://doi.org/10.18637/jss.v076.i01</w:t>
        </w:r>
      </w:hyperlink>
    </w:p>
    <w:p w14:paraId="68C35C29" w14:textId="77777777" w:rsidR="00C944E3" w:rsidRDefault="00512462">
      <w:pPr>
        <w:pStyle w:val="BodyText"/>
        <w:spacing w:line="355" w:lineRule="auto"/>
        <w:ind w:left="840" w:hanging="720"/>
      </w:pPr>
      <w:r>
        <w:t xml:space="preserve">Chou, C. P., &amp; </w:t>
      </w:r>
      <w:proofErr w:type="spellStart"/>
      <w:r>
        <w:t>Bentler</w:t>
      </w:r>
      <w:proofErr w:type="spellEnd"/>
      <w:r>
        <w:t xml:space="preserve">, P. M. (1990). Model Modification in Covariance Structure </w:t>
      </w:r>
      <w:r>
        <w:rPr>
          <w:w w:val="95"/>
        </w:rPr>
        <w:t xml:space="preserve">Modeling: A Comparison among Likelihood Ratio, Lagrange Multiplier, and Wald </w:t>
      </w:r>
      <w:r>
        <w:t xml:space="preserve">Tests.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25 </w:t>
      </w:r>
      <w:r>
        <w:t>(1), 115–136.</w:t>
      </w:r>
      <w:hyperlink r:id="rId25">
        <w:bookmarkStart w:id="529" w:name="_bookmark12"/>
        <w:bookmarkEnd w:id="529"/>
        <w:r>
          <w:t xml:space="preserve"> https://doi.org/10.1207/s15327906mbr2501_13</w:t>
        </w:r>
      </w:hyperlink>
    </w:p>
    <w:p w14:paraId="29B3888F" w14:textId="77777777" w:rsidR="00C944E3" w:rsidRDefault="00512462">
      <w:pPr>
        <w:spacing w:line="320" w:lineRule="exact"/>
        <w:ind w:left="120"/>
        <w:rPr>
          <w:sz w:val="24"/>
        </w:rPr>
      </w:pPr>
      <w:r>
        <w:rPr>
          <w:w w:val="105"/>
          <w:sz w:val="24"/>
        </w:rPr>
        <w:t xml:space="preserve">de </w:t>
      </w:r>
      <w:proofErr w:type="spellStart"/>
      <w:r>
        <w:rPr>
          <w:w w:val="105"/>
          <w:sz w:val="24"/>
        </w:rPr>
        <w:t>Finetti</w:t>
      </w:r>
      <w:proofErr w:type="spellEnd"/>
      <w:r>
        <w:rPr>
          <w:w w:val="105"/>
          <w:sz w:val="24"/>
        </w:rPr>
        <w:t xml:space="preserve">, B. (1974). </w:t>
      </w:r>
      <w:r>
        <w:rPr>
          <w:i/>
          <w:w w:val="105"/>
          <w:sz w:val="24"/>
        </w:rPr>
        <w:t xml:space="preserve">Theory of probability, </w:t>
      </w:r>
      <w:proofErr w:type="spellStart"/>
      <w:r>
        <w:rPr>
          <w:i/>
          <w:w w:val="105"/>
          <w:sz w:val="24"/>
        </w:rPr>
        <w:t>violumne</w:t>
      </w:r>
      <w:proofErr w:type="spellEnd"/>
      <w:r>
        <w:rPr>
          <w:i/>
          <w:w w:val="105"/>
          <w:sz w:val="24"/>
        </w:rPr>
        <w:t xml:space="preserve"> 1</w:t>
      </w:r>
      <w:r>
        <w:rPr>
          <w:w w:val="105"/>
          <w:sz w:val="24"/>
        </w:rPr>
        <w:t>. Wiley.</w:t>
      </w:r>
    </w:p>
    <w:p w14:paraId="678A8C7F" w14:textId="77777777" w:rsidR="00C944E3" w:rsidRDefault="00C944E3">
      <w:pPr>
        <w:spacing w:line="320" w:lineRule="exact"/>
        <w:rPr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493CC6F8" w14:textId="77777777" w:rsidR="00C944E3" w:rsidRDefault="00512462">
      <w:pPr>
        <w:pStyle w:val="BodyText"/>
        <w:spacing w:before="110"/>
        <w:ind w:left="120"/>
      </w:pPr>
      <w:bookmarkStart w:id="530" w:name="_bookmark13"/>
      <w:bookmarkEnd w:id="530"/>
      <w:r>
        <w:lastRenderedPageBreak/>
        <w:t xml:space="preserve">Gelman, A., Carlin, </w:t>
      </w:r>
      <w:r>
        <w:rPr>
          <w:w w:val="105"/>
        </w:rPr>
        <w:t xml:space="preserve">J. </w:t>
      </w:r>
      <w:r>
        <w:t xml:space="preserve">B., Stern, H. S., Dunson, D. B., </w:t>
      </w:r>
      <w:proofErr w:type="spellStart"/>
      <w:r>
        <w:t>Vehtari</w:t>
      </w:r>
      <w:proofErr w:type="spellEnd"/>
      <w:r>
        <w:t>, A., &amp; Rubin, D. B. (2013).</w:t>
      </w:r>
    </w:p>
    <w:p w14:paraId="3BA9E1F9" w14:textId="77777777" w:rsidR="00C944E3" w:rsidRDefault="00512462">
      <w:pPr>
        <w:spacing w:before="154"/>
        <w:ind w:left="840"/>
        <w:rPr>
          <w:sz w:val="24"/>
        </w:rPr>
      </w:pPr>
      <w:bookmarkStart w:id="531" w:name="_bookmark14"/>
      <w:bookmarkEnd w:id="531"/>
      <w:r>
        <w:rPr>
          <w:i/>
          <w:sz w:val="24"/>
        </w:rPr>
        <w:t xml:space="preserve">Bayesian data analysis </w:t>
      </w:r>
      <w:r>
        <w:rPr>
          <w:sz w:val="24"/>
        </w:rPr>
        <w:t xml:space="preserve">(3rd). </w:t>
      </w:r>
      <w:r>
        <w:rPr>
          <w:spacing w:val="-3"/>
          <w:sz w:val="24"/>
        </w:rPr>
        <w:t>CRC</w:t>
      </w:r>
      <w:r>
        <w:rPr>
          <w:spacing w:val="52"/>
          <w:sz w:val="24"/>
        </w:rPr>
        <w:t xml:space="preserve"> </w:t>
      </w:r>
      <w:r>
        <w:rPr>
          <w:sz w:val="24"/>
        </w:rPr>
        <w:t>press.</w:t>
      </w:r>
    </w:p>
    <w:p w14:paraId="7F4EEB0A" w14:textId="77777777" w:rsidR="00C944E3" w:rsidRDefault="00512462">
      <w:pPr>
        <w:pStyle w:val="BodyText"/>
        <w:spacing w:before="154" w:line="355" w:lineRule="auto"/>
        <w:ind w:left="840" w:hanging="720"/>
      </w:pPr>
      <w:r>
        <w:t>Gelman,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X.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Stern,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(1996).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bookmarkStart w:id="532" w:name="_bookmark15"/>
      <w:bookmarkEnd w:id="532"/>
      <w:r>
        <w:t xml:space="preserve"> fitness via realized discrepancies.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 xml:space="preserve">6 </w:t>
      </w:r>
      <w:r>
        <w:t>(4),</w:t>
      </w:r>
      <w:r>
        <w:rPr>
          <w:spacing w:val="46"/>
        </w:rPr>
        <w:t xml:space="preserve"> </w:t>
      </w:r>
      <w:r>
        <w:t>733–807.</w:t>
      </w:r>
    </w:p>
    <w:p w14:paraId="119BD9D1" w14:textId="77777777" w:rsidR="00C944E3" w:rsidRDefault="00512462">
      <w:pPr>
        <w:spacing w:line="355" w:lineRule="auto"/>
        <w:ind w:left="840" w:right="188" w:hanging="720"/>
        <w:rPr>
          <w:sz w:val="24"/>
        </w:rPr>
      </w:pP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</w:t>
      </w:r>
      <w:r>
        <w:rPr>
          <w:i/>
          <w:sz w:val="24"/>
        </w:rPr>
        <w:t xml:space="preserve">LISREL V:  Analysis  of  linear  structural relationships by the method of maximum </w:t>
      </w:r>
      <w:r>
        <w:rPr>
          <w:i/>
          <w:spacing w:val="-3"/>
          <w:sz w:val="24"/>
        </w:rPr>
        <w:t>likelihood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National Educational Resources </w:t>
      </w: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USREL V: Analysis of linear structural </w:t>
      </w:r>
      <w:r>
        <w:rPr>
          <w:w w:val="95"/>
          <w:sz w:val="24"/>
        </w:rPr>
        <w:t xml:space="preserve">relationships </w:t>
      </w:r>
      <w:r>
        <w:rPr>
          <w:spacing w:val="-4"/>
          <w:w w:val="95"/>
          <w:sz w:val="24"/>
        </w:rPr>
        <w:t xml:space="preserve">by </w:t>
      </w:r>
      <w:r>
        <w:rPr>
          <w:w w:val="95"/>
          <w:sz w:val="24"/>
        </w:rPr>
        <w:t>the method of maximum likelihood. Chicago: National Educational</w:t>
      </w:r>
      <w:bookmarkStart w:id="533" w:name="_bookmark16"/>
      <w:bookmarkEnd w:id="533"/>
      <w:r>
        <w:rPr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22FFF215" w14:textId="77777777" w:rsidR="00C944E3" w:rsidRDefault="00512462">
      <w:pPr>
        <w:pStyle w:val="BodyText"/>
        <w:spacing w:line="355" w:lineRule="auto"/>
        <w:ind w:left="840" w:right="178" w:hanging="720"/>
      </w:pPr>
      <w:r>
        <w:t xml:space="preserve">Kaplan, D. (1989). Model Modification in Covariance Structure Analysis: Application of the Expected Parameter Change Statistic. </w:t>
      </w:r>
      <w:r>
        <w:rPr>
          <w:i/>
        </w:rPr>
        <w:t>Multivariate Behavioral Research</w:t>
      </w:r>
      <w:r>
        <w:t xml:space="preserve">, </w:t>
      </w:r>
      <w:r>
        <w:rPr>
          <w:i/>
        </w:rPr>
        <w:t xml:space="preserve">24 </w:t>
      </w:r>
      <w:r>
        <w:t>(3),</w:t>
      </w:r>
      <w:bookmarkStart w:id="534" w:name="_bookmark17"/>
      <w:bookmarkEnd w:id="534"/>
      <w:r>
        <w:t xml:space="preserve"> 285–305. </w:t>
      </w:r>
      <w:hyperlink r:id="rId26">
        <w:r>
          <w:t>https://doi.org/10.1207/s15327906mbr2403_2</w:t>
        </w:r>
      </w:hyperlink>
    </w:p>
    <w:p w14:paraId="4FF6CA3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Kass</w:t>
      </w:r>
      <w:proofErr w:type="spellEnd"/>
      <w:r>
        <w:t xml:space="preserve">, R. E., &amp; </w:t>
      </w:r>
      <w:proofErr w:type="spellStart"/>
      <w:r>
        <w:rPr>
          <w:spacing w:val="-3"/>
        </w:rPr>
        <w:t>Steffey</w:t>
      </w:r>
      <w:proofErr w:type="spellEnd"/>
      <w:r>
        <w:rPr>
          <w:spacing w:val="-3"/>
        </w:rPr>
        <w:t xml:space="preserve">, </w:t>
      </w:r>
      <w:r>
        <w:t xml:space="preserve">D. (1989). Approximate </w:t>
      </w:r>
      <w:proofErr w:type="spellStart"/>
      <w:r>
        <w:t>bayesian</w:t>
      </w:r>
      <w:proofErr w:type="spellEnd"/>
      <w:r>
        <w:t xml:space="preserve"> inference in conditionally independent</w:t>
      </w:r>
      <w:r>
        <w:rPr>
          <w:spacing w:val="-24"/>
        </w:rPr>
        <w:t xml:space="preserve"> </w:t>
      </w:r>
      <w:r>
        <w:t>hierarchical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(Parametric</w:t>
      </w:r>
      <w:r>
        <w:rPr>
          <w:spacing w:val="-23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models).</w:t>
      </w:r>
      <w:r>
        <w:rPr>
          <w:spacing w:val="-23"/>
        </w:rPr>
        <w:t xml:space="preserve"> </w:t>
      </w:r>
      <w:r>
        <w:rPr>
          <w:i/>
        </w:rPr>
        <w:t>Journal</w:t>
      </w:r>
      <w:r>
        <w:rPr>
          <w:i/>
          <w:spacing w:val="-21"/>
        </w:rPr>
        <w:t xml:space="preserve"> </w:t>
      </w:r>
      <w:r>
        <w:rPr>
          <w:i/>
        </w:rPr>
        <w:t xml:space="preserve">of the </w:t>
      </w:r>
      <w:r>
        <w:rPr>
          <w:i/>
          <w:spacing w:val="-3"/>
        </w:rPr>
        <w:t xml:space="preserve">American </w:t>
      </w:r>
      <w:r>
        <w:rPr>
          <w:i/>
        </w:rPr>
        <w:t xml:space="preserve">Statistical </w:t>
      </w:r>
      <w:r>
        <w:rPr>
          <w:i/>
          <w:spacing w:val="-3"/>
        </w:rPr>
        <w:t>Association</w:t>
      </w:r>
      <w:r>
        <w:rPr>
          <w:spacing w:val="-3"/>
        </w:rPr>
        <w:t xml:space="preserve">, </w:t>
      </w:r>
      <w:r>
        <w:rPr>
          <w:i/>
        </w:rPr>
        <w:t xml:space="preserve">84 </w:t>
      </w:r>
      <w:r>
        <w:t>(407), 717–726.</w:t>
      </w:r>
      <w:hyperlink r:id="rId27">
        <w:bookmarkStart w:id="535" w:name="_bookmark18"/>
        <w:bookmarkEnd w:id="535"/>
        <w:r>
          <w:t xml:space="preserve"> https://doi.org/10.1080/01621459.1989.10478825</w:t>
        </w:r>
      </w:hyperlink>
    </w:p>
    <w:p w14:paraId="49B8C832" w14:textId="77777777" w:rsidR="00C944E3" w:rsidRDefault="00512462">
      <w:pPr>
        <w:spacing w:line="355" w:lineRule="auto"/>
        <w:ind w:left="840" w:hanging="720"/>
        <w:rPr>
          <w:sz w:val="24"/>
        </w:rPr>
      </w:pPr>
      <w:r>
        <w:rPr>
          <w:w w:val="105"/>
          <w:sz w:val="24"/>
        </w:rPr>
        <w:t xml:space="preserve">Kline, R. B. (2015). </w:t>
      </w:r>
      <w:r>
        <w:rPr>
          <w:i/>
          <w:w w:val="105"/>
          <w:sz w:val="24"/>
        </w:rPr>
        <w:t xml:space="preserve">Principles and practice of structural equation modeling </w:t>
      </w:r>
      <w:r>
        <w:rPr>
          <w:w w:val="105"/>
          <w:sz w:val="24"/>
        </w:rPr>
        <w:t>(Fourth). The</w:t>
      </w:r>
      <w:bookmarkStart w:id="536" w:name="_bookmark19"/>
      <w:bookmarkEnd w:id="536"/>
      <w:r>
        <w:rPr>
          <w:w w:val="105"/>
          <w:sz w:val="24"/>
        </w:rPr>
        <w:t xml:space="preserve"> Guilford Press.</w:t>
      </w:r>
    </w:p>
    <w:p w14:paraId="50E4F7AF" w14:textId="77777777" w:rsidR="00C944E3" w:rsidRDefault="00512462">
      <w:pPr>
        <w:pStyle w:val="BodyText"/>
        <w:spacing w:line="355" w:lineRule="auto"/>
        <w:ind w:left="840" w:hanging="720"/>
      </w:pPr>
      <w:r>
        <w:t>Lee,</w:t>
      </w:r>
      <w:r>
        <w:rPr>
          <w:spacing w:val="-10"/>
        </w:rPr>
        <w:t xml:space="preserve"> </w:t>
      </w:r>
      <w:r>
        <w:t>T.,</w:t>
      </w:r>
      <w:r>
        <w:rPr>
          <w:spacing w:val="-8"/>
        </w:rPr>
        <w:t xml:space="preserve"> </w:t>
      </w:r>
      <w:r>
        <w:t>Cai,</w:t>
      </w:r>
      <w:r>
        <w:rPr>
          <w:spacing w:val="-8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Kuhfeld</w:t>
      </w:r>
      <w:proofErr w:type="spellEnd"/>
      <w:r>
        <w:t>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(2016).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2"/>
        </w:rPr>
        <w:t>poor</w:t>
      </w:r>
      <w:r>
        <w:rPr>
          <w:spacing w:val="-9"/>
        </w:rPr>
        <w:t xml:space="preserve"> </w:t>
      </w:r>
      <w:r>
        <w:t>person’s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rPr>
          <w:spacing w:val="-3"/>
        </w:rPr>
        <w:t>checking</w:t>
      </w:r>
      <w:r>
        <w:rPr>
          <w:spacing w:val="-9"/>
        </w:rPr>
        <w:t xml:space="preserve"> </w:t>
      </w:r>
      <w:r>
        <w:t xml:space="preserve">of structural equation models.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23 </w:t>
      </w:r>
      <w:r>
        <w:t>(2), 206–220.</w:t>
      </w:r>
      <w:hyperlink r:id="rId28">
        <w:bookmarkStart w:id="537" w:name="_bookmark20"/>
        <w:bookmarkEnd w:id="537"/>
        <w:r>
          <w:t xml:space="preserve"> https://doi.org/10.1080/10705511.2015.1014041</w:t>
        </w:r>
      </w:hyperlink>
    </w:p>
    <w:p w14:paraId="7AFEE663" w14:textId="77777777" w:rsidR="00C944E3" w:rsidRDefault="00512462">
      <w:pPr>
        <w:spacing w:line="321" w:lineRule="exact"/>
        <w:ind w:left="120"/>
        <w:rPr>
          <w:sz w:val="24"/>
        </w:rPr>
      </w:pPr>
      <w:bookmarkStart w:id="538" w:name="_bookmark21"/>
      <w:bookmarkEnd w:id="538"/>
      <w:r>
        <w:rPr>
          <w:w w:val="105"/>
          <w:sz w:val="24"/>
        </w:rPr>
        <w:t xml:space="preserve">Levy, R., &amp; </w:t>
      </w:r>
      <w:proofErr w:type="spellStart"/>
      <w:r>
        <w:rPr>
          <w:w w:val="105"/>
          <w:sz w:val="24"/>
        </w:rPr>
        <w:t>Mislevy</w:t>
      </w:r>
      <w:proofErr w:type="spellEnd"/>
      <w:r>
        <w:rPr>
          <w:w w:val="105"/>
          <w:sz w:val="24"/>
        </w:rPr>
        <w:t xml:space="preserve">, R. J. (2016). </w:t>
      </w:r>
      <w:r>
        <w:rPr>
          <w:i/>
          <w:w w:val="105"/>
          <w:sz w:val="24"/>
        </w:rPr>
        <w:t>Bayesian psychometric modeling</w:t>
      </w:r>
      <w:r>
        <w:rPr>
          <w:w w:val="105"/>
          <w:sz w:val="24"/>
        </w:rPr>
        <w:t>. CRC Press.</w:t>
      </w:r>
    </w:p>
    <w:p w14:paraId="1FD960CC" w14:textId="77777777" w:rsidR="00C944E3" w:rsidRDefault="00512462">
      <w:pPr>
        <w:pStyle w:val="BodyText"/>
        <w:spacing w:before="138" w:line="355" w:lineRule="auto"/>
        <w:ind w:left="840" w:right="1284" w:hanging="720"/>
      </w:pPr>
      <w:r>
        <w:t>Li,</w:t>
      </w:r>
      <w:r>
        <w:rPr>
          <w:spacing w:val="-20"/>
        </w:rPr>
        <w:t xml:space="preserve"> </w:t>
      </w:r>
      <w:r>
        <w:t>B.</w:t>
      </w:r>
      <w:r>
        <w:rPr>
          <w:spacing w:val="-19"/>
        </w:rPr>
        <w:t xml:space="preserve"> </w:t>
      </w:r>
      <w:r>
        <w:t>(1992).</w:t>
      </w:r>
      <w:r>
        <w:rPr>
          <w:spacing w:val="-19"/>
        </w:rPr>
        <w:t xml:space="preserve"> </w:t>
      </w:r>
      <w:r>
        <w:t>Laplace</w:t>
      </w:r>
      <w:r>
        <w:rPr>
          <w:spacing w:val="-19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posterior</w:t>
      </w:r>
      <w:r>
        <w:rPr>
          <w:spacing w:val="-19"/>
        </w:rPr>
        <w:t xml:space="preserve"> </w:t>
      </w:r>
      <w:r>
        <w:t>densities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nonlinear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bookmarkStart w:id="539" w:name="_bookmark22"/>
      <w:bookmarkEnd w:id="539"/>
      <w:r>
        <w:t xml:space="preserve"> parameters.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79 </w:t>
      </w:r>
      <w:r>
        <w:t>(2),</w:t>
      </w:r>
      <w:r>
        <w:rPr>
          <w:spacing w:val="25"/>
        </w:rPr>
        <w:t xml:space="preserve"> </w:t>
      </w:r>
      <w:r>
        <w:t>393–401.</w:t>
      </w:r>
    </w:p>
    <w:p w14:paraId="71633D42" w14:textId="77777777" w:rsidR="00C944E3" w:rsidRDefault="00512462">
      <w:pPr>
        <w:pStyle w:val="BodyText"/>
        <w:spacing w:line="355" w:lineRule="auto"/>
        <w:ind w:left="840" w:right="188" w:hanging="720"/>
      </w:pP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Shi,</w:t>
      </w:r>
      <w:r>
        <w:rPr>
          <w:spacing w:val="-11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(2017).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misfit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equation models:</w:t>
      </w:r>
      <w:r>
        <w:rPr>
          <w:spacing w:val="-34"/>
        </w:rPr>
        <w:t xml:space="preserve"> </w:t>
      </w:r>
      <w:r>
        <w:t>Standardized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rPr>
          <w:spacing w:val="-3"/>
        </w:rPr>
        <w:t>covariances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t>correlations.</w:t>
      </w:r>
      <w:r>
        <w:rPr>
          <w:spacing w:val="-34"/>
        </w:rPr>
        <w:t xml:space="preserve"> </w:t>
      </w:r>
      <w:r>
        <w:rPr>
          <w:i/>
          <w:spacing w:val="-3"/>
        </w:rPr>
        <w:t>Methodology</w:t>
      </w:r>
      <w:r>
        <w:rPr>
          <w:spacing w:val="-3"/>
        </w:rPr>
        <w:t xml:space="preserve">, </w:t>
      </w:r>
      <w:r>
        <w:rPr>
          <w:i/>
        </w:rPr>
        <w:t xml:space="preserve">13 </w:t>
      </w:r>
      <w:r>
        <w:t>(Supplement 1), 23–30.</w:t>
      </w:r>
      <w:r>
        <w:rPr>
          <w:spacing w:val="16"/>
        </w:rPr>
        <w:t xml:space="preserve"> </w:t>
      </w:r>
      <w:hyperlink r:id="rId29">
        <w:r>
          <w:t>https://doi.org/10.1027/1614-2241/a000129</w:t>
        </w:r>
      </w:hyperlink>
    </w:p>
    <w:p w14:paraId="0732144D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7418340" w14:textId="77777777" w:rsidR="00C944E3" w:rsidRDefault="00512462">
      <w:pPr>
        <w:pStyle w:val="BodyText"/>
        <w:spacing w:before="110" w:line="355" w:lineRule="auto"/>
        <w:ind w:left="840" w:right="299" w:hanging="720"/>
      </w:pPr>
      <w:bookmarkStart w:id="540" w:name="_bookmark23"/>
      <w:bookmarkEnd w:id="540"/>
      <w:proofErr w:type="spellStart"/>
      <w:r>
        <w:rPr>
          <w:spacing w:val="-3"/>
        </w:rPr>
        <w:lastRenderedPageBreak/>
        <w:t>Maydeu</w:t>
      </w:r>
      <w:proofErr w:type="spellEnd"/>
      <w:r>
        <w:rPr>
          <w:spacing w:val="-3"/>
        </w:rPr>
        <w:t xml:space="preserve">-Olivares, </w:t>
      </w:r>
      <w:r>
        <w:t xml:space="preserve">A., Shi, D., &amp; </w:t>
      </w:r>
      <w:proofErr w:type="spellStart"/>
      <w:r>
        <w:t>Rosseel</w:t>
      </w:r>
      <w:proofErr w:type="spellEnd"/>
      <w:r>
        <w:t>, Y. (2018). Assessing Fit in Structural Equation Models: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Monte-Carlo</w:t>
      </w:r>
      <w:r>
        <w:rPr>
          <w:spacing w:val="-24"/>
        </w:rPr>
        <w:t xml:space="preserve"> </w:t>
      </w:r>
      <w:r>
        <w:t>Evaluation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RMSEA</w:t>
      </w:r>
      <w:r>
        <w:rPr>
          <w:spacing w:val="-23"/>
        </w:rPr>
        <w:t xml:space="preserve"> </w:t>
      </w:r>
      <w:r>
        <w:rPr>
          <w:spacing w:val="-4"/>
        </w:rPr>
        <w:t>Versus</w:t>
      </w:r>
      <w:r>
        <w:rPr>
          <w:spacing w:val="-23"/>
        </w:rPr>
        <w:t xml:space="preserve"> </w:t>
      </w:r>
      <w:r>
        <w:t>SRMR</w:t>
      </w:r>
      <w:r>
        <w:rPr>
          <w:spacing w:val="-23"/>
        </w:rPr>
        <w:t xml:space="preserve"> </w:t>
      </w:r>
      <w:r>
        <w:t>Confidence</w:t>
      </w:r>
      <w:r>
        <w:rPr>
          <w:spacing w:val="-23"/>
        </w:rPr>
        <w:t xml:space="preserve"> </w:t>
      </w:r>
      <w:r>
        <w:rPr>
          <w:spacing w:val="-3"/>
        </w:rPr>
        <w:t xml:space="preserve">Intervals </w:t>
      </w:r>
      <w:r>
        <w:t xml:space="preserve">and </w:t>
      </w:r>
      <w:r>
        <w:rPr>
          <w:spacing w:val="-4"/>
        </w:rPr>
        <w:t xml:space="preserve">Tests </w:t>
      </w:r>
      <w:r>
        <w:t xml:space="preserve">of Close Fit.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25 </w:t>
      </w:r>
      <w:r>
        <w:t>(3), 389–402.</w:t>
      </w:r>
      <w:hyperlink r:id="rId30">
        <w:bookmarkStart w:id="541" w:name="_bookmark24"/>
        <w:bookmarkEnd w:id="541"/>
        <w:r>
          <w:t xml:space="preserve"> https://doi.org/10.1080/10705511.2017.1389611</w:t>
        </w:r>
      </w:hyperlink>
    </w:p>
    <w:p w14:paraId="1754E759" w14:textId="77777777" w:rsidR="00C944E3" w:rsidRDefault="00512462">
      <w:pPr>
        <w:pStyle w:val="BodyText"/>
        <w:spacing w:line="355" w:lineRule="auto"/>
        <w:ind w:left="840" w:right="581" w:hanging="720"/>
      </w:pPr>
      <w:r>
        <w:t xml:space="preserve">Merkle, E. C., &amp; </w:t>
      </w:r>
      <w:proofErr w:type="spellStart"/>
      <w:r>
        <w:t>Rosseel</w:t>
      </w:r>
      <w:proofErr w:type="spellEnd"/>
      <w:r>
        <w:t xml:space="preserve">, Y. (2018). </w:t>
      </w:r>
      <w:proofErr w:type="spellStart"/>
      <w:r>
        <w:rPr>
          <w:spacing w:val="-3"/>
        </w:rPr>
        <w:t>blavaan</w:t>
      </w:r>
      <w:proofErr w:type="spellEnd"/>
      <w:r>
        <w:rPr>
          <w:spacing w:val="-3"/>
        </w:rPr>
        <w:t xml:space="preserve">: </w:t>
      </w:r>
      <w:r>
        <w:t xml:space="preserve">Bayesian structural equation models via parameter expansion.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85 </w:t>
      </w:r>
      <w:r>
        <w:t>(4), 1–30.</w:t>
      </w:r>
      <w:hyperlink r:id="rId31">
        <w:bookmarkStart w:id="542" w:name="_bookmark25"/>
        <w:bookmarkEnd w:id="542"/>
        <w:r>
          <w:t xml:space="preserve"> https://doi.org/10.18637/jss.v085.i04</w:t>
        </w:r>
      </w:hyperlink>
    </w:p>
    <w:p w14:paraId="2F3C048B" w14:textId="77777777" w:rsidR="00C944E3" w:rsidRDefault="00512462">
      <w:pPr>
        <w:spacing w:line="321" w:lineRule="exact"/>
        <w:ind w:left="120"/>
        <w:rPr>
          <w:sz w:val="24"/>
        </w:rPr>
      </w:pPr>
      <w:bookmarkStart w:id="543" w:name="_bookmark26"/>
      <w:bookmarkEnd w:id="543"/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L.,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(2017).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 User’s Guide </w:t>
      </w:r>
      <w:r>
        <w:rPr>
          <w:sz w:val="24"/>
        </w:rPr>
        <w:t xml:space="preserve">(8th).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.</w:t>
      </w:r>
    </w:p>
    <w:p w14:paraId="2C871FB7" w14:textId="77777777" w:rsidR="00C944E3" w:rsidRDefault="00512462">
      <w:pPr>
        <w:pStyle w:val="BodyText"/>
        <w:spacing w:before="150" w:line="355" w:lineRule="auto"/>
        <w:ind w:left="840" w:hanging="720"/>
      </w:pPr>
      <w:proofErr w:type="spellStart"/>
      <w:r>
        <w:t>Neyman</w:t>
      </w:r>
      <w:proofErr w:type="spellEnd"/>
      <w:r>
        <w:t xml:space="preserve">, J., &amp; Pearson, E. S. (1928). On the use and interpretation of certain test criteria for purposes of statistical inference.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20 </w:t>
      </w:r>
      <w:r>
        <w:t>(3/4), 175–240, 263–294.</w:t>
      </w:r>
      <w:hyperlink r:id="rId32">
        <w:bookmarkStart w:id="544" w:name="_bookmark27"/>
        <w:bookmarkEnd w:id="544"/>
        <w:r>
          <w:t xml:space="preserve"> https://doi.org/10.2307/2332112</w:t>
        </w:r>
      </w:hyperlink>
    </w:p>
    <w:p w14:paraId="56D87370" w14:textId="77777777" w:rsidR="00C944E3" w:rsidRDefault="00512462">
      <w:pPr>
        <w:spacing w:line="355" w:lineRule="auto"/>
        <w:ind w:left="840" w:right="117" w:hanging="720"/>
        <w:rPr>
          <w:sz w:val="24"/>
        </w:rPr>
      </w:pPr>
      <w:r>
        <w:rPr>
          <w:sz w:val="24"/>
        </w:rPr>
        <w:t>Plummer,</w:t>
      </w:r>
      <w:r>
        <w:rPr>
          <w:spacing w:val="-19"/>
          <w:sz w:val="24"/>
        </w:rPr>
        <w:t xml:space="preserve"> </w:t>
      </w:r>
      <w:r>
        <w:rPr>
          <w:sz w:val="24"/>
        </w:rPr>
        <w:t>M.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(2003).</w:t>
      </w:r>
      <w:r>
        <w:rPr>
          <w:spacing w:val="-19"/>
          <w:sz w:val="24"/>
        </w:rPr>
        <w:t xml:space="preserve"> </w:t>
      </w:r>
      <w:r>
        <w:rPr>
          <w:sz w:val="24"/>
        </w:rPr>
        <w:t>Jags: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program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bayesian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9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gibbs</w:t>
      </w:r>
      <w:proofErr w:type="spellEnd"/>
      <w:r>
        <w:rPr>
          <w:sz w:val="24"/>
        </w:rPr>
        <w:t xml:space="preserve"> sampling. </w:t>
      </w:r>
      <w:r>
        <w:rPr>
          <w:i/>
          <w:spacing w:val="-6"/>
          <w:sz w:val="24"/>
        </w:rPr>
        <w:t xml:space="preserve">Proceedings </w:t>
      </w:r>
      <w:r>
        <w:rPr>
          <w:i/>
          <w:sz w:val="24"/>
        </w:rPr>
        <w:t xml:space="preserve">of the </w:t>
      </w:r>
      <w:r>
        <w:rPr>
          <w:i/>
          <w:spacing w:val="-4"/>
          <w:sz w:val="24"/>
        </w:rPr>
        <w:t xml:space="preserve">3rd </w:t>
      </w:r>
      <w:r>
        <w:rPr>
          <w:i/>
          <w:sz w:val="24"/>
        </w:rPr>
        <w:t>international  workshop  on  distributed</w:t>
      </w:r>
      <w:bookmarkStart w:id="545" w:name="_bookmark28"/>
      <w:bookmarkEnd w:id="545"/>
      <w:r>
        <w:rPr>
          <w:i/>
          <w:sz w:val="24"/>
        </w:rPr>
        <w:t xml:space="preserve"> statistical computing</w:t>
      </w:r>
      <w:r>
        <w:rPr>
          <w:sz w:val="24"/>
        </w:rPr>
        <w:t xml:space="preserve">, </w:t>
      </w:r>
      <w:r>
        <w:rPr>
          <w:i/>
          <w:sz w:val="24"/>
        </w:rPr>
        <w:t xml:space="preserve">124 </w:t>
      </w:r>
      <w:r>
        <w:rPr>
          <w:sz w:val="24"/>
        </w:rPr>
        <w:t>(125.10),</w:t>
      </w:r>
      <w:r>
        <w:rPr>
          <w:spacing w:val="-29"/>
          <w:sz w:val="24"/>
        </w:rPr>
        <w:t xml:space="preserve"> </w:t>
      </w:r>
      <w:r>
        <w:rPr>
          <w:sz w:val="24"/>
        </w:rPr>
        <w:t>1–10.</w:t>
      </w:r>
    </w:p>
    <w:p w14:paraId="48D18639" w14:textId="77777777" w:rsidR="00C944E3" w:rsidRDefault="00512462">
      <w:pPr>
        <w:pStyle w:val="BodyText"/>
        <w:spacing w:line="321" w:lineRule="exact"/>
        <w:ind w:left="120"/>
      </w:pPr>
      <w:proofErr w:type="spellStart"/>
      <w:r>
        <w:t>Rosseel</w:t>
      </w:r>
      <w:proofErr w:type="spellEnd"/>
      <w:r>
        <w:t xml:space="preserve">, Y. (2012). </w:t>
      </w:r>
      <w:proofErr w:type="spellStart"/>
      <w:r>
        <w:t>Lavaan</w:t>
      </w:r>
      <w:proofErr w:type="spellEnd"/>
      <w:r>
        <w:t>: An R package for structural equation modeling and more.</w:t>
      </w:r>
    </w:p>
    <w:p w14:paraId="2917202F" w14:textId="77777777" w:rsidR="00C944E3" w:rsidRDefault="00512462">
      <w:pPr>
        <w:spacing w:before="151"/>
        <w:ind w:left="840"/>
        <w:rPr>
          <w:sz w:val="24"/>
        </w:rPr>
      </w:pPr>
      <w:bookmarkStart w:id="546" w:name="_bookmark29"/>
      <w:bookmarkEnd w:id="546"/>
      <w:r>
        <w:rPr>
          <w:i/>
          <w:w w:val="105"/>
          <w:sz w:val="24"/>
        </w:rPr>
        <w:t>Journal of statistical software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48 </w:t>
      </w:r>
      <w:r>
        <w:rPr>
          <w:w w:val="105"/>
          <w:sz w:val="24"/>
        </w:rPr>
        <w:t>(2),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1–36.</w:t>
      </w:r>
    </w:p>
    <w:p w14:paraId="773A7EFE" w14:textId="77777777" w:rsidR="00C944E3" w:rsidRPr="004F126A" w:rsidRDefault="00512462">
      <w:pPr>
        <w:pStyle w:val="BodyText"/>
        <w:spacing w:before="154" w:line="355" w:lineRule="auto"/>
        <w:ind w:left="840" w:hanging="720"/>
        <w:rPr>
          <w:lang w:val="es-MX"/>
        </w:rPr>
      </w:pPr>
      <w:r>
        <w:t xml:space="preserve">Rubin, D. B. (1996). Comment: On posterior predictive p-values. </w:t>
      </w:r>
      <w:r w:rsidRPr="004F126A">
        <w:rPr>
          <w:i/>
          <w:lang w:val="es-MX"/>
        </w:rPr>
        <w:t>Statistica Sinica</w:t>
      </w:r>
      <w:r w:rsidRPr="004F126A">
        <w:rPr>
          <w:lang w:val="es-MX"/>
        </w:rPr>
        <w:t xml:space="preserve">, </w:t>
      </w:r>
      <w:r w:rsidRPr="004F126A">
        <w:rPr>
          <w:i/>
          <w:lang w:val="es-MX"/>
        </w:rPr>
        <w:t xml:space="preserve">6 </w:t>
      </w:r>
      <w:r w:rsidRPr="004F126A">
        <w:rPr>
          <w:lang w:val="es-MX"/>
        </w:rPr>
        <w:t>(4),</w:t>
      </w:r>
      <w:bookmarkStart w:id="547" w:name="_bookmark30"/>
      <w:bookmarkEnd w:id="547"/>
      <w:r w:rsidRPr="004F126A">
        <w:rPr>
          <w:lang w:val="es-MX"/>
        </w:rPr>
        <w:t xml:space="preserve"> 787–792.</w:t>
      </w:r>
    </w:p>
    <w:p w14:paraId="1A26C0E6" w14:textId="77777777" w:rsidR="00C944E3" w:rsidRDefault="00512462">
      <w:pPr>
        <w:spacing w:line="355" w:lineRule="auto"/>
        <w:ind w:left="840" w:right="163" w:hanging="720"/>
        <w:rPr>
          <w:sz w:val="24"/>
        </w:rPr>
      </w:pPr>
      <w:r w:rsidRPr="004F126A">
        <w:rPr>
          <w:sz w:val="24"/>
          <w:lang w:val="es-MX"/>
        </w:rPr>
        <w:t xml:space="preserve">Rue, H., Martino, S., &amp; Chopin, N. (2009). </w:t>
      </w:r>
      <w:r>
        <w:rPr>
          <w:sz w:val="24"/>
        </w:rPr>
        <w:t>Approximate Bayesian inference for latent Gaussian</w:t>
      </w:r>
      <w:r>
        <w:rPr>
          <w:spacing w:val="-17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7"/>
          <w:sz w:val="24"/>
        </w:rPr>
        <w:t xml:space="preserve"> </w:t>
      </w:r>
      <w:r>
        <w:rPr>
          <w:sz w:val="24"/>
        </w:rPr>
        <w:t>nested</w:t>
      </w:r>
      <w:r>
        <w:rPr>
          <w:spacing w:val="-16"/>
          <w:sz w:val="24"/>
        </w:rPr>
        <w:t xml:space="preserve"> </w:t>
      </w:r>
      <w:r>
        <w:rPr>
          <w:sz w:val="24"/>
        </w:rPr>
        <w:t>Laplace</w:t>
      </w:r>
      <w:r>
        <w:rPr>
          <w:spacing w:val="-18"/>
          <w:sz w:val="24"/>
        </w:rPr>
        <w:t xml:space="preserve"> </w:t>
      </w:r>
      <w:r>
        <w:rPr>
          <w:sz w:val="24"/>
        </w:rPr>
        <w:t>approximations.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Royal </w:t>
      </w:r>
      <w:r>
        <w:rPr>
          <w:i/>
          <w:sz w:val="24"/>
        </w:rPr>
        <w:t xml:space="preserve">Statistical Society. Series B: Statistical </w:t>
      </w:r>
      <w:r>
        <w:rPr>
          <w:i/>
          <w:spacing w:val="-3"/>
          <w:sz w:val="24"/>
        </w:rPr>
        <w:t>Methodology</w:t>
      </w:r>
      <w:r>
        <w:rPr>
          <w:spacing w:val="-3"/>
          <w:sz w:val="24"/>
        </w:rPr>
        <w:t xml:space="preserve">, </w:t>
      </w:r>
      <w:r>
        <w:rPr>
          <w:i/>
          <w:sz w:val="24"/>
        </w:rPr>
        <w:t xml:space="preserve">71 </w:t>
      </w:r>
      <w:r>
        <w:rPr>
          <w:sz w:val="24"/>
        </w:rPr>
        <w:t>(2), 319–392.</w:t>
      </w:r>
      <w:hyperlink r:id="rId33">
        <w:bookmarkStart w:id="548" w:name="_bookmark31"/>
        <w:bookmarkEnd w:id="548"/>
        <w:r>
          <w:rPr>
            <w:sz w:val="24"/>
          </w:rPr>
          <w:t xml:space="preserve"> https://doi.org/10.1111/j.1467-9868.2008.00700.x</w:t>
        </w:r>
      </w:hyperlink>
    </w:p>
    <w:p w14:paraId="5BC2FD50" w14:textId="77777777" w:rsidR="00C944E3" w:rsidRDefault="00512462">
      <w:pPr>
        <w:pStyle w:val="BodyText"/>
        <w:spacing w:line="320" w:lineRule="exact"/>
        <w:ind w:left="120"/>
      </w:pPr>
      <w:r>
        <w:t xml:space="preserve">Shi, D., Song, H., DiStefano, C., </w:t>
      </w:r>
      <w:proofErr w:type="spellStart"/>
      <w:r>
        <w:t>Maydeu</w:t>
      </w:r>
      <w:proofErr w:type="spellEnd"/>
      <w:r>
        <w:t>-Olivares, A., McDaniel, H. L., &amp; Jiang, Z. (2019).</w:t>
      </w:r>
    </w:p>
    <w:p w14:paraId="627CC405" w14:textId="77777777" w:rsidR="00C944E3" w:rsidRDefault="00512462">
      <w:pPr>
        <w:pStyle w:val="BodyText"/>
        <w:spacing w:before="153" w:line="355" w:lineRule="auto"/>
        <w:ind w:left="840" w:right="332"/>
        <w:jc w:val="both"/>
      </w:pPr>
      <w:r>
        <w:t>Evaluating</w:t>
      </w:r>
      <w:r>
        <w:rPr>
          <w:spacing w:val="-26"/>
        </w:rPr>
        <w:t xml:space="preserve"> </w:t>
      </w:r>
      <w:r>
        <w:rPr>
          <w:spacing w:val="-3"/>
        </w:rPr>
        <w:t>Factorial</w:t>
      </w:r>
      <w:r>
        <w:rPr>
          <w:spacing w:val="-24"/>
        </w:rPr>
        <w:t xml:space="preserve"> </w:t>
      </w:r>
      <w:r>
        <w:rPr>
          <w:spacing w:val="-3"/>
        </w:rPr>
        <w:t>Invariance: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Interval</w:t>
      </w:r>
      <w:r>
        <w:rPr>
          <w:spacing w:val="-25"/>
        </w:rPr>
        <w:t xml:space="preserve"> </w:t>
      </w:r>
      <w:r>
        <w:t>Estimation</w:t>
      </w:r>
      <w:r>
        <w:rPr>
          <w:spacing w:val="-25"/>
        </w:rPr>
        <w:t xml:space="preserve"> </w:t>
      </w:r>
      <w:r>
        <w:t>Approach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 xml:space="preserve">Bayesian Structural Equation Modeling. </w:t>
      </w:r>
      <w:r>
        <w:rPr>
          <w:i/>
        </w:rPr>
        <w:t xml:space="preserve">Multivariate Behavioral </w:t>
      </w:r>
      <w:r>
        <w:rPr>
          <w:i/>
          <w:spacing w:val="-5"/>
        </w:rPr>
        <w:t>Research</w:t>
      </w:r>
      <w:r>
        <w:rPr>
          <w:spacing w:val="-5"/>
        </w:rPr>
        <w:t xml:space="preserve">, </w:t>
      </w:r>
      <w:r>
        <w:rPr>
          <w:i/>
        </w:rPr>
        <w:t xml:space="preserve">54 </w:t>
      </w:r>
      <w:r>
        <w:t xml:space="preserve">(2), 224–245. </w:t>
      </w:r>
      <w:hyperlink r:id="rId34">
        <w:r>
          <w:t>https://doi.org/10.1080/00273171.2018.1514484</w:t>
        </w:r>
      </w:hyperlink>
    </w:p>
    <w:p w14:paraId="6778EB7A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4EE843C" w14:textId="77777777" w:rsidR="00C944E3" w:rsidRDefault="00512462">
      <w:pPr>
        <w:pStyle w:val="BodyText"/>
        <w:spacing w:before="110" w:line="355" w:lineRule="auto"/>
        <w:ind w:left="840" w:right="730" w:hanging="720"/>
      </w:pPr>
      <w:bookmarkStart w:id="549" w:name="_bookmark33"/>
      <w:bookmarkEnd w:id="549"/>
      <w:proofErr w:type="spellStart"/>
      <w:r>
        <w:lastRenderedPageBreak/>
        <w:t>Sörbom</w:t>
      </w:r>
      <w:proofErr w:type="spellEnd"/>
      <w:r>
        <w:t xml:space="preserve">, D. (1989). Model modification. </w:t>
      </w:r>
      <w:r>
        <w:rPr>
          <w:i/>
        </w:rPr>
        <w:t>Psychometrika</w:t>
      </w:r>
      <w:r>
        <w:t xml:space="preserve">, </w:t>
      </w:r>
      <w:r>
        <w:rPr>
          <w:i/>
        </w:rPr>
        <w:t xml:space="preserve">54 </w:t>
      </w:r>
      <w:r>
        <w:t>(3), 371–384.</w:t>
      </w:r>
      <w:hyperlink r:id="rId35">
        <w:bookmarkStart w:id="550" w:name="_bookmark32"/>
        <w:bookmarkEnd w:id="550"/>
        <w:r>
          <w:t xml:space="preserve"> https://doi.org/10.1007/BF02294623</w:t>
        </w:r>
      </w:hyperlink>
    </w:p>
    <w:p w14:paraId="6D53AE43" w14:textId="77777777" w:rsidR="00C944E3" w:rsidRDefault="00512462">
      <w:pPr>
        <w:pStyle w:val="BodyText"/>
        <w:spacing w:line="355" w:lineRule="auto"/>
        <w:ind w:left="840" w:right="386" w:hanging="720"/>
      </w:pPr>
      <w:proofErr w:type="spellStart"/>
      <w:r>
        <w:t>Steiger</w:t>
      </w:r>
      <w:proofErr w:type="spellEnd"/>
      <w:r>
        <w:t>,</w:t>
      </w:r>
      <w:r>
        <w:rPr>
          <w:spacing w:val="-13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(2007).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structural </w:t>
      </w:r>
      <w:r>
        <w:rPr>
          <w:w w:val="105"/>
        </w:rPr>
        <w:t xml:space="preserve">equation modeling. </w:t>
      </w:r>
      <w:r>
        <w:rPr>
          <w:i/>
          <w:w w:val="105"/>
        </w:rPr>
        <w:t xml:space="preserve">Personality and Individual </w:t>
      </w:r>
      <w:r>
        <w:rPr>
          <w:i/>
          <w:spacing w:val="-3"/>
          <w:w w:val="105"/>
        </w:rPr>
        <w:t>Differences</w:t>
      </w:r>
      <w:r>
        <w:rPr>
          <w:spacing w:val="-3"/>
          <w:w w:val="105"/>
        </w:rPr>
        <w:t xml:space="preserve">, </w:t>
      </w:r>
      <w:r>
        <w:rPr>
          <w:i/>
          <w:w w:val="105"/>
        </w:rPr>
        <w:t xml:space="preserve">42 </w:t>
      </w:r>
      <w:r>
        <w:rPr>
          <w:w w:val="105"/>
        </w:rPr>
        <w:t>(5), 893–898.</w:t>
      </w:r>
      <w:hyperlink r:id="rId36">
        <w:bookmarkStart w:id="551" w:name="_bookmark34"/>
        <w:bookmarkEnd w:id="551"/>
        <w:r>
          <w:rPr>
            <w:w w:val="105"/>
          </w:rPr>
          <w:t xml:space="preserve"> https://doi.org/10.1016/j.paid.2006.09.017</w:t>
        </w:r>
      </w:hyperlink>
    </w:p>
    <w:p w14:paraId="3E513095" w14:textId="77777777" w:rsidR="00C944E3" w:rsidRDefault="00512462">
      <w:pPr>
        <w:pStyle w:val="BodyText"/>
        <w:spacing w:line="355" w:lineRule="auto"/>
        <w:ind w:left="839" w:right="730" w:hanging="720"/>
      </w:pPr>
      <w:proofErr w:type="spellStart"/>
      <w:r>
        <w:t>Surhone</w:t>
      </w:r>
      <w:proofErr w:type="spellEnd"/>
      <w:r>
        <w:t xml:space="preserve">, L. M., </w:t>
      </w:r>
      <w:proofErr w:type="spellStart"/>
      <w:r>
        <w:t>Tennoe</w:t>
      </w:r>
      <w:proofErr w:type="spellEnd"/>
      <w:r>
        <w:t xml:space="preserve">, M. T., &amp; </w:t>
      </w:r>
      <w:proofErr w:type="spellStart"/>
      <w:r>
        <w:t>Henssonow</w:t>
      </w:r>
      <w:proofErr w:type="spellEnd"/>
      <w:r>
        <w:t xml:space="preserve">, S. F. (2010). </w:t>
      </w:r>
      <w:proofErr w:type="spellStart"/>
      <w:r>
        <w:rPr>
          <w:i/>
        </w:rPr>
        <w:t>Openbugs</w:t>
      </w:r>
      <w:proofErr w:type="spellEnd"/>
      <w:r>
        <w:t>. Betascript</w:t>
      </w:r>
      <w:bookmarkStart w:id="552" w:name="_bookmark35"/>
      <w:bookmarkEnd w:id="552"/>
      <w:r>
        <w:t xml:space="preserve"> Publishing. </w:t>
      </w:r>
      <w:hyperlink r:id="rId37">
        <w:r>
          <w:t>https://doi.org/10.5555/1941071</w:t>
        </w:r>
      </w:hyperlink>
    </w:p>
    <w:p w14:paraId="4BC1A1DD" w14:textId="77777777" w:rsidR="00C944E3" w:rsidRDefault="00512462">
      <w:pPr>
        <w:spacing w:line="355" w:lineRule="auto"/>
        <w:ind w:left="839" w:right="190" w:hanging="720"/>
        <w:rPr>
          <w:sz w:val="24"/>
        </w:rPr>
      </w:pPr>
      <w:r>
        <w:rPr>
          <w:spacing w:val="-3"/>
          <w:sz w:val="24"/>
        </w:rPr>
        <w:t xml:space="preserve">Tierney, </w:t>
      </w:r>
      <w:r>
        <w:rPr>
          <w:sz w:val="24"/>
        </w:rPr>
        <w:t xml:space="preserve">L., &amp; </w:t>
      </w:r>
      <w:proofErr w:type="spellStart"/>
      <w:r>
        <w:rPr>
          <w:sz w:val="24"/>
        </w:rPr>
        <w:t>Kadane</w:t>
      </w:r>
      <w:proofErr w:type="spellEnd"/>
      <w:r>
        <w:rPr>
          <w:sz w:val="24"/>
        </w:rPr>
        <w:t xml:space="preserve">, J. B. (1986). Accurate approximations for posterior moments and </w:t>
      </w:r>
      <w:r>
        <w:rPr>
          <w:w w:val="105"/>
          <w:sz w:val="24"/>
        </w:rPr>
        <w:t>marginal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densities.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American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Association</w:t>
      </w:r>
      <w:r>
        <w:rPr>
          <w:spacing w:val="-3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81</w:t>
      </w:r>
      <w:r>
        <w:rPr>
          <w:i/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(393),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82–86.</w:t>
      </w:r>
      <w:hyperlink r:id="rId38">
        <w:bookmarkStart w:id="553" w:name="_bookmark36"/>
        <w:bookmarkEnd w:id="553"/>
        <w:r>
          <w:rPr>
            <w:w w:val="105"/>
            <w:sz w:val="24"/>
          </w:rPr>
          <w:t xml:space="preserve"> https://doi.org/10.1080/01621459.1986.10478240</w:t>
        </w:r>
      </w:hyperlink>
    </w:p>
    <w:p w14:paraId="5E6B7E0A" w14:textId="77777777" w:rsidR="00C944E3" w:rsidRDefault="00512462">
      <w:pPr>
        <w:spacing w:line="355" w:lineRule="auto"/>
        <w:ind w:left="839" w:right="178" w:hanging="720"/>
        <w:rPr>
          <w:sz w:val="24"/>
        </w:rPr>
      </w:pPr>
      <w:r>
        <w:rPr>
          <w:spacing w:val="-5"/>
          <w:sz w:val="24"/>
        </w:rPr>
        <w:t>Wald,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(1943).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2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Number of Observations is Large. </w:t>
      </w:r>
      <w:r>
        <w:rPr>
          <w:i/>
          <w:spacing w:val="-3"/>
          <w:sz w:val="24"/>
        </w:rPr>
        <w:t xml:space="preserve">Transactions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 xml:space="preserve">American </w:t>
      </w:r>
      <w:r>
        <w:rPr>
          <w:i/>
          <w:sz w:val="24"/>
        </w:rPr>
        <w:t>Mathematical</w:t>
      </w:r>
      <w:bookmarkStart w:id="554" w:name="_bookmark37"/>
      <w:bookmarkEnd w:id="554"/>
      <w:r>
        <w:rPr>
          <w:i/>
          <w:sz w:val="24"/>
        </w:rPr>
        <w:t xml:space="preserve"> Society</w:t>
      </w:r>
      <w:r>
        <w:rPr>
          <w:sz w:val="24"/>
        </w:rPr>
        <w:t xml:space="preserve">, </w:t>
      </w:r>
      <w:r>
        <w:rPr>
          <w:i/>
          <w:sz w:val="24"/>
        </w:rPr>
        <w:t xml:space="preserve">54 </w:t>
      </w:r>
      <w:r>
        <w:rPr>
          <w:sz w:val="24"/>
        </w:rPr>
        <w:t>(3), 426.</w:t>
      </w:r>
      <w:r>
        <w:rPr>
          <w:spacing w:val="29"/>
          <w:sz w:val="24"/>
        </w:rPr>
        <w:t xml:space="preserve"> </w:t>
      </w:r>
      <w:hyperlink r:id="rId39">
        <w:r>
          <w:rPr>
            <w:sz w:val="24"/>
          </w:rPr>
          <w:t>https://doi.org/10.2307/1990256</w:t>
        </w:r>
      </w:hyperlink>
    </w:p>
    <w:p w14:paraId="5CCF2EE8" w14:textId="77777777" w:rsidR="00C944E3" w:rsidRDefault="00512462">
      <w:pPr>
        <w:pStyle w:val="BodyText"/>
        <w:spacing w:line="355" w:lineRule="auto"/>
        <w:ind w:left="839" w:right="134" w:hanging="720"/>
      </w:pPr>
      <w:r>
        <w:t xml:space="preserve">Whittaker, T. A. (2012). Using the Modification Index and Standardized Expected Parameter Change for Model Modification. </w:t>
      </w:r>
      <w:r>
        <w:rPr>
          <w:i/>
        </w:rPr>
        <w:t>The Journal of Experimental Education</w:t>
      </w:r>
      <w:r>
        <w:t>,</w:t>
      </w:r>
      <w:bookmarkStart w:id="555" w:name="_bookmark38"/>
      <w:bookmarkEnd w:id="555"/>
      <w:r>
        <w:t xml:space="preserve"> </w:t>
      </w:r>
      <w:r>
        <w:rPr>
          <w:i/>
        </w:rPr>
        <w:t xml:space="preserve">80 </w:t>
      </w:r>
      <w:r>
        <w:t xml:space="preserve">(1), 26–44. </w:t>
      </w:r>
      <w:hyperlink r:id="rId40">
        <w:r>
          <w:t>https://doi.org/10.1080/00220973.2010.531299</w:t>
        </w:r>
      </w:hyperlink>
    </w:p>
    <w:p w14:paraId="13475BFE" w14:textId="77777777" w:rsidR="00C944E3" w:rsidRDefault="00512462">
      <w:pPr>
        <w:pStyle w:val="BodyText"/>
        <w:spacing w:line="355" w:lineRule="auto"/>
        <w:ind w:left="839" w:right="377" w:hanging="720"/>
      </w:pPr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>,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(1993).</w:t>
      </w:r>
      <w:r>
        <w:rPr>
          <w:spacing w:val="-17"/>
        </w:rPr>
        <w:t xml:space="preserve"> </w:t>
      </w:r>
      <w:r>
        <w:t>Laplace’s</w:t>
      </w:r>
      <w:r>
        <w:rPr>
          <w:spacing w:val="-18"/>
        </w:rPr>
        <w:t xml:space="preserve"> </w:t>
      </w:r>
      <w:r>
        <w:t>approximation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nonlinear</w:t>
      </w:r>
      <w:r>
        <w:rPr>
          <w:spacing w:val="-18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-18"/>
        </w:rPr>
        <w:t xml:space="preserve">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80 </w:t>
      </w:r>
      <w:r>
        <w:t>(4),</w:t>
      </w:r>
      <w:r>
        <w:rPr>
          <w:spacing w:val="-12"/>
        </w:rPr>
        <w:t xml:space="preserve"> </w:t>
      </w:r>
      <w:r>
        <w:t>791–796.</w:t>
      </w:r>
    </w:p>
    <w:sectPr w:rsidR="00C944E3">
      <w:pgSz w:w="12240" w:h="15840"/>
      <w:pgMar w:top="1380" w:right="1320" w:bottom="280" w:left="132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ace Aquino" w:date="2020-10-19T22:34:00Z" w:initials="GA">
    <w:p w14:paraId="2E611E29" w14:textId="7165BA81" w:rsidR="00EB0B00" w:rsidRDefault="00EB0B00">
      <w:pPr>
        <w:pStyle w:val="CommentText"/>
      </w:pPr>
      <w:r>
        <w:rPr>
          <w:rStyle w:val="CommentReference"/>
        </w:rPr>
        <w:annotationRef/>
      </w:r>
      <w:r>
        <w:t>The One man wolfpack! Your advisor lets you publish without them??? That’s incredible.</w:t>
      </w:r>
    </w:p>
  </w:comment>
  <w:comment w:id="1" w:author="Padgett, Noah" w:date="2020-10-21T00:34:00Z" w:initials="PN">
    <w:p w14:paraId="5C297D27" w14:textId="0EE07FEA" w:rsidR="00EB0B00" w:rsidRDefault="00EB0B00">
      <w:pPr>
        <w:pStyle w:val="CommentText"/>
      </w:pPr>
      <w:r>
        <w:rPr>
          <w:rStyle w:val="CommentReference"/>
        </w:rPr>
        <w:annotationRef/>
      </w:r>
      <w:r>
        <w:t>Well, I just did it, I didn’t ask lol If he has a problem with it he can tell me.</w:t>
      </w:r>
    </w:p>
  </w:comment>
  <w:comment w:id="4" w:author="Grace Aquino" w:date="2020-10-19T22:35:00Z" w:initials="GA">
    <w:p w14:paraId="66B0DDB3" w14:textId="4C1F2A75" w:rsidR="00EB0B00" w:rsidRDefault="00EB0B00">
      <w:pPr>
        <w:pStyle w:val="CommentText"/>
      </w:pPr>
      <w:r>
        <w:rPr>
          <w:rStyle w:val="CommentReference"/>
        </w:rPr>
        <w:annotationRef/>
      </w:r>
      <w:r>
        <w:t>Is based on? “Can come from sounds a bit vague”</w:t>
      </w:r>
    </w:p>
  </w:comment>
  <w:comment w:id="5" w:author="Padgett, Noah" w:date="2020-10-21T00:34:00Z" w:initials="PN">
    <w:p w14:paraId="0E068AFE" w14:textId="77777777" w:rsidR="00EB0B00" w:rsidRDefault="00EB0B00">
      <w:pPr>
        <w:pStyle w:val="CommentText"/>
      </w:pPr>
      <w:r>
        <w:rPr>
          <w:rStyle w:val="CommentReference"/>
        </w:rPr>
        <w:annotationRef/>
      </w:r>
      <w:r>
        <w:t>can be based on</w:t>
      </w:r>
    </w:p>
    <w:p w14:paraId="5570A750" w14:textId="77777777" w:rsidR="00EB0B00" w:rsidRDefault="00EB0B00">
      <w:pPr>
        <w:pStyle w:val="CommentText"/>
      </w:pPr>
    </w:p>
    <w:p w14:paraId="5597E097" w14:textId="5EE598DB" w:rsidR="00EB0B00" w:rsidRDefault="00EB0B00">
      <w:pPr>
        <w:pStyle w:val="CommentText"/>
      </w:pPr>
      <w:r>
        <w:t>sounds a bit better</w:t>
      </w:r>
    </w:p>
  </w:comment>
  <w:comment w:id="6" w:author="Grace Aquino" w:date="2020-10-19T22:36:00Z" w:initials="GA">
    <w:p w14:paraId="62AC9EDF" w14:textId="2768785A" w:rsidR="00EB0B00" w:rsidRDefault="00EB0B00">
      <w:pPr>
        <w:pStyle w:val="CommentText"/>
      </w:pPr>
      <w:r>
        <w:rPr>
          <w:rStyle w:val="CommentReference"/>
        </w:rPr>
        <w:annotationRef/>
      </w:r>
      <w:r>
        <w:t>Should this specify relationships between what or to what?</w:t>
      </w:r>
    </w:p>
  </w:comment>
  <w:comment w:id="7" w:author="Padgett, Noah" w:date="2020-10-21T00:35:00Z" w:initials="PN">
    <w:p w14:paraId="2925FAC7" w14:textId="7EDB3FF4" w:rsidR="00EB0B00" w:rsidRDefault="00EB0B00">
      <w:pPr>
        <w:pStyle w:val="CommentText"/>
      </w:pPr>
      <w:r>
        <w:rPr>
          <w:rStyle w:val="CommentReference"/>
        </w:rPr>
        <w:annotationRef/>
      </w:r>
      <w:r>
        <w:t>The relationships among observed variables.</w:t>
      </w:r>
    </w:p>
  </w:comment>
  <w:comment w:id="9" w:author="Grace Aquino" w:date="2020-10-19T22:37:00Z" w:initials="GA">
    <w:p w14:paraId="6DDDCEC3" w14:textId="7303CEE7" w:rsidR="00EB0B00" w:rsidRDefault="00EB0B00">
      <w:pPr>
        <w:pStyle w:val="CommentText"/>
      </w:pPr>
      <w:r>
        <w:rPr>
          <w:rStyle w:val="CommentReference"/>
        </w:rPr>
        <w:annotationRef/>
      </w:r>
      <w:r>
        <w:t xml:space="preserve">The need? </w:t>
      </w:r>
    </w:p>
  </w:comment>
  <w:comment w:id="11" w:author="Grace Aquino" w:date="2020-10-19T22:38:00Z" w:initials="GA">
    <w:p w14:paraId="1810E328" w14:textId="169E2B54" w:rsidR="00EB0B00" w:rsidRDefault="00EB0B00">
      <w:pPr>
        <w:pStyle w:val="CommentText"/>
      </w:pPr>
      <w:r>
        <w:rPr>
          <w:rStyle w:val="CommentReference"/>
        </w:rPr>
        <w:annotationRef/>
      </w:r>
      <w:r>
        <w:t>You should include your pet as an author so that you can use “We” here, LOLZZZZ</w:t>
      </w:r>
    </w:p>
  </w:comment>
  <w:comment w:id="12" w:author="Padgett, Noah" w:date="2020-10-21T00:36:00Z" w:initials="PN">
    <w:p w14:paraId="3C316934" w14:textId="782E6891" w:rsidR="00EB0B00" w:rsidRDefault="00EB0B00">
      <w:pPr>
        <w:pStyle w:val="CommentText"/>
      </w:pPr>
      <w:r>
        <w:rPr>
          <w:rStyle w:val="CommentReference"/>
        </w:rPr>
        <w:annotationRef/>
      </w:r>
      <w:r>
        <w:t>Yeah, I was not consistent with this, I need to change all the “we” to “I”. If I have a pet I would lol</w:t>
      </w:r>
    </w:p>
  </w:comment>
  <w:comment w:id="14" w:author="Grace Aquino" w:date="2020-10-19T22:42:00Z" w:initials="GA">
    <w:p w14:paraId="17D4D370" w14:textId="022C29A0" w:rsidR="00EB0B00" w:rsidRDefault="00EB0B00">
      <w:pPr>
        <w:pStyle w:val="CommentText"/>
      </w:pPr>
      <w:r>
        <w:rPr>
          <w:rStyle w:val="CommentReference"/>
        </w:rPr>
        <w:annotationRef/>
      </w:r>
      <w:r>
        <w:t>Use of what? The probabilistic approach or the Bayesian approximation? How can this be clarified?</w:t>
      </w:r>
    </w:p>
  </w:comment>
  <w:comment w:id="15" w:author="Padgett, Noah" w:date="2020-10-21T00:37:00Z" w:initials="PN">
    <w:p w14:paraId="276E8A00" w14:textId="284A2EA7" w:rsidR="00EB0B00" w:rsidRDefault="00EB0B00">
      <w:pPr>
        <w:pStyle w:val="CommentText"/>
      </w:pPr>
      <w:r>
        <w:rPr>
          <w:rStyle w:val="CommentReference"/>
        </w:rPr>
        <w:annotationRef/>
      </w:r>
      <w:r>
        <w:t>And illustrate the use of the proposed approach to assessing local fit…</w:t>
      </w:r>
    </w:p>
  </w:comment>
  <w:comment w:id="17" w:author="Grace Aquino" w:date="2020-10-19T22:42:00Z" w:initials="GA">
    <w:p w14:paraId="61FE37DF" w14:textId="54503235" w:rsidR="00EB0B00" w:rsidRDefault="00EB0B00">
      <w:pPr>
        <w:pStyle w:val="CommentText"/>
      </w:pPr>
      <w:r>
        <w:rPr>
          <w:rStyle w:val="CommentReference"/>
        </w:rPr>
        <w:annotationRef/>
      </w:r>
      <w:r>
        <w:t>I took the liberty to add transition words/phrases in the abstract, to smoothen out the connection between ideas/sentences. Consider going through the paper looking for places where a transition word/phrase is needed.</w:t>
      </w:r>
    </w:p>
  </w:comment>
  <w:comment w:id="18" w:author="Padgett, Noah" w:date="2020-10-21T00:38:00Z" w:initials="PN">
    <w:p w14:paraId="40EC7889" w14:textId="09E84C0F" w:rsidR="00EB0B00" w:rsidRDefault="00EB0B00">
      <w:pPr>
        <w:pStyle w:val="CommentText"/>
      </w:pPr>
      <w:r>
        <w:rPr>
          <w:rStyle w:val="CommentReference"/>
        </w:rPr>
        <w:annotationRef/>
      </w:r>
      <w:r>
        <w:t>Perfect, it needed it. I read and rewrote stuff so many times that I probably just started to fill these pieces in myself.</w:t>
      </w:r>
    </w:p>
  </w:comment>
  <w:comment w:id="39" w:author="Grace Aquino" w:date="2020-10-19T22:54:00Z" w:initials="GA">
    <w:p w14:paraId="1162D1A4" w14:textId="3A60F09B" w:rsidR="00EB0B00" w:rsidRDefault="00EB0B00">
      <w:pPr>
        <w:pStyle w:val="CommentText"/>
      </w:pPr>
      <w:r>
        <w:rPr>
          <w:rStyle w:val="CommentReference"/>
        </w:rPr>
        <w:annotationRef/>
      </w:r>
      <w:r>
        <w:t>For doing what?</w:t>
      </w:r>
    </w:p>
  </w:comment>
  <w:comment w:id="41" w:author="Grace Aquino" w:date="2020-10-19T22:55:00Z" w:initials="GA">
    <w:p w14:paraId="33FB4280" w14:textId="42BA28EF" w:rsidR="00EB0B00" w:rsidRDefault="00EB0B00">
      <w:pPr>
        <w:pStyle w:val="CommentText"/>
      </w:pPr>
      <w:r>
        <w:rPr>
          <w:rStyle w:val="CommentReference"/>
        </w:rPr>
        <w:annotationRef/>
      </w:r>
      <w:r>
        <w:t>What does it mean when a model is specified as a whole?</w:t>
      </w:r>
    </w:p>
  </w:comment>
  <w:comment w:id="42" w:author="Padgett, Noah" w:date="2020-10-21T00:45:00Z" w:initials="PN">
    <w:p w14:paraId="072A73EE" w14:textId="23FDC43B" w:rsidR="002717BA" w:rsidRDefault="002717BA">
      <w:pPr>
        <w:pStyle w:val="CommentText"/>
      </w:pPr>
      <w:r>
        <w:rPr>
          <w:rStyle w:val="CommentReference"/>
        </w:rPr>
        <w:annotationRef/>
      </w:r>
      <w:r>
        <w:t>Whether the specified model well approximates the data generating process.</w:t>
      </w:r>
    </w:p>
  </w:comment>
  <w:comment w:id="45" w:author="Grace Aquino" w:date="2020-10-19T22:58:00Z" w:initials="GA">
    <w:p w14:paraId="7AC12A1E" w14:textId="63EEDA29" w:rsidR="00EB0B00" w:rsidRDefault="00EB0B00">
      <w:pPr>
        <w:pStyle w:val="CommentText"/>
      </w:pPr>
      <w:r>
        <w:rPr>
          <w:rStyle w:val="CommentReference"/>
        </w:rPr>
        <w:annotationRef/>
      </w:r>
      <w:r>
        <w:t>Should these be spelled out first ?</w:t>
      </w:r>
    </w:p>
  </w:comment>
  <w:comment w:id="46" w:author="Padgett, Noah" w:date="2020-10-21T00:46:00Z" w:initials="PN">
    <w:p w14:paraId="595DD46A" w14:textId="2AE8F062" w:rsidR="002717BA" w:rsidRDefault="002717BA">
      <w:pPr>
        <w:pStyle w:val="CommentText"/>
      </w:pPr>
      <w:r>
        <w:rPr>
          <w:rStyle w:val="CommentReference"/>
        </w:rPr>
        <w:annotationRef/>
      </w:r>
      <w:r>
        <w:t>Probably because I only used them here. I still can’t tell what’s “common knowledge” …. Maybe in 10 years…</w:t>
      </w:r>
    </w:p>
  </w:comment>
  <w:comment w:id="54" w:author="Grace Aquino" w:date="2020-10-19T22:59:00Z" w:initials="GA">
    <w:p w14:paraId="37110DCD" w14:textId="08734F56" w:rsidR="00EB0B00" w:rsidRDefault="00EB0B00">
      <w:pPr>
        <w:pStyle w:val="CommentText"/>
      </w:pPr>
      <w:r>
        <w:rPr>
          <w:rStyle w:val="CommentReference"/>
        </w:rPr>
        <w:annotationRef/>
      </w:r>
      <w:r>
        <w:t>This sentence is slightly confusing. What is a systematic and defensible manner referring to?</w:t>
      </w:r>
    </w:p>
  </w:comment>
  <w:comment w:id="55" w:author="Grace Aquino" w:date="2020-10-19T23:08:00Z" w:initials="GA">
    <w:p w14:paraId="7288C10D" w14:textId="6D609E12" w:rsidR="00EB0B00" w:rsidRDefault="00EB0B00">
      <w:pPr>
        <w:pStyle w:val="CommentText"/>
      </w:pPr>
      <w:r>
        <w:rPr>
          <w:rStyle w:val="CommentReference"/>
        </w:rPr>
        <w:annotationRef/>
      </w:r>
      <w:r>
        <w:t>Among observed what?</w:t>
      </w:r>
    </w:p>
  </w:comment>
  <w:comment w:id="56" w:author="Padgett, Noah" w:date="2020-10-21T00:53:00Z" w:initials="PN">
    <w:p w14:paraId="3BD173D5" w14:textId="485DE718" w:rsidR="002717BA" w:rsidRDefault="002717BA">
      <w:pPr>
        <w:pStyle w:val="CommentText"/>
      </w:pPr>
      <w:r>
        <w:rPr>
          <w:rStyle w:val="CommentReference"/>
        </w:rPr>
        <w:annotationRef/>
      </w:r>
      <w:r>
        <w:t>Among observed variables*</w:t>
      </w:r>
    </w:p>
  </w:comment>
  <w:comment w:id="61" w:author="Grace Aquino" w:date="2020-10-19T23:10:00Z" w:initials="GA">
    <w:p w14:paraId="79C5C4B0" w14:textId="1B65719E" w:rsidR="00EB0B00" w:rsidRDefault="00EB0B00">
      <w:pPr>
        <w:pStyle w:val="CommentText"/>
      </w:pPr>
      <w:r>
        <w:rPr>
          <w:rStyle w:val="CommentReference"/>
        </w:rPr>
        <w:annotationRef/>
      </w:r>
      <w:r>
        <w:t xml:space="preserve">To what? </w:t>
      </w:r>
    </w:p>
  </w:comment>
  <w:comment w:id="62" w:author="Padgett, Noah" w:date="2020-10-21T00:54:00Z" w:initials="PN">
    <w:p w14:paraId="557770F7" w14:textId="76020F9C" w:rsidR="002717BA" w:rsidRDefault="002717BA">
      <w:pPr>
        <w:pStyle w:val="CommentText"/>
      </w:pPr>
      <w:r>
        <w:rPr>
          <w:rStyle w:val="CommentReference"/>
        </w:rPr>
        <w:annotationRef/>
      </w:r>
      <w:r>
        <w:t xml:space="preserve">Paths to the </w:t>
      </w:r>
      <w:r w:rsidR="00F42BE4">
        <w:t>measurement or structural components of the model</w:t>
      </w:r>
    </w:p>
  </w:comment>
  <w:comment w:id="69" w:author="Grace Aquino" w:date="2020-10-19T23:11:00Z" w:initials="GA">
    <w:p w14:paraId="41D3C786" w14:textId="3A2808F2" w:rsidR="00EB0B00" w:rsidRDefault="00EB0B00">
      <w:pPr>
        <w:pStyle w:val="CommentText"/>
      </w:pPr>
      <w:r>
        <w:rPr>
          <w:rStyle w:val="CommentReference"/>
        </w:rPr>
        <w:annotationRef/>
      </w:r>
      <w:r>
        <w:t>Is there a better transition for this? “In order to improve X, we propose a more directly…</w:t>
      </w:r>
    </w:p>
  </w:comment>
  <w:comment w:id="70" w:author="Padgett, Noah" w:date="2020-10-21T00:56:00Z" w:initials="PN">
    <w:p w14:paraId="7B373243" w14:textId="77777777" w:rsidR="00F42BE4" w:rsidRDefault="00F42BE4">
      <w:pPr>
        <w:pStyle w:val="CommentText"/>
      </w:pPr>
      <w:r>
        <w:rPr>
          <w:rStyle w:val="CommentReference"/>
        </w:rPr>
        <w:annotationRef/>
      </w:r>
      <w:r>
        <w:t>Yes! I like that.</w:t>
      </w:r>
    </w:p>
    <w:p w14:paraId="271A8E40" w14:textId="77777777" w:rsidR="00F42BE4" w:rsidRDefault="00F42BE4">
      <w:pPr>
        <w:pStyle w:val="CommentText"/>
      </w:pPr>
    </w:p>
    <w:p w14:paraId="69078107" w14:textId="2ADCF35B" w:rsidR="00F42BE4" w:rsidRDefault="00F42BE4">
      <w:pPr>
        <w:pStyle w:val="CommentText"/>
      </w:pPr>
      <w:r>
        <w:t>p-values). In order to improve the interpretability of local fit investigations, we propose…</w:t>
      </w:r>
    </w:p>
  </w:comment>
  <w:comment w:id="75" w:author="Grace Aquino" w:date="2020-10-19T23:14:00Z" w:initials="GA">
    <w:p w14:paraId="08A77D13" w14:textId="121BC9AB" w:rsidR="00EB0B00" w:rsidRDefault="00EB0B00">
      <w:pPr>
        <w:pStyle w:val="CommentText"/>
      </w:pPr>
      <w:r>
        <w:rPr>
          <w:rStyle w:val="CommentReference"/>
        </w:rPr>
        <w:annotationRef/>
      </w:r>
      <w:proofErr w:type="spellStart"/>
      <w:r>
        <w:t>Arent</w:t>
      </w:r>
      <w:proofErr w:type="spellEnd"/>
      <w:r>
        <w:t xml:space="preserve"> all fit assessments interpretation-based? Is this a technical term? Clearly I know not lol</w:t>
      </w:r>
    </w:p>
  </w:comment>
  <w:comment w:id="76" w:author="Padgett, Noah" w:date="2020-10-21T00:57:00Z" w:initials="PN">
    <w:p w14:paraId="222E05F4" w14:textId="77777777" w:rsidR="00F42BE4" w:rsidRDefault="00F42BE4">
      <w:pPr>
        <w:pStyle w:val="CommentText"/>
      </w:pPr>
      <w:r>
        <w:rPr>
          <w:rStyle w:val="CommentReference"/>
        </w:rPr>
        <w:annotationRef/>
      </w:r>
      <w:r>
        <w:t>It’s a good question. Yes and no. All methods of fit assessment have an interpretation, but not all of the interpretations are useful even though statistically/mathematically correct.</w:t>
      </w:r>
    </w:p>
    <w:p w14:paraId="579CC92A" w14:textId="77777777" w:rsidR="00F42BE4" w:rsidRDefault="00F42BE4">
      <w:pPr>
        <w:pStyle w:val="CommentText"/>
      </w:pPr>
    </w:p>
    <w:p w14:paraId="7970A447" w14:textId="12F31B9E" w:rsidR="00F42BE4" w:rsidRDefault="00F42BE4">
      <w:pPr>
        <w:pStyle w:val="CommentText"/>
      </w:pPr>
      <w:r>
        <w:t>For example, one method results in an interpretation of “adding this path/parameter to the model will result in a average expected change of (some number that doesn’t really have a metric/unit) in all other parameters. It’s a very cool mathematical trick but very hard to explain how it changes inferences from the model.</w:t>
      </w:r>
    </w:p>
  </w:comment>
  <w:comment w:id="77" w:author="Grace Aquino" w:date="2020-10-19T23:14:00Z" w:initials="GA">
    <w:p w14:paraId="4F14597F" w14:textId="7B892B28" w:rsidR="00EB0B00" w:rsidRDefault="00EB0B00">
      <w:pPr>
        <w:pStyle w:val="CommentText"/>
      </w:pPr>
      <w:r>
        <w:rPr>
          <w:rStyle w:val="CommentReference"/>
        </w:rPr>
        <w:annotationRef/>
      </w:r>
      <w:r>
        <w:t>Good aims statement/broader impact</w:t>
      </w:r>
    </w:p>
  </w:comment>
  <w:comment w:id="78" w:author="Grace Aquino" w:date="2020-10-19T23:17:00Z" w:initials="GA">
    <w:p w14:paraId="423E7E0B" w14:textId="6A049658" w:rsidR="00EB0B00" w:rsidRDefault="00EB0B00">
      <w:pPr>
        <w:pStyle w:val="CommentText"/>
      </w:pPr>
      <w:r>
        <w:rPr>
          <w:rStyle w:val="CommentReference"/>
        </w:rPr>
        <w:annotationRef/>
      </w:r>
      <w:r>
        <w:t xml:space="preserve">“Goals”? I would also remove the colon to improve readability/flow. E.g. “ The main goals of this research are first, to extend previous… Second, to demonstrate…Finally, to investigate… </w:t>
      </w:r>
    </w:p>
  </w:comment>
  <w:comment w:id="82" w:author="Grace Aquino" w:date="2020-10-19T23:16:00Z" w:initials="GA">
    <w:p w14:paraId="1A774F95" w14:textId="299B349F" w:rsidR="00EB0B00" w:rsidRDefault="00EB0B00">
      <w:pPr>
        <w:pStyle w:val="CommentText"/>
      </w:pPr>
      <w:r>
        <w:rPr>
          <w:rStyle w:val="CommentReference"/>
        </w:rPr>
        <w:annotationRef/>
      </w:r>
      <w:r>
        <w:t>This paragraph is a good summary of what the paper focuses on.</w:t>
      </w:r>
    </w:p>
  </w:comment>
  <w:comment w:id="83" w:author="Padgett, Noah" w:date="2020-10-21T01:01:00Z" w:initials="PN">
    <w:p w14:paraId="13772DA1" w14:textId="5D3C552C" w:rsidR="00F42BE4" w:rsidRDefault="00F42BE4">
      <w:pPr>
        <w:pStyle w:val="CommentText"/>
      </w:pPr>
      <w:r>
        <w:rPr>
          <w:rStyle w:val="CommentReference"/>
        </w:rPr>
        <w:annotationRef/>
      </w:r>
      <w:r>
        <w:t>Thank you!</w:t>
      </w:r>
    </w:p>
  </w:comment>
  <w:comment w:id="84" w:author="Grace Aquino" w:date="2020-10-20T21:38:00Z" w:initials="GA">
    <w:p w14:paraId="287089A8" w14:textId="285CD212" w:rsidR="00EB0B00" w:rsidRDefault="00EB0B00">
      <w:pPr>
        <w:pStyle w:val="CommentText"/>
      </w:pPr>
      <w:r>
        <w:rPr>
          <w:rStyle w:val="CommentReference"/>
        </w:rPr>
        <w:annotationRef/>
      </w:r>
      <w:r>
        <w:t>To help with flow/direction, I recommend making these headers a (complete) sentence. Meaning, include a verb. That way it’s not just sign-posting, it’s summarizing the main idea of the section to follow. E.g. Proposed probabilistic method for doing whatever on God’s green Earth you are trying to accomplish</w:t>
      </w:r>
    </w:p>
  </w:comment>
  <w:comment w:id="171" w:author="Grace Aquino" w:date="2020-10-19T23:19:00Z" w:initials="GA">
    <w:p w14:paraId="257840C8" w14:textId="2F7D7487" w:rsidR="00EB0B00" w:rsidRDefault="00EB0B00">
      <w:pPr>
        <w:pStyle w:val="CommentText"/>
      </w:pPr>
      <w:r>
        <w:rPr>
          <w:rStyle w:val="CommentReference"/>
        </w:rPr>
        <w:annotationRef/>
      </w:r>
      <w:r>
        <w:t>Could this sentence be revised for succinctness and made less wordy? That way the meaning isn’t lost</w:t>
      </w:r>
    </w:p>
  </w:comment>
  <w:comment w:id="243" w:author="Grace Aquino" w:date="2020-10-19T23:21:00Z" w:initials="GA">
    <w:p w14:paraId="7712D5E3" w14:textId="73289A42" w:rsidR="00EB0B00" w:rsidRDefault="00EB0B00">
      <w:pPr>
        <w:pStyle w:val="CommentText"/>
      </w:pPr>
      <w:r>
        <w:rPr>
          <w:rStyle w:val="CommentReference"/>
        </w:rPr>
        <w:annotationRef/>
      </w:r>
      <w:r>
        <w:t>Reference? Self-reference</w:t>
      </w:r>
    </w:p>
  </w:comment>
  <w:comment w:id="244" w:author="Padgett, Noah" w:date="2020-10-21T01:10:00Z" w:initials="PN">
    <w:p w14:paraId="0002A88A" w14:textId="70EACFC3" w:rsidR="006044CC" w:rsidRDefault="006044CC">
      <w:pPr>
        <w:pStyle w:val="CommentText"/>
      </w:pPr>
      <w:r>
        <w:rPr>
          <w:rStyle w:val="CommentReference"/>
        </w:rPr>
        <w:annotationRef/>
      </w:r>
      <w:r>
        <w:t>I’ll think on this. I’m not sure off the top of my head.</w:t>
      </w:r>
    </w:p>
  </w:comment>
  <w:comment w:id="263" w:author="Grace Aquino" w:date="2020-10-19T23:23:00Z" w:initials="GA">
    <w:p w14:paraId="77B2CA90" w14:textId="35C85D81" w:rsidR="00EB0B00" w:rsidRDefault="00EB0B00">
      <w:pPr>
        <w:pStyle w:val="CommentText"/>
      </w:pPr>
      <w:r>
        <w:rPr>
          <w:rStyle w:val="CommentReference"/>
        </w:rPr>
        <w:annotationRef/>
      </w:r>
      <w:r>
        <w:t>This is a run-on/confusing sentence. How can it be clarified?</w:t>
      </w:r>
    </w:p>
  </w:comment>
  <w:comment w:id="264" w:author="Padgett, Noah" w:date="2020-10-21T01:12:00Z" w:initials="PN">
    <w:p w14:paraId="53F0DE4D" w14:textId="0F336408" w:rsidR="006044CC" w:rsidRDefault="006044CC">
      <w:pPr>
        <w:pStyle w:val="CommentText"/>
      </w:pPr>
      <w:r>
        <w:rPr>
          <w:rStyle w:val="CommentReference"/>
        </w:rPr>
        <w:annotationRef/>
      </w:r>
      <w:r>
        <w:t xml:space="preserve">relationship </w:t>
      </w:r>
      <w:r>
        <w:t>can fail to</w:t>
      </w:r>
      <w:r>
        <w:t xml:space="preserve"> substantively </w:t>
      </w:r>
      <w:r>
        <w:t>add to out understanding of the measurement process.</w:t>
      </w:r>
    </w:p>
  </w:comment>
  <w:comment w:id="314" w:author="Grace Aquino" w:date="2020-10-20T20:19:00Z" w:initials="GA">
    <w:p w14:paraId="1A421F13" w14:textId="537C9E94" w:rsidR="00EB0B00" w:rsidRDefault="00EB0B00">
      <w:pPr>
        <w:pStyle w:val="CommentText"/>
      </w:pPr>
      <w:r>
        <w:rPr>
          <w:rStyle w:val="CommentReference"/>
        </w:rPr>
        <w:annotationRef/>
      </w:r>
      <w:r>
        <w:t>This clause is confusing. How can it be revise for clarity? What does “to couch the estimates” mean? Could this clause be made a separate sentence?</w:t>
      </w:r>
    </w:p>
  </w:comment>
  <w:comment w:id="325" w:author="Grace Aquino" w:date="2020-10-20T20:21:00Z" w:initials="GA">
    <w:p w14:paraId="6EDC6EA7" w14:textId="26035D6F" w:rsidR="00EB0B00" w:rsidRDefault="00EB0B00">
      <w:pPr>
        <w:pStyle w:val="CommentText"/>
      </w:pPr>
      <w:r>
        <w:rPr>
          <w:rStyle w:val="CommentReference"/>
        </w:rPr>
        <w:annotationRef/>
      </w:r>
      <w:r>
        <w:t>To accomplish what? Specify.</w:t>
      </w:r>
    </w:p>
  </w:comment>
  <w:comment w:id="380" w:author="Grace Aquino" w:date="2020-10-20T20:22:00Z" w:initials="GA">
    <w:p w14:paraId="4850CC26" w14:textId="3EADC952" w:rsidR="00EB0B00" w:rsidRDefault="00EB0B00">
      <w:pPr>
        <w:pStyle w:val="CommentText"/>
      </w:pPr>
      <w:r>
        <w:rPr>
          <w:rStyle w:val="CommentReference"/>
        </w:rPr>
        <w:annotationRef/>
      </w:r>
      <w:r>
        <w:t>I’m not sure if I don’t understand this because  I am not a stats person or if I don’t understand this because the grammar is incorrect. Please double check! How does an item “load” more strongly than another? Loads what? LOL</w:t>
      </w:r>
    </w:p>
  </w:comment>
  <w:comment w:id="381" w:author="Padgett, Noah" w:date="2020-10-21T01:21:00Z" w:initials="PN">
    <w:p w14:paraId="50FCD6CB" w14:textId="5756CFA4" w:rsidR="00093A27" w:rsidRDefault="00093A27">
      <w:pPr>
        <w:pStyle w:val="CommentText"/>
      </w:pPr>
      <w:r>
        <w:rPr>
          <w:rStyle w:val="CommentReference"/>
        </w:rPr>
        <w:annotationRef/>
      </w:r>
      <w:r>
        <w:t>It’s a little bit of both, “load/loads/loading” carry a special meaning in this context that essentially just means that we have evidence that the item is related to the construct we want to measure. More importantly, I can be more clear with this.</w:t>
      </w:r>
    </w:p>
  </w:comment>
  <w:comment w:id="386" w:author="Grace Aquino" w:date="2020-10-20T20:35:00Z" w:initials="GA">
    <w:p w14:paraId="10DDFDB1" w14:textId="29F1D68B" w:rsidR="00EB0B00" w:rsidRDefault="00EB0B00">
      <w:pPr>
        <w:pStyle w:val="CommentText"/>
      </w:pPr>
      <w:r>
        <w:rPr>
          <w:rStyle w:val="CommentReference"/>
        </w:rPr>
        <w:annotationRef/>
      </w:r>
      <w:r>
        <w:t>Of what or to accomplish what? Specify, otherwise it sounds a bit vague</w:t>
      </w:r>
    </w:p>
  </w:comment>
  <w:comment w:id="387" w:author="Padgett, Noah" w:date="2020-10-21T01:24:00Z" w:initials="PN">
    <w:p w14:paraId="76A17786" w14:textId="63CBE6FA" w:rsidR="001F4DD2" w:rsidRDefault="001F4DD2">
      <w:pPr>
        <w:pStyle w:val="CommentText"/>
      </w:pPr>
      <w:r>
        <w:rPr>
          <w:rStyle w:val="CommentReference"/>
        </w:rPr>
        <w:annotationRef/>
      </w:r>
      <w:r>
        <w:t>This approach to local fit assessment boils down to…</w:t>
      </w:r>
    </w:p>
  </w:comment>
  <w:comment w:id="388" w:author="Grace Aquino" w:date="2020-10-20T20:36:00Z" w:initials="GA">
    <w:p w14:paraId="3DC06C30" w14:textId="009CBD00" w:rsidR="00EB0B00" w:rsidRDefault="00EB0B00">
      <w:pPr>
        <w:pStyle w:val="CommentText"/>
      </w:pPr>
      <w:r>
        <w:rPr>
          <w:rStyle w:val="CommentReference"/>
        </w:rPr>
        <w:annotationRef/>
      </w:r>
      <w:r>
        <w:t>“practical insignificance”? Like my PhD</w:t>
      </w:r>
    </w:p>
  </w:comment>
  <w:comment w:id="389" w:author="Padgett, Noah" w:date="2020-10-21T01:25:00Z" w:initials="PN">
    <w:p w14:paraId="403B9FF5" w14:textId="77777777" w:rsidR="001F4DD2" w:rsidRDefault="001F4DD2">
      <w:pPr>
        <w:pStyle w:val="CommentText"/>
      </w:pPr>
      <w:r>
        <w:rPr>
          <w:rStyle w:val="CommentReference"/>
        </w:rPr>
        <w:annotationRef/>
      </w:r>
      <w:r>
        <w:t>NO!!!!</w:t>
      </w:r>
    </w:p>
    <w:p w14:paraId="6A5CE72D" w14:textId="77777777" w:rsidR="001F4DD2" w:rsidRDefault="001F4DD2">
      <w:pPr>
        <w:pStyle w:val="CommentText"/>
      </w:pPr>
    </w:p>
    <w:p w14:paraId="2068E9C0" w14:textId="7F6E6C12" w:rsidR="001F4DD2" w:rsidRDefault="001F4DD2">
      <w:pPr>
        <w:pStyle w:val="CommentText"/>
      </w:pPr>
      <w:r>
        <w:t>that are of practical significance</w:t>
      </w:r>
    </w:p>
  </w:comment>
  <w:comment w:id="397" w:author="Grace Aquino" w:date="2020-10-20T20:43:00Z" w:initials="GA">
    <w:p w14:paraId="7EB45C70" w14:textId="7189B62D" w:rsidR="00EB0B00" w:rsidRDefault="00EB0B00">
      <w:pPr>
        <w:pStyle w:val="CommentText"/>
      </w:pPr>
      <w:r>
        <w:rPr>
          <w:rStyle w:val="CommentReference"/>
        </w:rPr>
        <w:annotationRef/>
      </w:r>
      <w:r>
        <w:t>Good knowledge gap statement</w:t>
      </w:r>
    </w:p>
  </w:comment>
  <w:comment w:id="405" w:author="Grace Aquino" w:date="2020-10-20T21:42:00Z" w:initials="GA">
    <w:p w14:paraId="740A7666" w14:textId="6BC2C048" w:rsidR="00EB0B00" w:rsidRDefault="00EB0B00">
      <w:pPr>
        <w:pStyle w:val="CommentText"/>
      </w:pPr>
      <w:r>
        <w:rPr>
          <w:rStyle w:val="CommentReference"/>
        </w:rPr>
        <w:annotationRef/>
      </w:r>
      <w:r>
        <w:t>Build up the approach to do exactly what? Specify</w:t>
      </w:r>
    </w:p>
  </w:comment>
  <w:comment w:id="411" w:author="Grace Aquino" w:date="2020-10-20T20:54:00Z" w:initials="GA">
    <w:p w14:paraId="70000402" w14:textId="2BA7A66A" w:rsidR="00EB0B00" w:rsidRDefault="00EB0B00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416" w:author="Grace Aquino" w:date="2020-10-20T20:55:00Z" w:initials="GA">
    <w:p w14:paraId="59A7FEF5" w14:textId="159FA0B1" w:rsidR="00EB0B00" w:rsidRDefault="00EB0B00">
      <w:pPr>
        <w:pStyle w:val="CommentText"/>
      </w:pPr>
      <w:r>
        <w:rPr>
          <w:rStyle w:val="CommentReference"/>
        </w:rPr>
        <w:annotationRef/>
      </w:r>
      <w:r>
        <w:t>Don’t forget reference!</w:t>
      </w:r>
    </w:p>
  </w:comment>
  <w:comment w:id="417" w:author="Padgett, Noah" w:date="2020-10-21T01:28:00Z" w:initials="PN">
    <w:p w14:paraId="7799D950" w14:textId="0C641573" w:rsidR="001F4DD2" w:rsidRDefault="001F4DD2">
      <w:pPr>
        <w:pStyle w:val="CommentText"/>
      </w:pPr>
      <w:r>
        <w:rPr>
          <w:rStyle w:val="CommentReference"/>
        </w:rPr>
        <w:annotationRef/>
      </w:r>
      <w:r>
        <w:t>AGH!!! Good catch.</w:t>
      </w:r>
    </w:p>
  </w:comment>
  <w:comment w:id="424" w:author="Grace Aquino" w:date="2020-10-20T21:00:00Z" w:initials="GA">
    <w:p w14:paraId="06A6203F" w14:textId="21D70C6F" w:rsidR="00EB0B00" w:rsidRDefault="00EB0B00">
      <w:pPr>
        <w:pStyle w:val="CommentText"/>
      </w:pPr>
      <w:r>
        <w:rPr>
          <w:rStyle w:val="CommentReference"/>
        </w:rPr>
        <w:annotationRef/>
      </w:r>
      <w:r>
        <w:t>I read this in a stereotypical skater dude voice at first</w:t>
      </w:r>
    </w:p>
  </w:comment>
  <w:comment w:id="425" w:author="Padgett, Noah" w:date="2020-10-21T01:34:00Z" w:initials="PN">
    <w:p w14:paraId="735360AF" w14:textId="42296BD1" w:rsidR="00474D44" w:rsidRDefault="00474D44">
      <w:pPr>
        <w:pStyle w:val="CommentText"/>
      </w:pPr>
      <w:r>
        <w:rPr>
          <w:rStyle w:val="CommentReference"/>
        </w:rPr>
        <w:annotationRef/>
      </w:r>
      <w:r>
        <w:t>Perfect! That is the best voice to use when thinking about stats lol</w:t>
      </w:r>
    </w:p>
  </w:comment>
  <w:comment w:id="426" w:author="Grace Aquino" w:date="2020-10-20T21:02:00Z" w:initials="GA">
    <w:p w14:paraId="5204CAFA" w14:textId="6B4D6D6F" w:rsidR="00EB0B00" w:rsidRDefault="00EB0B00">
      <w:pPr>
        <w:pStyle w:val="CommentText"/>
      </w:pPr>
      <w:r>
        <w:rPr>
          <w:rStyle w:val="CommentReference"/>
        </w:rPr>
        <w:annotationRef/>
      </w:r>
      <w:r>
        <w:t>Frankly this looks like a letter from the Zodiac killer. I wonder if you are him.</w:t>
      </w:r>
    </w:p>
  </w:comment>
  <w:comment w:id="427" w:author="Padgett, Noah" w:date="2020-10-21T01:35:00Z" w:initials="PN">
    <w:p w14:paraId="4A1A116F" w14:textId="7B397099" w:rsidR="00474D44" w:rsidRDefault="00474D44">
      <w:pPr>
        <w:pStyle w:val="CommentText"/>
      </w:pPr>
      <w:r>
        <w:rPr>
          <w:rStyle w:val="CommentReference"/>
        </w:rPr>
        <w:annotationRef/>
      </w:r>
      <w:proofErr w:type="spellStart"/>
      <w:r>
        <w:t>Sssshhhh</w:t>
      </w:r>
      <w:proofErr w:type="spellEnd"/>
      <w:r>
        <w:t>…. Don’t tell all my secrets.</w:t>
      </w:r>
    </w:p>
  </w:comment>
  <w:comment w:id="431" w:author="Grace Aquino" w:date="2020-10-20T21:03:00Z" w:initials="GA">
    <w:p w14:paraId="1537B2C2" w14:textId="087A04E4" w:rsidR="00EB0B00" w:rsidRDefault="00EB0B00">
      <w:pPr>
        <w:pStyle w:val="CommentText"/>
      </w:pPr>
      <w:r>
        <w:rPr>
          <w:rStyle w:val="CommentReference"/>
        </w:rPr>
        <w:annotationRef/>
      </w:r>
      <w:r>
        <w:t>Refer to it here (</w:t>
      </w:r>
      <w:proofErr w:type="spellStart"/>
      <w:r>
        <w:t>eg.</w:t>
      </w:r>
      <w:proofErr w:type="spellEnd"/>
      <w:r>
        <w:t xml:space="preserve"> Equation A, or Fig 2, </w:t>
      </w:r>
      <w:proofErr w:type="spellStart"/>
      <w:r>
        <w:t>etc</w:t>
      </w:r>
      <w:proofErr w:type="spellEnd"/>
      <w:r>
        <w:t>)</w:t>
      </w:r>
    </w:p>
  </w:comment>
  <w:comment w:id="443" w:author="Grace Aquino" w:date="2020-10-20T21:04:00Z" w:initials="GA">
    <w:p w14:paraId="4C1A4D6F" w14:textId="7C9806C9" w:rsidR="00EB0B00" w:rsidRDefault="00EB0B00" w:rsidP="00077E82">
      <w:pPr>
        <w:pStyle w:val="CommentText"/>
        <w:ind w:left="1440" w:hanging="1440"/>
      </w:pPr>
      <w:r>
        <w:rPr>
          <w:rStyle w:val="CommentReference"/>
        </w:rPr>
        <w:annotationRef/>
      </w:r>
      <w:r>
        <w:t>his sentence is confusing. How can it be revised?</w:t>
      </w:r>
    </w:p>
  </w:comment>
  <w:comment w:id="455" w:author="Grace Aquino" w:date="2020-10-20T21:10:00Z" w:initials="GA">
    <w:p w14:paraId="6F494367" w14:textId="5BCF1663" w:rsidR="00EB0B00" w:rsidRDefault="00EB0B00">
      <w:pPr>
        <w:pStyle w:val="CommentText"/>
      </w:pPr>
      <w:r>
        <w:rPr>
          <w:rStyle w:val="CommentReference"/>
        </w:rPr>
        <w:annotationRef/>
      </w:r>
      <w:r>
        <w:t xml:space="preserve">How can sentence </w:t>
      </w:r>
      <w:proofErr w:type="spellStart"/>
      <w:r>
        <w:t>bbe</w:t>
      </w:r>
      <w:proofErr w:type="spellEnd"/>
      <w:r>
        <w:t xml:space="preserve"> clarified?</w:t>
      </w:r>
    </w:p>
  </w:comment>
  <w:comment w:id="464" w:author="Grace Aquino" w:date="2020-10-20T21:14:00Z" w:initials="GA">
    <w:p w14:paraId="6E072851" w14:textId="319120EB" w:rsidR="00EB0B00" w:rsidRDefault="00EB0B00">
      <w:pPr>
        <w:pStyle w:val="CommentText"/>
      </w:pPr>
      <w:r>
        <w:rPr>
          <w:rStyle w:val="CommentReference"/>
        </w:rPr>
        <w:annotationRef/>
      </w:r>
      <w:r>
        <w:t>Which is what? Specify otherwise it sounds a bit vague</w:t>
      </w:r>
    </w:p>
  </w:comment>
  <w:comment w:id="465" w:author="Padgett, Noah" w:date="2020-10-21T01:44:00Z" w:initials="PN">
    <w:p w14:paraId="4F99873F" w14:textId="3D1BBA0B" w:rsidR="00C745F3" w:rsidRDefault="00C745F3">
      <w:pPr>
        <w:pStyle w:val="CommentText"/>
      </w:pPr>
      <w:r>
        <w:rPr>
          <w:rStyle w:val="CommentReference"/>
        </w:rPr>
        <w:annotationRef/>
      </w:r>
      <w:r>
        <w:t>Generalize-able method for approximating posterior features is available</w:t>
      </w:r>
    </w:p>
  </w:comment>
  <w:comment w:id="468" w:author="Grace Aquino" w:date="2020-10-20T21:18:00Z" w:initials="GA">
    <w:p w14:paraId="27A898B6" w14:textId="231FC0BD" w:rsidR="00EB0B00" w:rsidRDefault="00EB0B00">
      <w:pPr>
        <w:pStyle w:val="CommentText"/>
      </w:pPr>
      <w:r>
        <w:rPr>
          <w:rStyle w:val="CommentReference"/>
        </w:rPr>
        <w:annotationRef/>
      </w:r>
      <w:r>
        <w:t>LOLZ. Sure</w:t>
      </w:r>
    </w:p>
  </w:comment>
  <w:comment w:id="469" w:author="Padgett, Noah" w:date="2020-10-21T01:46:00Z" w:initials="PN">
    <w:p w14:paraId="68634725" w14:textId="77777777" w:rsidR="00C745F3" w:rsidRDefault="00C745F3">
      <w:pPr>
        <w:pStyle w:val="CommentText"/>
      </w:pPr>
      <w:r>
        <w:rPr>
          <w:rStyle w:val="CommentReference"/>
        </w:rPr>
        <w:annotationRef/>
      </w:r>
      <w:r>
        <w:t xml:space="preserve">I’ve been trying to find a place where I can “it’s obvious that…” </w:t>
      </w:r>
    </w:p>
    <w:p w14:paraId="6B047392" w14:textId="77777777" w:rsidR="00C745F3" w:rsidRDefault="00C745F3">
      <w:pPr>
        <w:pStyle w:val="CommentText"/>
      </w:pPr>
    </w:p>
    <w:p w14:paraId="5695651C" w14:textId="11CC319D" w:rsidR="00C745F3" w:rsidRDefault="00C745F3">
      <w:pPr>
        <w:pStyle w:val="CommentText"/>
      </w:pPr>
      <w:r>
        <w:t>lol</w:t>
      </w:r>
    </w:p>
  </w:comment>
  <w:comment w:id="470" w:author="Grace Aquino" w:date="2020-10-20T21:19:00Z" w:initials="GA">
    <w:p w14:paraId="1431E250" w14:textId="4E7F46F2" w:rsidR="00EB0B00" w:rsidRDefault="00EB0B00">
      <w:pPr>
        <w:pStyle w:val="CommentText"/>
      </w:pPr>
      <w:r>
        <w:rPr>
          <w:rStyle w:val="CommentReference"/>
        </w:rPr>
        <w:annotationRef/>
      </w:r>
      <w:r>
        <w:t>While I appreciate the casual/simple language, just make sure the journal you’re submitting to is okay with such language too.</w:t>
      </w:r>
    </w:p>
  </w:comment>
  <w:comment w:id="471" w:author="Padgett, Noah" w:date="2020-10-21T01:47:00Z" w:initials="PN">
    <w:p w14:paraId="61980B55" w14:textId="0CBE0FB7" w:rsidR="00C745F3" w:rsidRDefault="00C745F3">
      <w:pPr>
        <w:pStyle w:val="CommentText"/>
      </w:pPr>
      <w:r>
        <w:rPr>
          <w:rStyle w:val="CommentReference"/>
        </w:rPr>
        <w:annotationRef/>
      </w:r>
      <w:r>
        <w:t>The journal I have targeted frequently has didactic papers similar to this where authors use casual language. Supposedly it helps to makes insane stats stuff less awful… supposedly…</w:t>
      </w:r>
    </w:p>
  </w:comment>
  <w:comment w:id="472" w:author="Grace Aquino" w:date="2020-10-20T21:20:00Z" w:initials="GA">
    <w:p w14:paraId="03D18B15" w14:textId="5160B1F5" w:rsidR="00EB0B00" w:rsidRDefault="00EB0B00">
      <w:pPr>
        <w:pStyle w:val="CommentText"/>
      </w:pPr>
      <w:r>
        <w:rPr>
          <w:rStyle w:val="CommentReference"/>
        </w:rPr>
        <w:annotationRef/>
      </w:r>
      <w:r>
        <w:t>What is this referring to? Specify</w:t>
      </w:r>
    </w:p>
  </w:comment>
  <w:comment w:id="473" w:author="Padgett, Noah" w:date="2020-10-21T01:49:00Z" w:initials="PN">
    <w:p w14:paraId="35371C74" w14:textId="77777777" w:rsidR="00C745F3" w:rsidRDefault="00C745F3">
      <w:pPr>
        <w:pStyle w:val="CommentText"/>
      </w:pPr>
      <w:r>
        <w:rPr>
          <w:rStyle w:val="CommentReference"/>
        </w:rPr>
        <w:annotationRef/>
      </w:r>
      <w:r>
        <w:t>This is actually the section I was thinking of not including because it felt too stats theory compared to the rest of the paper.</w:t>
      </w:r>
    </w:p>
    <w:p w14:paraId="49BF0972" w14:textId="77777777" w:rsidR="00C745F3" w:rsidRDefault="00C745F3">
      <w:pPr>
        <w:pStyle w:val="CommentText"/>
      </w:pPr>
    </w:p>
    <w:p w14:paraId="726D9726" w14:textId="2873F917" w:rsidR="00C745F3" w:rsidRDefault="00C745F3">
      <w:pPr>
        <w:pStyle w:val="CommentText"/>
      </w:pPr>
      <w:r>
        <w:t xml:space="preserve">I’ll see if I can figure this out by the time we meet. </w:t>
      </w:r>
    </w:p>
  </w:comment>
  <w:comment w:id="495" w:author="Grace Aquino" w:date="2020-10-20T21:21:00Z" w:initials="GA">
    <w:p w14:paraId="44992669" w14:textId="4953D350" w:rsidR="00EB0B00" w:rsidRDefault="00EB0B00">
      <w:pPr>
        <w:pStyle w:val="CommentText"/>
      </w:pPr>
      <w:r>
        <w:rPr>
          <w:rStyle w:val="CommentReference"/>
        </w:rPr>
        <w:annotationRef/>
      </w:r>
      <w:r>
        <w:t>This sentence is confusing. How can it be clarified?</w:t>
      </w:r>
    </w:p>
  </w:comment>
  <w:comment w:id="499" w:author="Grace Aquino" w:date="2020-10-20T21:22:00Z" w:initials="GA">
    <w:p w14:paraId="2FDE70DE" w14:textId="11272DD1" w:rsidR="00EB0B00" w:rsidRDefault="00EB0B00">
      <w:pPr>
        <w:pStyle w:val="CommentText"/>
      </w:pPr>
      <w:r>
        <w:rPr>
          <w:rStyle w:val="CommentReference"/>
        </w:rPr>
        <w:annotationRef/>
      </w:r>
      <w:r>
        <w:t>Since this is a nice summary/overview of the study, I wonder if it’s possible to include/preface it earlier on in the introduction (?). Or are these types of papers written so that all the theory mumbo jumbo comes first and then the more practical study/simulation comes after?</w:t>
      </w:r>
    </w:p>
  </w:comment>
  <w:comment w:id="500" w:author="Padgett, Noah" w:date="2020-10-21T01:57:00Z" w:initials="PN">
    <w:p w14:paraId="50C85BE0" w14:textId="16026A37" w:rsidR="006E2819" w:rsidRDefault="006E2819">
      <w:pPr>
        <w:pStyle w:val="CommentText"/>
      </w:pPr>
      <w:r>
        <w:rPr>
          <w:rStyle w:val="CommentReference"/>
        </w:rPr>
        <w:annotationRef/>
      </w:r>
      <w:r>
        <w:t xml:space="preserve">It is common for the stats BS to all come first then to outline/do practical/simulations about the stats junk. It’s a good deal different than a traditional Intro/methods/results/conclusion format which makes the flow hard to gauge. Let’s talk and see if the order I have presented things is logical or whether there are places I need to revise/move around. </w:t>
      </w:r>
    </w:p>
  </w:comment>
  <w:comment w:id="505" w:author="Grace Aquino" w:date="2020-10-20T21:26:00Z" w:initials="GA">
    <w:p w14:paraId="27157256" w14:textId="45C281CA" w:rsidR="00EB0B00" w:rsidRDefault="00EB0B00">
      <w:pPr>
        <w:pStyle w:val="CommentText"/>
      </w:pPr>
      <w:r>
        <w:rPr>
          <w:rStyle w:val="CommentReference"/>
        </w:rPr>
        <w:annotationRef/>
      </w:r>
      <w:r>
        <w:t xml:space="preserve">LOLZZZ I beg to differ. JK! Well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sorta</w:t>
      </w:r>
      <w:proofErr w:type="spellEnd"/>
    </w:p>
  </w:comment>
  <w:comment w:id="506" w:author="Padgett, Noah" w:date="2020-10-21T02:00:00Z" w:initials="PN">
    <w:p w14:paraId="75B174BA" w14:textId="0DC01A9D" w:rsidR="006E2819" w:rsidRDefault="006E2819">
      <w:pPr>
        <w:pStyle w:val="CommentText"/>
      </w:pPr>
      <w:r>
        <w:rPr>
          <w:rStyle w:val="CommentReference"/>
        </w:rPr>
        <w:annotationRef/>
      </w:r>
      <w:r>
        <w:t>I agree, it’s not the most intuitive but I find a probability to be more intuitive to think about than the value of a Lagrange multiplier because that’s a thing for some reason. Probably someone too smart for their own good lol</w:t>
      </w:r>
    </w:p>
  </w:comment>
  <w:comment w:id="508" w:author="Grace Aquino" w:date="2020-10-20T21:28:00Z" w:initials="GA">
    <w:p w14:paraId="51FA0463" w14:textId="1816751F" w:rsidR="00EB0B00" w:rsidRDefault="00EB0B00">
      <w:pPr>
        <w:pStyle w:val="CommentText"/>
      </w:pPr>
      <w:r>
        <w:rPr>
          <w:rStyle w:val="CommentReference"/>
        </w:rPr>
        <w:annotationRef/>
      </w:r>
      <w:r>
        <w:t>With what? Or doing what?</w:t>
      </w:r>
    </w:p>
  </w:comment>
  <w:comment w:id="516" w:author="Grace Aquino" w:date="2020-10-20T21:30:00Z" w:initials="GA">
    <w:p w14:paraId="69CAD094" w14:textId="5877DA70" w:rsidR="00EB0B00" w:rsidRDefault="00EB0B00">
      <w:pPr>
        <w:pStyle w:val="CommentText"/>
      </w:pPr>
      <w:r>
        <w:rPr>
          <w:rStyle w:val="CommentReference"/>
        </w:rPr>
        <w:annotationRef/>
      </w:r>
      <w:r>
        <w:t>HEY I KNOW WHAT THIS IS!!!</w:t>
      </w:r>
    </w:p>
  </w:comment>
  <w:comment w:id="517" w:author="Grace Aquino" w:date="2020-10-20T21:30:00Z" w:initials="GA">
    <w:p w14:paraId="0903EB3C" w14:textId="03AAF48D" w:rsidR="00EB0B00" w:rsidRDefault="00EB0B00">
      <w:pPr>
        <w:pStyle w:val="CommentText"/>
      </w:pPr>
      <w:r>
        <w:rPr>
          <w:rStyle w:val="CommentReference"/>
        </w:rPr>
        <w:annotationRef/>
      </w:r>
      <w:r>
        <w:t>Sentence is confusing.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611E29" w15:done="0"/>
  <w15:commentEx w15:paraId="5C297D27" w15:paraIdParent="2E611E29" w15:done="0"/>
  <w15:commentEx w15:paraId="66B0DDB3" w15:done="0"/>
  <w15:commentEx w15:paraId="5597E097" w15:paraIdParent="66B0DDB3" w15:done="0"/>
  <w15:commentEx w15:paraId="62AC9EDF" w15:done="0"/>
  <w15:commentEx w15:paraId="2925FAC7" w15:paraIdParent="62AC9EDF" w15:done="0"/>
  <w15:commentEx w15:paraId="6DDDCEC3" w15:done="0"/>
  <w15:commentEx w15:paraId="1810E328" w15:done="0"/>
  <w15:commentEx w15:paraId="3C316934" w15:paraIdParent="1810E328" w15:done="0"/>
  <w15:commentEx w15:paraId="17D4D370" w15:done="0"/>
  <w15:commentEx w15:paraId="276E8A00" w15:paraIdParent="17D4D370" w15:done="0"/>
  <w15:commentEx w15:paraId="61FE37DF" w15:done="0"/>
  <w15:commentEx w15:paraId="40EC7889" w15:paraIdParent="61FE37DF" w15:done="0"/>
  <w15:commentEx w15:paraId="1162D1A4" w15:done="0"/>
  <w15:commentEx w15:paraId="33FB4280" w15:done="0"/>
  <w15:commentEx w15:paraId="072A73EE" w15:paraIdParent="33FB4280" w15:done="0"/>
  <w15:commentEx w15:paraId="7AC12A1E" w15:done="0"/>
  <w15:commentEx w15:paraId="595DD46A" w15:paraIdParent="7AC12A1E" w15:done="0"/>
  <w15:commentEx w15:paraId="37110DCD" w15:done="0"/>
  <w15:commentEx w15:paraId="7288C10D" w15:done="0"/>
  <w15:commentEx w15:paraId="3BD173D5" w15:paraIdParent="7288C10D" w15:done="0"/>
  <w15:commentEx w15:paraId="79C5C4B0" w15:done="0"/>
  <w15:commentEx w15:paraId="557770F7" w15:paraIdParent="79C5C4B0" w15:done="0"/>
  <w15:commentEx w15:paraId="41D3C786" w15:done="0"/>
  <w15:commentEx w15:paraId="69078107" w15:paraIdParent="41D3C786" w15:done="0"/>
  <w15:commentEx w15:paraId="08A77D13" w15:done="0"/>
  <w15:commentEx w15:paraId="7970A447" w15:paraIdParent="08A77D13" w15:done="0"/>
  <w15:commentEx w15:paraId="4F14597F" w15:done="0"/>
  <w15:commentEx w15:paraId="423E7E0B" w15:done="0"/>
  <w15:commentEx w15:paraId="1A774F95" w15:done="0"/>
  <w15:commentEx w15:paraId="13772DA1" w15:paraIdParent="1A774F95" w15:done="0"/>
  <w15:commentEx w15:paraId="287089A8" w15:done="0"/>
  <w15:commentEx w15:paraId="257840C8" w15:done="0"/>
  <w15:commentEx w15:paraId="7712D5E3" w15:done="0"/>
  <w15:commentEx w15:paraId="0002A88A" w15:paraIdParent="7712D5E3" w15:done="0"/>
  <w15:commentEx w15:paraId="77B2CA90" w15:done="0"/>
  <w15:commentEx w15:paraId="53F0DE4D" w15:paraIdParent="77B2CA90" w15:done="0"/>
  <w15:commentEx w15:paraId="1A421F13" w15:done="0"/>
  <w15:commentEx w15:paraId="6EDC6EA7" w15:done="0"/>
  <w15:commentEx w15:paraId="4850CC26" w15:done="0"/>
  <w15:commentEx w15:paraId="50FCD6CB" w15:paraIdParent="4850CC26" w15:done="0"/>
  <w15:commentEx w15:paraId="10DDFDB1" w15:done="0"/>
  <w15:commentEx w15:paraId="76A17786" w15:paraIdParent="10DDFDB1" w15:done="0"/>
  <w15:commentEx w15:paraId="3DC06C30" w15:done="0"/>
  <w15:commentEx w15:paraId="2068E9C0" w15:paraIdParent="3DC06C30" w15:done="0"/>
  <w15:commentEx w15:paraId="7EB45C70" w15:done="0"/>
  <w15:commentEx w15:paraId="740A7666" w15:done="0"/>
  <w15:commentEx w15:paraId="70000402" w15:done="0"/>
  <w15:commentEx w15:paraId="59A7FEF5" w15:done="0"/>
  <w15:commentEx w15:paraId="7799D950" w15:paraIdParent="59A7FEF5" w15:done="0"/>
  <w15:commentEx w15:paraId="06A6203F" w15:done="0"/>
  <w15:commentEx w15:paraId="735360AF" w15:paraIdParent="06A6203F" w15:done="0"/>
  <w15:commentEx w15:paraId="5204CAFA" w15:done="0"/>
  <w15:commentEx w15:paraId="4A1A116F" w15:paraIdParent="5204CAFA" w15:done="0"/>
  <w15:commentEx w15:paraId="1537B2C2" w15:done="0"/>
  <w15:commentEx w15:paraId="4C1A4D6F" w15:done="0"/>
  <w15:commentEx w15:paraId="6F494367" w15:done="0"/>
  <w15:commentEx w15:paraId="6E072851" w15:done="0"/>
  <w15:commentEx w15:paraId="4F99873F" w15:paraIdParent="6E072851" w15:done="0"/>
  <w15:commentEx w15:paraId="27A898B6" w15:done="0"/>
  <w15:commentEx w15:paraId="5695651C" w15:paraIdParent="27A898B6" w15:done="0"/>
  <w15:commentEx w15:paraId="1431E250" w15:done="0"/>
  <w15:commentEx w15:paraId="61980B55" w15:paraIdParent="1431E250" w15:done="0"/>
  <w15:commentEx w15:paraId="03D18B15" w15:done="0"/>
  <w15:commentEx w15:paraId="726D9726" w15:paraIdParent="03D18B15" w15:done="0"/>
  <w15:commentEx w15:paraId="44992669" w15:done="0"/>
  <w15:commentEx w15:paraId="2FDE70DE" w15:done="0"/>
  <w15:commentEx w15:paraId="50C85BE0" w15:paraIdParent="2FDE70DE" w15:done="0"/>
  <w15:commentEx w15:paraId="27157256" w15:done="0"/>
  <w15:commentEx w15:paraId="75B174BA" w15:paraIdParent="27157256" w15:done="0"/>
  <w15:commentEx w15:paraId="51FA0463" w15:done="0"/>
  <w15:commentEx w15:paraId="69CAD094" w15:done="0"/>
  <w15:commentEx w15:paraId="0903EB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A00AF" w16cex:dateUtc="2020-10-21T05:34:00Z"/>
  <w16cex:commentExtensible w16cex:durableId="233A00B0" w16cex:dateUtc="2020-10-21T05:34:00Z"/>
  <w16cex:commentExtensible w16cex:durableId="233A00C9" w16cex:dateUtc="2020-10-21T05:35:00Z"/>
  <w16cex:commentExtensible w16cex:durableId="233A00FE" w16cex:dateUtc="2020-10-21T05:36:00Z"/>
  <w16cex:commentExtensible w16cex:durableId="233A0135" w16cex:dateUtc="2020-10-21T05:37:00Z"/>
  <w16cex:commentExtensible w16cex:durableId="233A0174" w16cex:dateUtc="2020-10-21T05:38:00Z"/>
  <w16cex:commentExtensible w16cex:durableId="233A031F" w16cex:dateUtc="2020-10-21T05:45:00Z"/>
  <w16cex:commentExtensible w16cex:durableId="233A034D" w16cex:dateUtc="2020-10-21T05:46:00Z"/>
  <w16cex:commentExtensible w16cex:durableId="233A0515" w16cex:dateUtc="2020-10-21T05:53:00Z"/>
  <w16cex:commentExtensible w16cex:durableId="233A052F" w16cex:dateUtc="2020-10-21T05:54:00Z"/>
  <w16cex:commentExtensible w16cex:durableId="233A05A2" w16cex:dateUtc="2020-10-21T05:56:00Z"/>
  <w16cex:commentExtensible w16cex:durableId="233A0606" w16cex:dateUtc="2020-10-21T05:57:00Z"/>
  <w16cex:commentExtensible w16cex:durableId="233A06FC" w16cex:dateUtc="2020-10-21T06:01:00Z"/>
  <w16cex:commentExtensible w16cex:durableId="233A0917" w16cex:dateUtc="2020-10-21T06:10:00Z"/>
  <w16cex:commentExtensible w16cex:durableId="233A0967" w16cex:dateUtc="2020-10-21T06:12:00Z"/>
  <w16cex:commentExtensible w16cex:durableId="233A0BB6" w16cex:dateUtc="2020-10-21T06:21:00Z"/>
  <w16cex:commentExtensible w16cex:durableId="233A0C69" w16cex:dateUtc="2020-10-21T06:24:00Z"/>
  <w16cex:commentExtensible w16cex:durableId="233A0C7E" w16cex:dateUtc="2020-10-21T06:25:00Z"/>
  <w16cex:commentExtensible w16cex:durableId="233A0D51" w16cex:dateUtc="2020-10-21T06:28:00Z"/>
  <w16cex:commentExtensible w16cex:durableId="233A0EAA" w16cex:dateUtc="2020-10-21T06:34:00Z"/>
  <w16cex:commentExtensible w16cex:durableId="233A0EC9" w16cex:dateUtc="2020-10-21T06:35:00Z"/>
  <w16cex:commentExtensible w16cex:durableId="233A10FB" w16cex:dateUtc="2020-10-21T06:44:00Z"/>
  <w16cex:commentExtensible w16cex:durableId="233A1177" w16cex:dateUtc="2020-10-21T06:46:00Z"/>
  <w16cex:commentExtensible w16cex:durableId="233A11B3" w16cex:dateUtc="2020-10-21T06:47:00Z"/>
  <w16cex:commentExtensible w16cex:durableId="233A121C" w16cex:dateUtc="2020-10-21T06:49:00Z"/>
  <w16cex:commentExtensible w16cex:durableId="233A1409" w16cex:dateUtc="2020-10-21T06:57:00Z"/>
  <w16cex:commentExtensible w16cex:durableId="233A14A6" w16cex:dateUtc="2020-10-2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611E29" w16cid:durableId="233892F1"/>
  <w16cid:commentId w16cid:paraId="5C297D27" w16cid:durableId="233A00AF"/>
  <w16cid:commentId w16cid:paraId="66B0DDB3" w16cid:durableId="2338933B"/>
  <w16cid:commentId w16cid:paraId="5597E097" w16cid:durableId="233A00B0"/>
  <w16cid:commentId w16cid:paraId="62AC9EDF" w16cid:durableId="23389354"/>
  <w16cid:commentId w16cid:paraId="2925FAC7" w16cid:durableId="233A00C9"/>
  <w16cid:commentId w16cid:paraId="6DDDCEC3" w16cid:durableId="233893A2"/>
  <w16cid:commentId w16cid:paraId="1810E328" w16cid:durableId="233893CA"/>
  <w16cid:commentId w16cid:paraId="3C316934" w16cid:durableId="233A00FE"/>
  <w16cid:commentId w16cid:paraId="17D4D370" w16cid:durableId="233894C1"/>
  <w16cid:commentId w16cid:paraId="276E8A00" w16cid:durableId="233A0135"/>
  <w16cid:commentId w16cid:paraId="61FE37DF" w16cid:durableId="233894EF"/>
  <w16cid:commentId w16cid:paraId="40EC7889" w16cid:durableId="233A0174"/>
  <w16cid:commentId w16cid:paraId="1162D1A4" w16cid:durableId="233897C3"/>
  <w16cid:commentId w16cid:paraId="33FB4280" w16cid:durableId="233897EA"/>
  <w16cid:commentId w16cid:paraId="072A73EE" w16cid:durableId="233A031F"/>
  <w16cid:commentId w16cid:paraId="7AC12A1E" w16cid:durableId="2338989A"/>
  <w16cid:commentId w16cid:paraId="595DD46A" w16cid:durableId="233A034D"/>
  <w16cid:commentId w16cid:paraId="37110DCD" w16cid:durableId="233898DD"/>
  <w16cid:commentId w16cid:paraId="7288C10D" w16cid:durableId="23389B04"/>
  <w16cid:commentId w16cid:paraId="3BD173D5" w16cid:durableId="233A0515"/>
  <w16cid:commentId w16cid:paraId="79C5C4B0" w16cid:durableId="23389B66"/>
  <w16cid:commentId w16cid:paraId="557770F7" w16cid:durableId="233A052F"/>
  <w16cid:commentId w16cid:paraId="41D3C786" w16cid:durableId="23389BB8"/>
  <w16cid:commentId w16cid:paraId="69078107" w16cid:durableId="233A05A2"/>
  <w16cid:commentId w16cid:paraId="08A77D13" w16cid:durableId="23389C4A"/>
  <w16cid:commentId w16cid:paraId="7970A447" w16cid:durableId="233A0606"/>
  <w16cid:commentId w16cid:paraId="4F14597F" w16cid:durableId="23389C6E"/>
  <w16cid:commentId w16cid:paraId="423E7E0B" w16cid:durableId="23389D04"/>
  <w16cid:commentId w16cid:paraId="1A774F95" w16cid:durableId="23389CE0"/>
  <w16cid:commentId w16cid:paraId="13772DA1" w16cid:durableId="233A06FC"/>
  <w16cid:commentId w16cid:paraId="287089A8" w16cid:durableId="2339D74D"/>
  <w16cid:commentId w16cid:paraId="257840C8" w16cid:durableId="23389D7F"/>
  <w16cid:commentId w16cid:paraId="7712D5E3" w16cid:durableId="23389DF8"/>
  <w16cid:commentId w16cid:paraId="0002A88A" w16cid:durableId="233A0917"/>
  <w16cid:commentId w16cid:paraId="77B2CA90" w16cid:durableId="23389E5F"/>
  <w16cid:commentId w16cid:paraId="53F0DE4D" w16cid:durableId="233A0967"/>
  <w16cid:commentId w16cid:paraId="1A421F13" w16cid:durableId="2339C4EC"/>
  <w16cid:commentId w16cid:paraId="6EDC6EA7" w16cid:durableId="2339C535"/>
  <w16cid:commentId w16cid:paraId="4850CC26" w16cid:durableId="2339C56B"/>
  <w16cid:commentId w16cid:paraId="50FCD6CB" w16cid:durableId="233A0BB6"/>
  <w16cid:commentId w16cid:paraId="10DDFDB1" w16cid:durableId="2339C88B"/>
  <w16cid:commentId w16cid:paraId="76A17786" w16cid:durableId="233A0C69"/>
  <w16cid:commentId w16cid:paraId="3DC06C30" w16cid:durableId="2339C8B0"/>
  <w16cid:commentId w16cid:paraId="2068E9C0" w16cid:durableId="233A0C7E"/>
  <w16cid:commentId w16cid:paraId="7EB45C70" w16cid:durableId="2339CA78"/>
  <w16cid:commentId w16cid:paraId="740A7666" w16cid:durableId="2339D83F"/>
  <w16cid:commentId w16cid:paraId="70000402" w16cid:durableId="2339CD11"/>
  <w16cid:commentId w16cid:paraId="59A7FEF5" w16cid:durableId="2339CD3A"/>
  <w16cid:commentId w16cid:paraId="7799D950" w16cid:durableId="233A0D51"/>
  <w16cid:commentId w16cid:paraId="06A6203F" w16cid:durableId="2339CE75"/>
  <w16cid:commentId w16cid:paraId="735360AF" w16cid:durableId="233A0EAA"/>
  <w16cid:commentId w16cid:paraId="5204CAFA" w16cid:durableId="2339CEF2"/>
  <w16cid:commentId w16cid:paraId="4A1A116F" w16cid:durableId="233A0EC9"/>
  <w16cid:commentId w16cid:paraId="1537B2C2" w16cid:durableId="2339CF27"/>
  <w16cid:commentId w16cid:paraId="4C1A4D6F" w16cid:durableId="2339CF5E"/>
  <w16cid:commentId w16cid:paraId="6F494367" w16cid:durableId="2339D0AD"/>
  <w16cid:commentId w16cid:paraId="6E072851" w16cid:durableId="2339D1B2"/>
  <w16cid:commentId w16cid:paraId="4F99873F" w16cid:durableId="233A10FB"/>
  <w16cid:commentId w16cid:paraId="27A898B6" w16cid:durableId="2339D2B5"/>
  <w16cid:commentId w16cid:paraId="5695651C" w16cid:durableId="233A1177"/>
  <w16cid:commentId w16cid:paraId="1431E250" w16cid:durableId="2339D2D7"/>
  <w16cid:commentId w16cid:paraId="61980B55" w16cid:durableId="233A11B3"/>
  <w16cid:commentId w16cid:paraId="03D18B15" w16cid:durableId="2339D30A"/>
  <w16cid:commentId w16cid:paraId="726D9726" w16cid:durableId="233A121C"/>
  <w16cid:commentId w16cid:paraId="44992669" w16cid:durableId="2339D36A"/>
  <w16cid:commentId w16cid:paraId="2FDE70DE" w16cid:durableId="2339D39F"/>
  <w16cid:commentId w16cid:paraId="50C85BE0" w16cid:durableId="233A1409"/>
  <w16cid:commentId w16cid:paraId="27157256" w16cid:durableId="2339D497"/>
  <w16cid:commentId w16cid:paraId="75B174BA" w16cid:durableId="233A14A6"/>
  <w16cid:commentId w16cid:paraId="51FA0463" w16cid:durableId="2339D4F9"/>
  <w16cid:commentId w16cid:paraId="69CAD094" w16cid:durableId="2339D561"/>
  <w16cid:commentId w16cid:paraId="0903EB3C" w16cid:durableId="2339D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23084" w14:textId="77777777" w:rsidR="003B64BF" w:rsidRDefault="003B64BF">
      <w:r>
        <w:separator/>
      </w:r>
    </w:p>
  </w:endnote>
  <w:endnote w:type="continuationSeparator" w:id="0">
    <w:p w14:paraId="501557AE" w14:textId="77777777" w:rsidR="003B64BF" w:rsidRDefault="003B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AC856" w14:textId="77777777" w:rsidR="003B64BF" w:rsidRDefault="003B64BF">
      <w:r>
        <w:separator/>
      </w:r>
    </w:p>
  </w:footnote>
  <w:footnote w:type="continuationSeparator" w:id="0">
    <w:p w14:paraId="5D30C773" w14:textId="77777777" w:rsidR="003B64BF" w:rsidRDefault="003B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3708B" w14:textId="49AED768" w:rsidR="00EB0B00" w:rsidRDefault="00EB0B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333D25A8" wp14:editId="1EB2BAA4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172783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8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A5C35" w14:textId="77777777" w:rsidR="00EB0B00" w:rsidRDefault="00EB0B00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ASSESSING LOCAL FIT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D25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71pt;margin-top:31.45pt;width:136.05pt;height:18.8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" filled="f" stroked="f">
              <v:textbox inset="0,0,0,0">
                <w:txbxContent>
                  <w:p w14:paraId="3C7A5C35" w14:textId="77777777" w:rsidR="00EB0B00" w:rsidRDefault="00EB0B00">
                    <w:pPr>
                      <w:pStyle w:val="BodyText"/>
                      <w:spacing w:before="37"/>
                      <w:ind w:left="20"/>
                    </w:pPr>
                    <w:r>
                      <w:t>ASSESSING LOCAL FIT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4BDA6D74" wp14:editId="77A396C6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CF040" w14:textId="77777777" w:rsidR="00EB0B00" w:rsidRDefault="00EB0B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A6D74" id="Text Box 1" o:spid="_x0000_s1070" type="#_x0000_t202" style="position:absolute;margin-left:525.3pt;margin-top:31.45pt;width:17.75pt;height:18.8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" filled="f" stroked="f">
              <v:textbox inset="0,0,0,0">
                <w:txbxContent>
                  <w:p w14:paraId="7CCCF040" w14:textId="77777777" w:rsidR="00EB0B00" w:rsidRDefault="00EB0B00">
                    <w:pPr>
                      <w:pStyle w:val="BodyText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ce Aquino">
    <w15:presenceInfo w15:providerId="Windows Live" w15:userId="482c20b9527e2073"/>
  </w15:person>
  <w15:person w15:author="Padgett, Noah">
    <w15:presenceInfo w15:providerId="None" w15:userId="Padgett, No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E3"/>
    <w:rsid w:val="00077E82"/>
    <w:rsid w:val="00093A27"/>
    <w:rsid w:val="000A2102"/>
    <w:rsid w:val="0017143B"/>
    <w:rsid w:val="001F4DD2"/>
    <w:rsid w:val="002327AC"/>
    <w:rsid w:val="002717BA"/>
    <w:rsid w:val="00342550"/>
    <w:rsid w:val="00367C25"/>
    <w:rsid w:val="003B64BF"/>
    <w:rsid w:val="00474D44"/>
    <w:rsid w:val="004F126A"/>
    <w:rsid w:val="00512462"/>
    <w:rsid w:val="00581E5D"/>
    <w:rsid w:val="005E0993"/>
    <w:rsid w:val="005E66F3"/>
    <w:rsid w:val="006044CC"/>
    <w:rsid w:val="006779EA"/>
    <w:rsid w:val="006E2819"/>
    <w:rsid w:val="006E6522"/>
    <w:rsid w:val="008140B8"/>
    <w:rsid w:val="0086015D"/>
    <w:rsid w:val="008908DC"/>
    <w:rsid w:val="00AF7246"/>
    <w:rsid w:val="00C745F3"/>
    <w:rsid w:val="00C944E3"/>
    <w:rsid w:val="00CB5DFF"/>
    <w:rsid w:val="00DB58DE"/>
    <w:rsid w:val="00EB0B00"/>
    <w:rsid w:val="00ED1A59"/>
    <w:rsid w:val="00F42BE4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0BFA"/>
  <w15:docId w15:val="{96A9A2CF-6339-446B-9122-820661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9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3" w:lineRule="exact"/>
      <w:ind w:left="34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1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2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26A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26A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6A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oi.org/10.1207/s15327906mbr2403_2" TargetMode="External"/><Relationship Id="rId39" Type="http://schemas.openxmlformats.org/officeDocument/2006/relationships/hyperlink" Target="https://doi.org/10.2307/19902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00273171.2018.1483224" TargetMode="External"/><Relationship Id="rId34" Type="http://schemas.openxmlformats.org/officeDocument/2006/relationships/hyperlink" Target="https://doi.org/10.1080/00273171.2018.1514484" TargetMode="External"/><Relationship Id="rId42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hyperlink" Target="https://doi.org/10.1207/s15327906mbr2501_13" TargetMode="External"/><Relationship Id="rId33" Type="http://schemas.openxmlformats.org/officeDocument/2006/relationships/hyperlink" Target="https://doi.org/10.1111/j.1467-9868.2008.00700.x" TargetMode="External"/><Relationship Id="rId38" Type="http://schemas.openxmlformats.org/officeDocument/2006/relationships/hyperlink" Target="https://doi.org/10.1080/01621459.1986.1047824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oi.org/10.2307/271068" TargetMode="External"/><Relationship Id="rId29" Type="http://schemas.openxmlformats.org/officeDocument/2006/relationships/hyperlink" Target="https://doi.org/10.1027/1614-2241/a00012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oah_padgett1@baylor.edu" TargetMode="External"/><Relationship Id="rId24" Type="http://schemas.openxmlformats.org/officeDocument/2006/relationships/hyperlink" Target="https://doi.org/10.18637/jss.v076.i01" TargetMode="External"/><Relationship Id="rId32" Type="http://schemas.openxmlformats.org/officeDocument/2006/relationships/hyperlink" Target="https://doi.org/10.2307/2332112" TargetMode="External"/><Relationship Id="rId37" Type="http://schemas.openxmlformats.org/officeDocument/2006/relationships/hyperlink" Target="https://doi.org/10.5555/1941071" TargetMode="External"/><Relationship Id="rId40" Type="http://schemas.openxmlformats.org/officeDocument/2006/relationships/hyperlink" Target="https://doi.org/10.1080/00220973.2010.53129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doi.org/10.1080/00031305.1982.10482817" TargetMode="External"/><Relationship Id="rId28" Type="http://schemas.openxmlformats.org/officeDocument/2006/relationships/hyperlink" Target="https://doi.org/10.1080/10705511.2015.1014041" TargetMode="External"/><Relationship Id="rId36" Type="http://schemas.openxmlformats.org/officeDocument/2006/relationships/hyperlink" Target="https://doi.org/10.1016/j.paid.2006.09.017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doi.org/10.1037/0033-2909.107.2.238" TargetMode="External"/><Relationship Id="rId31" Type="http://schemas.openxmlformats.org/officeDocument/2006/relationships/hyperlink" Target="https://doi.org/10.18637/jss.v085.i04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2.png"/><Relationship Id="rId22" Type="http://schemas.openxmlformats.org/officeDocument/2006/relationships/hyperlink" Target="https://doi.org/10.1177/0049124192021002005" TargetMode="External"/><Relationship Id="rId27" Type="http://schemas.openxmlformats.org/officeDocument/2006/relationships/hyperlink" Target="https://doi.org/10.1080/01621459.1989.10478825" TargetMode="External"/><Relationship Id="rId30" Type="http://schemas.openxmlformats.org/officeDocument/2006/relationships/hyperlink" Target="https://doi.org/10.1080/10705511.2017.1389611" TargetMode="External"/><Relationship Id="rId35" Type="http://schemas.openxmlformats.org/officeDocument/2006/relationships/hyperlink" Target="https://doi.org/10.1007/BF0229462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62E5-039C-464F-92CA-1F3E4B79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5206</Words>
  <Characters>29677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Aquino</dc:creator>
  <cp:lastModifiedBy>Padgett, Noah</cp:lastModifiedBy>
  <cp:revision>2</cp:revision>
  <dcterms:created xsi:type="dcterms:W3CDTF">2020-10-21T07:10:00Z</dcterms:created>
  <dcterms:modified xsi:type="dcterms:W3CDTF">2020-10-21T07:10:00Z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2020-10-15T00:00:00Z</vt:filetime>
  </property>
</Properties>
</file>