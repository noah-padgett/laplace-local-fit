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commentRangeStart w:id="0"/>
      <w:commentRangeStart w:id="1"/>
      <w:r>
        <w:t xml:space="preserve">R. Noah Padgett </w:t>
      </w:r>
      <w:commentRangeEnd w:id="0"/>
      <w:r w:rsidR="004F126A">
        <w:rPr>
          <w:rStyle w:val="CommentReference"/>
        </w:rPr>
        <w:commentReference w:id="0"/>
      </w:r>
      <w:commentRangeEnd w:id="1"/>
      <w:r w:rsidR="00EB0B00">
        <w:rPr>
          <w:rStyle w:val="CommentReference"/>
        </w:rPr>
        <w:commentReference w:id="1"/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2" w:name="Author_Note"/>
      <w:bookmarkEnd w:id="2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11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12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3" w:name="Abstract"/>
      <w:bookmarkEnd w:id="3"/>
      <w:r>
        <w:lastRenderedPageBreak/>
        <w:t>Abstract</w:t>
      </w:r>
    </w:p>
    <w:p w14:paraId="1E1B35CE" w14:textId="669E4D09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commentRangeStart w:id="4"/>
      <w:commentRangeStart w:id="5"/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commentRangeEnd w:id="4"/>
      <w:r w:rsidR="004F126A">
        <w:rPr>
          <w:rStyle w:val="CommentReference"/>
        </w:rPr>
        <w:commentReference w:id="4"/>
      </w:r>
      <w:commentRangeEnd w:id="5"/>
      <w:r w:rsidR="00EB0B00">
        <w:rPr>
          <w:rStyle w:val="CommentReference"/>
        </w:rPr>
        <w:commentReference w:id="5"/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commentRangeStart w:id="6"/>
      <w:commentRangeStart w:id="7"/>
      <w:r>
        <w:t>relationships.</w:t>
      </w:r>
      <w:r>
        <w:rPr>
          <w:spacing w:val="-18"/>
        </w:rPr>
        <w:t xml:space="preserve"> </w:t>
      </w:r>
      <w:commentRangeEnd w:id="6"/>
      <w:r w:rsidR="004F126A">
        <w:rPr>
          <w:rStyle w:val="CommentReference"/>
        </w:rPr>
        <w:commentReference w:id="6"/>
      </w:r>
      <w:commentRangeEnd w:id="7"/>
      <w:r w:rsidR="00EB0B00">
        <w:rPr>
          <w:rStyle w:val="CommentReference"/>
        </w:rPr>
        <w:commentReference w:id="7"/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limited in that some components of the proposed model fit better than other components. This limitation has le</w:t>
      </w:r>
      <w:del w:id="8" w:author="Grace Aquino" w:date="2020-10-19T22:37:00Z">
        <w:r w:rsidDel="004F126A">
          <w:delText>a</w:delText>
        </w:r>
      </w:del>
      <w:r>
        <w:t xml:space="preserve">d to the </w:t>
      </w:r>
      <w:commentRangeStart w:id="9"/>
      <w:r>
        <w:t xml:space="preserve">recommendation </w:t>
      </w:r>
      <w:commentRangeEnd w:id="9"/>
      <w:r w:rsidR="004F126A">
        <w:rPr>
          <w:rStyle w:val="CommentReference"/>
        </w:rPr>
        <w:commentReference w:id="9"/>
      </w:r>
      <w:r>
        <w:t xml:space="preserve">of examining fit locally within model components. </w:t>
      </w:r>
      <w:ins w:id="10" w:author="Grace Aquino" w:date="2020-10-19T22:37:00Z">
        <w:r w:rsidR="004F126A">
          <w:t xml:space="preserve">In this study, </w:t>
        </w:r>
        <w:r w:rsidR="004F126A">
          <w:rPr>
            <w:spacing w:val="-10"/>
          </w:rPr>
          <w:t>w</w:t>
        </w:r>
      </w:ins>
      <w:commentRangeStart w:id="11"/>
      <w:commentRangeStart w:id="12"/>
      <w:del w:id="13" w:author="Grace Aquino" w:date="2020-10-19T22:37:00Z">
        <w:r w:rsidDel="004F126A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commentRangeEnd w:id="11"/>
      <w:r w:rsidR="004F126A">
        <w:rPr>
          <w:rStyle w:val="CommentReference"/>
        </w:rPr>
        <w:commentReference w:id="11"/>
      </w:r>
      <w:commentRangeEnd w:id="12"/>
      <w:r w:rsidR="00EB0B00">
        <w:rPr>
          <w:rStyle w:val="CommentReference"/>
        </w:rPr>
        <w:commentReference w:id="12"/>
      </w:r>
      <w:r>
        <w:t xml:space="preserve">describe a new probabilistic approach to assessing local fit using a Bayesian approximation, and illustrate </w:t>
      </w:r>
      <w:commentRangeStart w:id="14"/>
      <w:commentRangeStart w:id="15"/>
      <w:r>
        <w:t>use</w:t>
      </w:r>
      <w:commentRangeEnd w:id="14"/>
      <w:r w:rsidR="006E6522">
        <w:rPr>
          <w:rStyle w:val="CommentReference"/>
        </w:rPr>
        <w:commentReference w:id="14"/>
      </w:r>
      <w:commentRangeEnd w:id="15"/>
      <w:r w:rsidR="00EB0B00">
        <w:rPr>
          <w:rStyle w:val="CommentReference"/>
        </w:rPr>
        <w:commentReference w:id="15"/>
      </w:r>
      <w:r>
        <w:t xml:space="preserve"> with a simulated dataset. </w:t>
      </w:r>
      <w:r>
        <w:rPr>
          <w:spacing w:val="-10"/>
        </w:rPr>
        <w:t xml:space="preserve">We </w:t>
      </w:r>
      <w:ins w:id="16" w:author="Grace Aquino" w:date="2020-10-19T22:42:00Z">
        <w:r w:rsidR="006E6522">
          <w:rPr>
            <w:spacing w:val="-10"/>
          </w:rPr>
          <w:t xml:space="preserve">also </w:t>
        </w:r>
      </w:ins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commentRangeStart w:id="17"/>
      <w:commentRangeStart w:id="18"/>
      <w:ins w:id="19" w:author="Grace Aquino" w:date="2020-10-19T22:42:00Z">
        <w:r w:rsidR="006E6522">
          <w:t xml:space="preserve">Finally, </w:t>
        </w:r>
        <w:commentRangeEnd w:id="17"/>
        <w:r w:rsidR="006E6522">
          <w:rPr>
            <w:rStyle w:val="CommentReference"/>
          </w:rPr>
          <w:commentReference w:id="17"/>
        </w:r>
      </w:ins>
      <w:commentRangeEnd w:id="18"/>
      <w:r w:rsidR="00EB0B00">
        <w:rPr>
          <w:rStyle w:val="CommentReference"/>
        </w:rPr>
        <w:commentReference w:id="18"/>
      </w:r>
      <w:ins w:id="20" w:author="Grace Aquino" w:date="2020-10-19T22:42:00Z">
        <w:r w:rsidR="006E6522">
          <w:rPr>
            <w:spacing w:val="-10"/>
          </w:rPr>
          <w:t>w</w:t>
        </w:r>
      </w:ins>
      <w:del w:id="21" w:author="Grace Aquino" w:date="2020-10-19T22:42:00Z">
        <w:r w:rsidDel="006E6522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22" w:name="Assessing_local_fit_by_approximating_pro"/>
      <w:bookmarkEnd w:id="22"/>
      <w:r>
        <w:t>Assessing local fit by approximating probabilities</w:t>
      </w:r>
    </w:p>
    <w:p w14:paraId="3169A103" w14:textId="097CFC49" w:rsidR="00C944E3" w:rsidRDefault="00512462" w:rsidP="00A6332B">
      <w:pPr>
        <w:pStyle w:val="BodyText"/>
        <w:spacing w:before="232" w:line="355" w:lineRule="auto"/>
        <w:ind w:left="120" w:right="112" w:firstLine="720"/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>observed. Structural equation models are no exception to this point. The approximation of reality has been described as arising from distributional and structural approximations (</w:t>
      </w:r>
      <w:proofErr w:type="spellStart"/>
      <w:r>
        <w:t>Bollen</w:t>
      </w:r>
      <w:proofErr w:type="spellEnd"/>
      <w:r>
        <w:t xml:space="preserve">, </w:t>
      </w:r>
      <w:hyperlink w:anchor="_bookmark7" w:history="1">
        <w:r>
          <w:t>2019).</w:t>
        </w:r>
      </w:hyperlink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ins w:id="23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difficult</w:t>
      </w:r>
      <w:ins w:id="24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ins w:id="25" w:author="Grace Aquino" w:date="2020-10-19T22:54:00Z">
        <w:r w:rsidR="00ED1A59">
          <w:t>,</w:t>
        </w:r>
      </w:ins>
      <w:r>
        <w:rPr>
          <w:spacing w:val="-17"/>
        </w:rPr>
        <w:t xml:space="preserve"> </w:t>
      </w:r>
      <w:r>
        <w:t xml:space="preserve">impossible. </w:t>
      </w:r>
      <w:ins w:id="26" w:author="Padgett, Noah" w:date="2020-10-21T00:40:00Z">
        <w:r w:rsidR="00EB0B00">
          <w:t>A variety of methods are available to help i</w:t>
        </w:r>
      </w:ins>
      <w:ins w:id="27" w:author="Padgett, Noah" w:date="2020-10-21T00:41:00Z">
        <w:r w:rsidR="00EB0B00">
          <w:t xml:space="preserve">dentify misspecifications which lead to decisions about one’s proposed model. </w:t>
        </w:r>
      </w:ins>
      <w:ins w:id="28" w:author="Padgett, Noah" w:date="2020-10-23T17:28:00Z">
        <w:r w:rsidR="003B6BEB">
          <w:t>The focus</w:t>
        </w:r>
      </w:ins>
      <w:ins w:id="29" w:author="Padgett, Noah" w:date="2020-10-23T17:29:00Z">
        <w:r w:rsidR="003B6BEB">
          <w:t xml:space="preserve"> </w:t>
        </w:r>
      </w:ins>
      <w:ins w:id="30" w:author="Padgett, Noah" w:date="2020-10-23T17:28:00Z">
        <w:r w:rsidR="003B6BEB">
          <w:t>of</w:t>
        </w:r>
      </w:ins>
      <w:ins w:id="31" w:author="Padgett, Noah" w:date="2020-10-23T17:29:00Z">
        <w:r w:rsidR="003B6BEB">
          <w:t xml:space="preserve"> this work is to find</w:t>
        </w:r>
      </w:ins>
      <w:ins w:id="32" w:author="Padgett, Noah" w:date="2020-10-21T00:41:00Z">
        <w:r w:rsidR="00EB0B00">
          <w:t xml:space="preserve"> evidence for a proposed model</w:t>
        </w:r>
      </w:ins>
      <w:ins w:id="33" w:author="Padgett, Noah" w:date="2020-10-21T00:42:00Z">
        <w:r w:rsidR="00EB0B00">
          <w:t xml:space="preserve"> by describing a new method </w:t>
        </w:r>
      </w:ins>
      <w:ins w:id="34" w:author="Padgett, Noah" w:date="2020-10-21T00:43:00Z">
        <w:r w:rsidR="00EB0B00">
          <w:t xml:space="preserve">to supplement existing methods </w:t>
        </w:r>
      </w:ins>
      <w:ins w:id="35" w:author="Padgett, Noah" w:date="2020-10-21T00:42:00Z">
        <w:r w:rsidR="00EB0B00">
          <w:t>for finding evidence to justify a proposed model</w:t>
        </w:r>
      </w:ins>
      <w:ins w:id="36" w:author="Padgett, Noah" w:date="2020-10-23T17:30:00Z">
        <w:r w:rsidR="003B6BEB">
          <w:t xml:space="preserve"> for scale development</w:t>
        </w:r>
      </w:ins>
      <w:ins w:id="37" w:author="Padgett, Noah" w:date="2020-10-21T00:43:00Z">
        <w:r w:rsidR="00EB0B00">
          <w:t>.</w:t>
        </w:r>
      </w:ins>
      <w:ins w:id="38" w:author="Padgett, Noah" w:date="2020-10-23T17:30:00Z">
        <w:r w:rsidR="003B6BEB" w:rsidDel="003B6BEB">
          <w:t xml:space="preserve"> </w:t>
        </w:r>
      </w:ins>
      <w:del w:id="39" w:author="Padgett, Noah" w:date="2020-10-23T17:30:00Z">
        <w:r w:rsidDel="003B6BEB">
          <w:delText>The</w:delText>
        </w:r>
        <w:r w:rsidDel="003B6BEB">
          <w:rPr>
            <w:spacing w:val="-16"/>
          </w:rPr>
          <w:delText xml:space="preserve"> </w:delText>
        </w:r>
        <w:r w:rsidDel="003B6BEB">
          <w:delText>task</w:delText>
        </w:r>
        <w:r w:rsidDel="003B6BEB">
          <w:rPr>
            <w:spacing w:val="-16"/>
          </w:rPr>
          <w:delText xml:space="preserve"> </w:delText>
        </w:r>
        <w:r w:rsidDel="003B6BEB">
          <w:delText>of</w:delText>
        </w:r>
        <w:r w:rsidDel="003B6BEB">
          <w:rPr>
            <w:spacing w:val="-16"/>
          </w:rPr>
          <w:delText xml:space="preserve"> </w:delText>
        </w:r>
        <w:r w:rsidDel="003B6BEB">
          <w:delText>trying</w:delText>
        </w:r>
        <w:r w:rsidDel="003B6BEB">
          <w:rPr>
            <w:spacing w:val="-16"/>
          </w:rPr>
          <w:delText xml:space="preserve"> </w:delText>
        </w:r>
        <w:r w:rsidDel="003B6BEB">
          <w:delText>to</w:delText>
        </w:r>
        <w:r w:rsidDel="003B6BEB">
          <w:rPr>
            <w:spacing w:val="-16"/>
          </w:rPr>
          <w:delText xml:space="preserve"> </w:delText>
        </w:r>
        <w:r w:rsidDel="003B6BEB">
          <w:delText>find evidence for a proposed model is then our focus</w:delText>
        </w:r>
      </w:del>
      <w:ins w:id="40" w:author="Grace Aquino" w:date="2020-10-19T22:54:00Z">
        <w:del w:id="41" w:author="Padgett, Noah" w:date="2020-10-23T17:30:00Z">
          <w:r w:rsidR="00ED1A59" w:rsidDel="003B6BEB">
            <w:delText xml:space="preserve"> of</w:delText>
          </w:r>
        </w:del>
        <w:del w:id="42" w:author="Padgett, Noah" w:date="2020-10-21T00:40:00Z">
          <w:r w:rsidR="00ED1A59" w:rsidDel="00EB0B00">
            <w:delText xml:space="preserve"> our/</w:delText>
          </w:r>
        </w:del>
        <w:del w:id="43" w:author="Padgett, Noah" w:date="2020-10-23T17:30:00Z">
          <w:r w:rsidR="00ED1A59" w:rsidDel="003B6BEB">
            <w:delText>this work</w:delText>
          </w:r>
        </w:del>
      </w:ins>
      <w:del w:id="44" w:author="Padgett, Noah" w:date="2020-10-23T17:30:00Z">
        <w:r w:rsidDel="003B6BEB">
          <w:delText xml:space="preserve">, and a </w:delText>
        </w:r>
        <w:r w:rsidDel="003B6BEB">
          <w:rPr>
            <w:spacing w:val="-4"/>
          </w:rPr>
          <w:delText xml:space="preserve">variety </w:delText>
        </w:r>
        <w:r w:rsidDel="003B6BEB">
          <w:delText xml:space="preserve">of methods </w:delText>
        </w:r>
        <w:r w:rsidDel="003B6BEB">
          <w:rPr>
            <w:spacing w:val="-4"/>
          </w:rPr>
          <w:delText xml:space="preserve">have </w:delText>
        </w:r>
        <w:r w:rsidDel="003B6BEB">
          <w:delText xml:space="preserve">been developed to help this decision </w:delText>
        </w:r>
        <w:commentRangeStart w:id="45"/>
        <w:r w:rsidDel="003B6BEB">
          <w:delText>making</w:delText>
        </w:r>
        <w:r w:rsidDel="003B6BEB">
          <w:rPr>
            <w:spacing w:val="12"/>
          </w:rPr>
          <w:delText xml:space="preserve"> </w:delText>
        </w:r>
        <w:r w:rsidDel="003B6BEB">
          <w:delText>process.</w:delText>
        </w:r>
        <w:commentRangeEnd w:id="45"/>
        <w:r w:rsidR="00ED1A59" w:rsidDel="003B6BEB">
          <w:rPr>
            <w:rStyle w:val="CommentReference"/>
          </w:rPr>
          <w:commentReference w:id="45"/>
        </w:r>
      </w:del>
    </w:p>
    <w:p w14:paraId="3C52BDB7" w14:textId="791591D1" w:rsidR="00C944E3" w:rsidRDefault="00512462">
      <w:pPr>
        <w:pStyle w:val="BodyText"/>
        <w:spacing w:line="355" w:lineRule="auto"/>
        <w:ind w:left="120" w:firstLine="720"/>
        <w:rPr>
          <w:ins w:id="46" w:author="Padgett, Noah" w:date="2020-10-21T00:50:00Z"/>
        </w:rPr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ins w:id="47" w:author="Padgett, Noah" w:date="2020-10-25T13:36:00Z">
        <w:r w:rsidR="00A6332B">
          <w:t>w</w:t>
        </w:r>
        <w:r w:rsidR="00A6332B">
          <w:t>hether the specified model well approximates the data generating process</w:t>
        </w:r>
      </w:ins>
      <w:del w:id="48" w:author="Padgett, Noah" w:date="2020-10-25T13:36:00Z">
        <w:r w:rsidDel="00A6332B">
          <w:delText>whether</w:delText>
        </w:r>
        <w:r w:rsidDel="00A6332B">
          <w:rPr>
            <w:spacing w:val="-16"/>
          </w:rPr>
          <w:delText xml:space="preserve"> </w:delText>
        </w:r>
        <w:r w:rsidDel="00A6332B">
          <w:delText>the</w:delText>
        </w:r>
        <w:r w:rsidDel="00A6332B">
          <w:rPr>
            <w:spacing w:val="-16"/>
          </w:rPr>
          <w:delText xml:space="preserve"> </w:delText>
        </w:r>
        <w:r w:rsidDel="00A6332B">
          <w:delText>model</w:delText>
        </w:r>
        <w:r w:rsidDel="00A6332B">
          <w:rPr>
            <w:spacing w:val="-16"/>
          </w:rPr>
          <w:delText xml:space="preserve"> </w:delText>
        </w:r>
        <w:r w:rsidDel="00A6332B">
          <w:delText>specified</w:delText>
        </w:r>
        <w:r w:rsidDel="00A6332B">
          <w:rPr>
            <w:spacing w:val="-16"/>
          </w:rPr>
          <w:delText xml:space="preserve"> </w:delText>
        </w:r>
        <w:commentRangeStart w:id="49"/>
        <w:commentRangeStart w:id="50"/>
        <w:r w:rsidDel="00A6332B">
          <w:delText>as</w:delText>
        </w:r>
        <w:r w:rsidDel="00A6332B">
          <w:rPr>
            <w:spacing w:val="-17"/>
          </w:rPr>
          <w:delText xml:space="preserve"> </w:delText>
        </w:r>
        <w:r w:rsidDel="00A6332B">
          <w:delText>a</w:delText>
        </w:r>
        <w:r w:rsidDel="00A6332B">
          <w:rPr>
            <w:spacing w:val="-15"/>
          </w:rPr>
          <w:delText xml:space="preserve"> </w:delText>
        </w:r>
        <w:r w:rsidDel="00A6332B">
          <w:delText xml:space="preserve">whole </w:delText>
        </w:r>
        <w:commentRangeEnd w:id="49"/>
        <w:r w:rsidR="00ED1A59" w:rsidDel="00A6332B">
          <w:rPr>
            <w:rStyle w:val="CommentReference"/>
          </w:rPr>
          <w:commentReference w:id="49"/>
        </w:r>
        <w:commentRangeEnd w:id="50"/>
        <w:r w:rsidR="002717BA" w:rsidDel="00A6332B">
          <w:rPr>
            <w:rStyle w:val="CommentReference"/>
          </w:rPr>
          <w:commentReference w:id="50"/>
        </w:r>
        <w:r w:rsidDel="00A6332B">
          <w:rPr>
            <w:i/>
            <w:spacing w:val="4"/>
          </w:rPr>
          <w:delText>well</w:delText>
        </w:r>
        <w:r w:rsidDel="00A6332B">
          <w:rPr>
            <w:i/>
            <w:spacing w:val="-19"/>
          </w:rPr>
          <w:delText xml:space="preserve"> </w:delText>
        </w:r>
        <w:r w:rsidDel="00A6332B">
          <w:delText>approximates</w:delText>
        </w:r>
        <w:r w:rsidDel="00A6332B">
          <w:rPr>
            <w:spacing w:val="-27"/>
          </w:rPr>
          <w:delText xml:space="preserve"> </w:delText>
        </w:r>
        <w:r w:rsidDel="00A6332B">
          <w:delText>the</w:delText>
        </w:r>
        <w:r w:rsidDel="00A6332B">
          <w:rPr>
            <w:spacing w:val="-27"/>
          </w:rPr>
          <w:delText xml:space="preserve"> </w:delText>
        </w:r>
        <w:r w:rsidDel="00A6332B">
          <w:delText>data</w:delText>
        </w:r>
        <w:r w:rsidDel="00A6332B">
          <w:rPr>
            <w:spacing w:val="-26"/>
          </w:rPr>
          <w:delText xml:space="preserve"> </w:delText>
        </w:r>
        <w:r w:rsidDel="00A6332B">
          <w:delText>generating</w:delText>
        </w:r>
        <w:r w:rsidDel="00A6332B">
          <w:rPr>
            <w:spacing w:val="-27"/>
          </w:rPr>
          <w:delText xml:space="preserve"> </w:delText>
        </w:r>
        <w:r w:rsidDel="00A6332B">
          <w:delText>process</w:delText>
        </w:r>
      </w:del>
      <w:r>
        <w:t>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comparative fit index (</w:t>
      </w:r>
      <w:proofErr w:type="spellStart"/>
      <w:r>
        <w:t>Bentler</w:t>
      </w:r>
      <w:proofErr w:type="spellEnd"/>
      <w:r>
        <w:t xml:space="preserve">, </w:t>
      </w:r>
      <w:r w:rsidR="00EB0B00">
        <w:fldChar w:fldCharType="begin"/>
      </w:r>
      <w:r w:rsidR="00EB0B00">
        <w:instrText xml:space="preserve"> HYPERLINK \l "_bookmark4" </w:instrText>
      </w:r>
      <w:r w:rsidR="00EB0B00">
        <w:fldChar w:fldCharType="separate"/>
      </w:r>
      <w:r>
        <w:t>1990),</w:t>
      </w:r>
      <w:ins w:id="51" w:author="Padgett, Noah" w:date="2020-10-21T00:46:00Z">
        <w:r w:rsidR="002717BA">
          <w:t xml:space="preserve"> root mea</w:t>
        </w:r>
      </w:ins>
      <w:ins w:id="52" w:author="Padgett, Noah" w:date="2020-10-21T00:47:00Z">
        <w:r w:rsidR="002717BA">
          <w:t>n square error of approximation</w:t>
        </w:r>
      </w:ins>
      <w:r>
        <w:t xml:space="preserve"> </w:t>
      </w:r>
      <w:r w:rsidR="00EB0B00">
        <w:fldChar w:fldCharType="end"/>
      </w:r>
      <w:commentRangeStart w:id="53"/>
      <w:commentRangeStart w:id="54"/>
      <w:del w:id="55" w:author="Padgett, Noah" w:date="2020-10-23T17:31:00Z">
        <w:r w:rsidDel="003B6BEB">
          <w:delText>RMSEA</w:delText>
        </w:r>
        <w:commentRangeEnd w:id="53"/>
        <w:r w:rsidR="00ED1A59" w:rsidDel="003B6BEB">
          <w:rPr>
            <w:rStyle w:val="CommentReference"/>
          </w:rPr>
          <w:commentReference w:id="53"/>
        </w:r>
        <w:commentRangeEnd w:id="54"/>
        <w:r w:rsidR="002717BA" w:rsidDel="003B6BEB">
          <w:rPr>
            <w:rStyle w:val="CommentReference"/>
          </w:rPr>
          <w:commentReference w:id="54"/>
        </w:r>
      </w:del>
      <w:r>
        <w:t xml:space="preserve"> (Browne &amp; </w:t>
      </w:r>
      <w:proofErr w:type="spellStart"/>
      <w:r>
        <w:t>Cudeck</w:t>
      </w:r>
      <w:proofErr w:type="spellEnd"/>
      <w:r>
        <w:t xml:space="preserve">, </w:t>
      </w:r>
      <w:hyperlink w:anchor="_bookmark8" w:history="1">
        <w:r>
          <w:t xml:space="preserve">1992), </w:t>
        </w:r>
      </w:hyperlink>
      <w:r>
        <w:t xml:space="preserve">and </w:t>
      </w:r>
      <w:ins w:id="56" w:author="Padgett, Noah" w:date="2020-10-21T00:47:00Z">
        <w:r w:rsidR="002717BA">
          <w:t xml:space="preserve">standardized root mean </w:t>
        </w:r>
      </w:ins>
      <w:ins w:id="57" w:author="Padgett, Noah" w:date="2020-10-21T00:48:00Z">
        <w:r w:rsidR="002717BA">
          <w:t>square</w:t>
        </w:r>
      </w:ins>
      <w:ins w:id="58" w:author="Padgett, Noah" w:date="2020-10-21T00:47:00Z">
        <w:r w:rsidR="002717BA">
          <w:t xml:space="preserve"> residual </w:t>
        </w:r>
      </w:ins>
      <w:del w:id="59" w:author="Padgett, Noah" w:date="2020-10-21T00:48:00Z">
        <w:r w:rsidDel="002717BA">
          <w:delText xml:space="preserve">SRMR </w:delText>
        </w:r>
      </w:del>
      <w:r>
        <w:t>(</w:t>
      </w:r>
      <w:proofErr w:type="spellStart"/>
      <w:r>
        <w:t>Bentler</w:t>
      </w:r>
      <w:proofErr w:type="spellEnd"/>
      <w:r>
        <w:t xml:space="preserve">, </w:t>
      </w:r>
      <w:hyperlink w:anchor="_bookmark5" w:history="1">
        <w:r>
          <w:t>1995;</w:t>
        </w:r>
      </w:hyperlink>
      <w:r>
        <w:t xml:space="preserve"> </w:t>
      </w:r>
      <w:proofErr w:type="spellStart"/>
      <w:r>
        <w:t>Jöreskog</w:t>
      </w:r>
      <w:proofErr w:type="spellEnd"/>
      <w:r>
        <w:t xml:space="preserve"> &amp; </w:t>
      </w:r>
      <w:proofErr w:type="spellStart"/>
      <w:r>
        <w:t>Sörbom</w:t>
      </w:r>
      <w:proofErr w:type="spellEnd"/>
      <w:r>
        <w:t xml:space="preserve">, </w:t>
      </w:r>
      <w:hyperlink w:anchor="_bookmark15" w:history="1">
        <w:r>
          <w:t xml:space="preserve">1981;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et al.,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</w:t>
      </w:r>
      <w:proofErr w:type="spellStart"/>
      <w:r>
        <w:t>Steiger</w:t>
      </w:r>
      <w:proofErr w:type="spellEnd"/>
      <w:r>
        <w:t>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366A2C9" w14:textId="41C9EDD5" w:rsidR="002717BA" w:rsidDel="003B6BEB" w:rsidRDefault="002717BA">
      <w:pPr>
        <w:pStyle w:val="BodyText"/>
        <w:spacing w:line="355" w:lineRule="auto"/>
        <w:ind w:left="120" w:firstLine="720"/>
        <w:rPr>
          <w:del w:id="60" w:author="Padgett, Noah" w:date="2020-10-23T17:31:00Z"/>
        </w:rPr>
      </w:pPr>
    </w:p>
    <w:p w14:paraId="4D44F636" w14:textId="68F7A2DF" w:rsidR="00C944E3" w:rsidDel="003B6BEB" w:rsidRDefault="00512462" w:rsidP="003B6BEB">
      <w:pPr>
        <w:pStyle w:val="BodyText"/>
        <w:spacing w:line="355" w:lineRule="auto"/>
        <w:ind w:left="120" w:firstLine="720"/>
        <w:rPr>
          <w:del w:id="61" w:author="Padgett, Noah" w:date="2020-10-23T17:34:00Z"/>
        </w:rPr>
        <w:pPrChange w:id="62" w:author="Padgett, Noah" w:date="2020-10-23T17:32:00Z">
          <w:pPr>
            <w:pStyle w:val="BodyText"/>
            <w:spacing w:line="355" w:lineRule="auto"/>
            <w:ind w:left="120" w:right="154" w:firstLine="720"/>
          </w:pPr>
        </w:pPrChange>
      </w:pPr>
      <w:del w:id="63" w:author="Padgett, Noah" w:date="2020-10-23T17:32:00Z">
        <w:r w:rsidDel="003B6BEB">
          <w:delText>One</w:delText>
        </w:r>
        <w:r w:rsidDel="003B6BEB">
          <w:rPr>
            <w:spacing w:val="-29"/>
          </w:rPr>
          <w:delText xml:space="preserve"> </w:delText>
        </w:r>
        <w:r w:rsidDel="003B6BEB">
          <w:delText>difficulty</w:delText>
        </w:r>
        <w:r w:rsidDel="003B6BEB">
          <w:rPr>
            <w:spacing w:val="-28"/>
          </w:rPr>
          <w:delText xml:space="preserve"> </w:delText>
        </w:r>
        <w:r w:rsidDel="003B6BEB">
          <w:delText>comes</w:delText>
        </w:r>
        <w:r w:rsidDel="003B6BEB">
          <w:rPr>
            <w:spacing w:val="-28"/>
          </w:rPr>
          <w:delText xml:space="preserve"> </w:delText>
        </w:r>
        <w:r w:rsidDel="003B6BEB">
          <w:delText>when</w:delText>
        </w:r>
        <w:r w:rsidDel="003B6BEB">
          <w:rPr>
            <w:spacing w:val="-28"/>
          </w:rPr>
          <w:delText xml:space="preserve"> </w:delText>
        </w:r>
        <w:r w:rsidDel="003B6BEB">
          <w:delText>the</w:delText>
        </w:r>
        <w:r w:rsidDel="003B6BEB">
          <w:rPr>
            <w:spacing w:val="-29"/>
          </w:rPr>
          <w:delText xml:space="preserve"> </w:delText>
        </w:r>
        <w:r w:rsidDel="003B6BEB">
          <w:delText>global</w:delText>
        </w:r>
        <w:r w:rsidDel="003B6BEB">
          <w:rPr>
            <w:spacing w:val="-28"/>
          </w:rPr>
          <w:delText xml:space="preserve"> </w:delText>
        </w:r>
        <w:r w:rsidDel="003B6BEB">
          <w:delText>fit</w:delText>
        </w:r>
        <w:r w:rsidDel="003B6BEB">
          <w:rPr>
            <w:spacing w:val="-28"/>
          </w:rPr>
          <w:delText xml:space="preserve"> </w:delText>
        </w:r>
        <w:r w:rsidDel="003B6BEB">
          <w:delText>indices</w:delText>
        </w:r>
        <w:r w:rsidDel="003B6BEB">
          <w:rPr>
            <w:spacing w:val="-28"/>
          </w:rPr>
          <w:delText xml:space="preserve"> </w:delText>
        </w:r>
        <w:r w:rsidDel="003B6BEB">
          <w:delText>are</w:delText>
        </w:r>
        <w:r w:rsidDel="003B6BEB">
          <w:rPr>
            <w:spacing w:val="-28"/>
          </w:rPr>
          <w:delText xml:space="preserve"> </w:delText>
        </w:r>
        <w:r w:rsidDel="003B6BEB">
          <w:delText>below</w:delText>
        </w:r>
        <w:r w:rsidDel="003B6BEB">
          <w:rPr>
            <w:spacing w:val="-28"/>
          </w:rPr>
          <w:delText xml:space="preserve"> </w:delText>
        </w:r>
        <w:r w:rsidDel="003B6BEB">
          <w:delText>acceptable</w:delText>
        </w:r>
        <w:r w:rsidDel="003B6BEB">
          <w:rPr>
            <w:spacing w:val="-29"/>
          </w:rPr>
          <w:delText xml:space="preserve"> </w:delText>
        </w:r>
        <w:r w:rsidDel="003B6BEB">
          <w:delText>(whatever</w:delText>
        </w:r>
        <w:r w:rsidDel="003B6BEB">
          <w:rPr>
            <w:spacing w:val="-28"/>
          </w:rPr>
          <w:delText xml:space="preserve"> </w:delText>
        </w:r>
        <w:r w:rsidDel="003B6BEB">
          <w:delText>this means to the researcher) and then trying to remedy the misspecification is a systematic and</w:delText>
        </w:r>
        <w:r w:rsidDel="003B6BEB">
          <w:rPr>
            <w:spacing w:val="-21"/>
          </w:rPr>
          <w:delText xml:space="preserve"> </w:delText>
        </w:r>
        <w:commentRangeStart w:id="64"/>
        <w:r w:rsidDel="003B6BEB">
          <w:delText>defensible</w:delText>
        </w:r>
        <w:r w:rsidDel="003B6BEB">
          <w:rPr>
            <w:spacing w:val="-19"/>
          </w:rPr>
          <w:delText xml:space="preserve"> </w:delText>
        </w:r>
        <w:r w:rsidDel="003B6BEB">
          <w:delText>manner.</w:delText>
        </w:r>
        <w:r w:rsidDel="003B6BEB">
          <w:rPr>
            <w:spacing w:val="-6"/>
          </w:rPr>
          <w:delText xml:space="preserve"> </w:delText>
        </w:r>
        <w:commentRangeEnd w:id="64"/>
        <w:r w:rsidR="00CB5DFF" w:rsidDel="003B6BEB">
          <w:rPr>
            <w:rStyle w:val="CommentReference"/>
          </w:rPr>
          <w:commentReference w:id="64"/>
        </w:r>
      </w:del>
      <w:ins w:id="65" w:author="Padgett, Noah" w:date="2020-10-23T17:31:00Z">
        <w:r w:rsidR="003B6BEB">
          <w:t>One difficulty arising from the coarse nature of global fit indices is that when the indices are below acceptable values</w:t>
        </w:r>
      </w:ins>
      <w:ins w:id="66" w:author="Padgett, Noah" w:date="2020-10-23T17:32:00Z">
        <w:r w:rsidR="003B6BEB">
          <w:t xml:space="preserve"> a researcher needs to </w:t>
        </w:r>
      </w:ins>
      <w:ins w:id="67" w:author="Padgett, Noah" w:date="2020-10-23T17:31:00Z">
        <w:r w:rsidR="003B6BEB">
          <w:t xml:space="preserve">explain the lack of fit. </w:t>
        </w:r>
      </w:ins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r w:rsidR="003B6BEB">
        <w:fldChar w:fldCharType="begin"/>
      </w:r>
      <w:r w:rsidR="003B6BEB">
        <w:instrText xml:space="preserve"> HYPERLINK \l "_bookmark18" </w:instrText>
      </w:r>
      <w:r w:rsidR="003B6BEB">
        <w:fldChar w:fldCharType="separate"/>
      </w:r>
      <w:r>
        <w:t xml:space="preserve">2015; </w:t>
      </w:r>
      <w:r w:rsidR="003B6BEB">
        <w:fldChar w:fldCharType="end"/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r w:rsidR="003B6BEB">
        <w:fldChar w:fldCharType="begin"/>
      </w:r>
      <w:r w:rsidR="003B6BEB">
        <w:instrText xml:space="preserve"> HYPERLINK \l "_bookmark22" </w:instrText>
      </w:r>
      <w:r w:rsidR="003B6BEB">
        <w:fldChar w:fldCharType="separate"/>
      </w:r>
      <w:r>
        <w:t>2</w:t>
      </w:r>
      <w:r w:rsidR="003B6BEB">
        <w:fldChar w:fldCharType="end"/>
      </w:r>
      <w:r>
        <w:t xml:space="preserve">017), modification </w:t>
      </w:r>
      <w:proofErr w:type="spellStart"/>
      <w:r>
        <w:t>indicies</w:t>
      </w:r>
      <w:proofErr w:type="spellEnd"/>
      <w:r>
        <w:t xml:space="preserve"> (Kaplan, </w:t>
      </w:r>
      <w:r w:rsidR="003B6BEB">
        <w:fldChar w:fldCharType="begin"/>
      </w:r>
      <w:r w:rsidR="003B6BEB">
        <w:instrText xml:space="preserve"> HYPERLINK \l "_bookmark16" </w:instrText>
      </w:r>
      <w:r w:rsidR="003B6BEB">
        <w:fldChar w:fldCharType="separate"/>
      </w:r>
      <w:r>
        <w:t xml:space="preserve">1989; </w:t>
      </w:r>
      <w:r w:rsidR="003B6BEB">
        <w:fldChar w:fldCharType="end"/>
      </w:r>
      <w:proofErr w:type="spellStart"/>
      <w:r>
        <w:t>Sörbom</w:t>
      </w:r>
      <w:proofErr w:type="spellEnd"/>
      <w:r>
        <w:t xml:space="preserve">, </w:t>
      </w:r>
      <w:r w:rsidR="003B6BEB">
        <w:fldChar w:fldCharType="begin"/>
      </w:r>
      <w:r w:rsidR="003B6BEB">
        <w:instrText xml:space="preserve"> HYPERLINK \l "_bookmark33" </w:instrText>
      </w:r>
      <w:r w:rsidR="003B6BEB">
        <w:fldChar w:fldCharType="separate"/>
      </w:r>
      <w:r>
        <w:t>1</w:t>
      </w:r>
      <w:r w:rsidR="003B6BEB">
        <w:fldChar w:fldCharType="end"/>
      </w:r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r w:rsidR="003B6BEB">
        <w:fldChar w:fldCharType="begin"/>
      </w:r>
      <w:r w:rsidR="003B6BEB">
        <w:instrText xml:space="preserve"> HYPERLINK \l "_bookmark9" </w:instrText>
      </w:r>
      <w:r w:rsidR="003B6BEB">
        <w:fldChar w:fldCharType="separate"/>
      </w:r>
      <w:r>
        <w:t xml:space="preserve">1982; </w:t>
      </w:r>
      <w:r w:rsidR="003B6BEB">
        <w:fldChar w:fldCharType="end"/>
      </w:r>
      <w:r>
        <w:rPr>
          <w:spacing w:val="-5"/>
        </w:rPr>
        <w:t xml:space="preserve">Wald, </w:t>
      </w:r>
      <w:r w:rsidR="003B6BEB">
        <w:fldChar w:fldCharType="begin"/>
      </w:r>
      <w:r w:rsidR="003B6BEB">
        <w:instrText xml:space="preserve"> HYPERLINK \l "_bookmark36" </w:instrText>
      </w:r>
      <w:r w:rsidR="003B6BEB">
        <w:fldChar w:fldCharType="separate"/>
      </w:r>
      <w:r>
        <w:t xml:space="preserve">1943), </w:t>
      </w:r>
      <w:r w:rsidR="003B6BEB">
        <w:fldChar w:fldCharType="end"/>
      </w:r>
      <w:r>
        <w:t xml:space="preserve">likelihood ratio tests (Buse, </w:t>
      </w:r>
      <w:r w:rsidR="003B6BEB">
        <w:fldChar w:fldCharType="begin"/>
      </w:r>
      <w:r w:rsidR="003B6BEB">
        <w:instrText xml:space="preserve"> HYPERLINK \l "_bookmark9" </w:instrText>
      </w:r>
      <w:r w:rsidR="003B6BEB">
        <w:fldChar w:fldCharType="separate"/>
      </w:r>
      <w:r>
        <w:t xml:space="preserve">1982; </w:t>
      </w:r>
      <w:r w:rsidR="003B6BEB">
        <w:fldChar w:fldCharType="end"/>
      </w:r>
      <w:proofErr w:type="spellStart"/>
      <w:r>
        <w:t>Neyman</w:t>
      </w:r>
      <w:proofErr w:type="spellEnd"/>
      <w:r>
        <w:t xml:space="preserve"> &amp; Pearson, </w:t>
      </w:r>
      <w:r w:rsidR="003B6BEB">
        <w:fldChar w:fldCharType="begin"/>
      </w:r>
      <w:r w:rsidR="003B6BEB">
        <w:instrText xml:space="preserve"> HYPERLINK \l "_bookmark26" </w:instrText>
      </w:r>
      <w:r w:rsidR="003B6BEB">
        <w:fldChar w:fldCharType="separate"/>
      </w:r>
      <w:r>
        <w:t xml:space="preserve">1928), </w:t>
      </w:r>
      <w:r w:rsidR="003B6BEB">
        <w:fldChar w:fldCharType="end"/>
      </w:r>
      <w:r>
        <w:t xml:space="preserve">and model-implied instrumental </w:t>
      </w:r>
      <w:r>
        <w:rPr>
          <w:spacing w:val="-3"/>
        </w:rPr>
        <w:t xml:space="preserve">variables </w:t>
      </w:r>
      <w:r>
        <w:t>(</w:t>
      </w:r>
      <w:proofErr w:type="spellStart"/>
      <w:r>
        <w:t>Bollen</w:t>
      </w:r>
      <w:proofErr w:type="spellEnd"/>
      <w:r>
        <w:t xml:space="preserve">, </w:t>
      </w:r>
      <w:r w:rsidR="003B6BEB">
        <w:fldChar w:fldCharType="begin"/>
      </w:r>
      <w:r w:rsidR="003B6BEB">
        <w:instrText xml:space="preserve"> HYPERLINK \l "_bookmark6" </w:instrText>
      </w:r>
      <w:r w:rsidR="003B6BEB">
        <w:fldChar w:fldCharType="separate"/>
      </w:r>
      <w:r>
        <w:t xml:space="preserve">1995, </w:t>
      </w:r>
      <w:r w:rsidR="003B6BEB">
        <w:fldChar w:fldCharType="end"/>
      </w:r>
      <w:r w:rsidR="003B6BEB">
        <w:fldChar w:fldCharType="begin"/>
      </w:r>
      <w:r w:rsidR="003B6BEB">
        <w:instrText xml:space="preserve"> HYPERLINK \l "_bookmark7" </w:instrText>
      </w:r>
      <w:r w:rsidR="003B6BEB">
        <w:fldChar w:fldCharType="separate"/>
      </w:r>
      <w:r>
        <w:t>2</w:t>
      </w:r>
      <w:r w:rsidR="003B6BEB">
        <w:fldChar w:fldCharType="end"/>
      </w:r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 xml:space="preserve">considered when looking for evidence of model-data fit. The methods above generally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>of</w:t>
      </w:r>
      <w:ins w:id="68" w:author="Padgett, Noah" w:date="2020-10-23T17:34:00Z">
        <w:r w:rsidR="003B6BEB">
          <w:rPr>
            <w:w w:val="95"/>
          </w:rPr>
          <w:t xml:space="preserve"> </w:t>
        </w:r>
      </w:ins>
      <w:del w:id="69" w:author="Padgett, Noah" w:date="2020-10-23T17:34:00Z">
        <w:r w:rsidDel="003B6BEB">
          <w:rPr>
            <w:w w:val="95"/>
          </w:rPr>
          <w:delText xml:space="preserve"> either</w:delText>
        </w:r>
      </w:del>
      <w:r>
        <w:rPr>
          <w:w w:val="95"/>
        </w:rPr>
        <w:t xml:space="preserve"> identifying which specific relationships </w:t>
      </w:r>
      <w:commentRangeStart w:id="70"/>
      <w:commentRangeStart w:id="71"/>
      <w:r>
        <w:rPr>
          <w:w w:val="95"/>
        </w:rPr>
        <w:t>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  <w:commentRangeEnd w:id="70"/>
      <w:r w:rsidR="00CB5DFF">
        <w:rPr>
          <w:rStyle w:val="CommentReference"/>
        </w:rPr>
        <w:commentReference w:id="70"/>
      </w:r>
      <w:commentRangeEnd w:id="71"/>
      <w:r w:rsidR="002717BA">
        <w:rPr>
          <w:rStyle w:val="CommentReference"/>
        </w:rPr>
        <w:commentReference w:id="71"/>
      </w:r>
      <w:ins w:id="72" w:author="Padgett, Noah" w:date="2020-10-23T17:34:00Z">
        <w:r w:rsidR="003B6BEB">
          <w:rPr>
            <w:w w:val="95"/>
          </w:rPr>
          <w:t xml:space="preserve"> variables </w:t>
        </w:r>
      </w:ins>
    </w:p>
    <w:p w14:paraId="69A66290" w14:textId="18B03AEE" w:rsidR="00C944E3" w:rsidDel="002717BA" w:rsidRDefault="00C944E3" w:rsidP="003B6BEB">
      <w:pPr>
        <w:spacing w:line="355" w:lineRule="auto"/>
        <w:ind w:firstLine="720"/>
        <w:rPr>
          <w:del w:id="73" w:author="Padgett, Noah" w:date="2020-10-21T00:53:00Z"/>
        </w:rPr>
        <w:sectPr w:rsidR="00C944E3" w:rsidDel="002717BA">
          <w:pgSz w:w="12240" w:h="15840"/>
          <w:pgMar w:top="1380" w:right="1320" w:bottom="280" w:left="1320" w:header="649" w:footer="0" w:gutter="0"/>
          <w:cols w:space="720"/>
        </w:sectPr>
        <w:pPrChange w:id="74" w:author="Padgett, Noah" w:date="2020-10-23T17:34:00Z">
          <w:pPr>
            <w:spacing w:line="355" w:lineRule="auto"/>
          </w:pPr>
        </w:pPrChange>
      </w:pPr>
    </w:p>
    <w:p w14:paraId="2F200C33" w14:textId="75A35147" w:rsidR="00C944E3" w:rsidRDefault="00512462">
      <w:pPr>
        <w:pStyle w:val="BodyText"/>
        <w:spacing w:before="110" w:line="355" w:lineRule="auto"/>
        <w:ind w:left="120" w:right="643"/>
      </w:pPr>
      <w:del w:id="75" w:author="Padgett, Noah" w:date="2020-10-23T17:34:00Z">
        <w:r w:rsidDel="003B6BEB">
          <w:delText>that</w:delText>
        </w:r>
        <w:r w:rsidDel="003B6BEB">
          <w:rPr>
            <w:spacing w:val="-14"/>
          </w:rPr>
          <w:delText xml:space="preserve"> </w:delText>
        </w:r>
      </w:del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ins w:id="76" w:author="Grace Aquino" w:date="2020-10-19T23:07:00Z">
        <w:r w:rsidR="00CB5DFF">
          <w:t>d</w:t>
        </w:r>
      </w:ins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</w:t>
      </w:r>
      <w:del w:id="77" w:author="Grace Aquino" w:date="2020-10-19T23:09:00Z">
        <w:r w:rsidDel="00CB5DFF">
          <w:delText xml:space="preserve">that </w:delText>
        </w:r>
      </w:del>
      <w:r>
        <w:t xml:space="preserve">doesn’t fit well (e.g., </w:t>
      </w:r>
      <w:r>
        <w:rPr>
          <w:spacing w:val="-6"/>
        </w:rPr>
        <w:t xml:space="preserve">Wald </w:t>
      </w:r>
      <w:r>
        <w:t>tests). Once a change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0DD70F10" w:rsidR="00C944E3" w:rsidRDefault="00512462">
      <w:pPr>
        <w:pStyle w:val="BodyText"/>
        <w:spacing w:line="355" w:lineRule="auto"/>
        <w:ind w:left="120" w:firstLine="720"/>
      </w:pPr>
      <w:r>
        <w:t>Evaluating the change in model fit has been helpful for many in the model fit evaluation process. But</w:t>
      </w:r>
      <w:del w:id="78" w:author="Grace Aquino" w:date="2020-10-19T23:10:00Z">
        <w:r w:rsidDel="008908DC">
          <w:delText>,</w:delText>
        </w:r>
      </w:del>
      <w:r>
        <w:t xml:space="preserve">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 xml:space="preserve">to statistically </w:t>
      </w:r>
      <w:r>
        <w:rPr>
          <w:spacing w:val="-3"/>
        </w:rPr>
        <w:t xml:space="preserve">equivalent </w:t>
      </w:r>
      <w:r>
        <w:t xml:space="preserve">models. Adding too many </w:t>
      </w:r>
      <w:commentRangeStart w:id="79"/>
      <w:commentRangeStart w:id="80"/>
      <w:r>
        <w:t>p</w:t>
      </w:r>
      <w:ins w:id="81" w:author="Padgett, Noah" w:date="2020-10-23T17:36:00Z">
        <w:r w:rsidR="003B6BEB">
          <w:t>aths to the measurement or structural components of the model</w:t>
        </w:r>
        <w:r w:rsidR="003B6BEB" w:rsidDel="003B6BEB">
          <w:t xml:space="preserve"> </w:t>
        </w:r>
      </w:ins>
      <w:del w:id="82" w:author="Padgett, Noah" w:date="2020-10-23T17:36:00Z">
        <w:r w:rsidDel="003B6BEB">
          <w:delText>aths</w:delText>
        </w:r>
        <w:commentRangeEnd w:id="79"/>
        <w:r w:rsidR="008908DC" w:rsidDel="003B6BEB">
          <w:rPr>
            <w:rStyle w:val="CommentReference"/>
          </w:rPr>
          <w:commentReference w:id="79"/>
        </w:r>
        <w:commentRangeEnd w:id="80"/>
        <w:r w:rsidR="002717BA" w:rsidDel="003B6BEB">
          <w:rPr>
            <w:rStyle w:val="CommentReference"/>
          </w:rPr>
          <w:commentReference w:id="80"/>
        </w:r>
      </w:del>
      <w:r>
        <w:t xml:space="preserve"> can lead to </w:t>
      </w:r>
      <w:r>
        <w:rPr>
          <w:spacing w:val="-4"/>
        </w:rPr>
        <w:t xml:space="preserve">over </w:t>
      </w:r>
      <w:r>
        <w:t xml:space="preserve">fitting to the observed data and difficulty </w:t>
      </w:r>
      <w:del w:id="83" w:author="Grace Aquino" w:date="2020-10-19T23:11:00Z">
        <w:r w:rsidDel="008908DC">
          <w:delText>in interpretation</w:delText>
        </w:r>
      </w:del>
      <w:ins w:id="84" w:author="Grace Aquino" w:date="2020-10-19T23:11:00Z">
        <w:r w:rsidR="008908DC">
          <w:t xml:space="preserve">interpreting </w:t>
        </w:r>
      </w:ins>
      <w:ins w:id="85" w:author="Padgett, Noah" w:date="2020-10-21T00:54:00Z">
        <w:r w:rsidR="00F42BE4">
          <w:t xml:space="preserve">the </w:t>
        </w:r>
      </w:ins>
      <w:ins w:id="86" w:author="Padgett, Noah" w:date="2020-10-21T00:55:00Z">
        <w:r w:rsidR="00F42BE4">
          <w:t>model parameters</w:t>
        </w:r>
      </w:ins>
      <w:ins w:id="87" w:author="Grace Aquino" w:date="2020-10-19T23:11:00Z">
        <w:del w:id="88" w:author="Padgett, Noah" w:date="2020-10-21T00:54:00Z">
          <w:r w:rsidR="008908DC" w:rsidDel="00F42BE4">
            <w:delText>it</w:delText>
          </w:r>
        </w:del>
      </w:ins>
      <w:r>
        <w:t>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commentRangeStart w:id="89"/>
      <w:commentRangeStart w:id="90"/>
      <w:r>
        <w:rPr>
          <w:spacing w:val="-3"/>
        </w:rPr>
        <w:t>however,</w:t>
      </w:r>
      <w:r>
        <w:rPr>
          <w:spacing w:val="-28"/>
        </w:rPr>
        <w:t xml:space="preserve"> </w:t>
      </w:r>
      <w:commentRangeEnd w:id="89"/>
      <w:r w:rsidR="008908DC">
        <w:rPr>
          <w:rStyle w:val="CommentReference"/>
        </w:rPr>
        <w:commentReference w:id="89"/>
      </w:r>
      <w:commentRangeEnd w:id="90"/>
      <w:r w:rsidR="00F42BE4">
        <w:rPr>
          <w:rStyle w:val="CommentReference"/>
        </w:rPr>
        <w:commentReference w:id="90"/>
      </w:r>
      <w:r>
        <w:rPr>
          <w:spacing w:val="-4"/>
        </w:rPr>
        <w:t>we</w:t>
      </w:r>
      <w:r>
        <w:rPr>
          <w:spacing w:val="-27"/>
        </w:rPr>
        <w:t xml:space="preserve"> </w:t>
      </w:r>
      <w:ins w:id="91" w:author="Grace Aquino" w:date="2020-10-19T23:12:00Z">
        <w:r w:rsidR="008908DC">
          <w:rPr>
            <w:spacing w:val="-27"/>
          </w:rPr>
          <w:t xml:space="preserve"> propose </w:t>
        </w:r>
      </w:ins>
      <w:del w:id="92" w:author="Grace Aquino" w:date="2020-10-19T23:12:00Z">
        <w:r w:rsidDel="008908DC">
          <w:delText>are</w:delText>
        </w:r>
        <w:r w:rsidDel="008908DC">
          <w:rPr>
            <w:spacing w:val="-28"/>
          </w:rPr>
          <w:delText xml:space="preserve"> </w:delText>
        </w:r>
        <w:r w:rsidDel="008908DC">
          <w:delText>proposing</w:delText>
        </w:r>
        <w:r w:rsidDel="008908DC">
          <w:rPr>
            <w:spacing w:val="-27"/>
          </w:rPr>
          <w:delText xml:space="preserve"> </w:delText>
        </w:r>
      </w:del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ins w:id="93" w:author="Grace Aquino" w:date="2020-10-19T23:12:00Z">
        <w:r w:rsidR="008908DC">
          <w:rPr>
            <w:spacing w:val="-7"/>
          </w:rPr>
          <w:t xml:space="preserve">Additionally, </w:t>
        </w:r>
        <w:r w:rsidR="008908DC">
          <w:rPr>
            <w:spacing w:val="-10"/>
          </w:rPr>
          <w:t>w</w:t>
        </w:r>
      </w:ins>
      <w:del w:id="94" w:author="Grace Aquino" w:date="2020-10-19T23:12:00Z">
        <w:r w:rsidDel="008908DC">
          <w:rPr>
            <w:spacing w:val="-10"/>
          </w:rPr>
          <w:delText>W</w:delText>
        </w:r>
      </w:del>
      <w:r>
        <w:rPr>
          <w:spacing w:val="-10"/>
        </w:rPr>
        <w:t>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commentRangeStart w:id="95"/>
      <w:commentRangeStart w:id="96"/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commentRangeEnd w:id="95"/>
      <w:r w:rsidR="008908DC">
        <w:rPr>
          <w:rStyle w:val="CommentReference"/>
        </w:rPr>
        <w:commentReference w:id="95"/>
      </w:r>
      <w:commentRangeEnd w:id="96"/>
      <w:r w:rsidR="00F42BE4">
        <w:rPr>
          <w:rStyle w:val="CommentReference"/>
        </w:rPr>
        <w:commentReference w:id="96"/>
      </w:r>
      <w:r>
        <w:t>local</w:t>
      </w:r>
      <w:r>
        <w:rPr>
          <w:spacing w:val="-15"/>
        </w:rPr>
        <w:t xml:space="preserve"> </w:t>
      </w:r>
      <w:r>
        <w:t xml:space="preserve">fit </w:t>
      </w:r>
      <w:commentRangeStart w:id="97"/>
      <w:r>
        <w:t>assessment.</w:t>
      </w:r>
      <w:commentRangeEnd w:id="97"/>
      <w:r w:rsidR="008908DC">
        <w:rPr>
          <w:rStyle w:val="CommentReference"/>
        </w:rPr>
        <w:commentReference w:id="97"/>
      </w:r>
    </w:p>
    <w:p w14:paraId="16F31498" w14:textId="584998CA" w:rsidR="00C944E3" w:rsidRDefault="00512462">
      <w:pPr>
        <w:pStyle w:val="BodyText"/>
        <w:spacing w:line="355" w:lineRule="auto"/>
        <w:ind w:left="120" w:right="188" w:firstLine="720"/>
      </w:pPr>
      <w:r>
        <w:lastRenderedPageBreak/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commentRangeStart w:id="98"/>
      <w:r>
        <w:t>contributions</w:t>
      </w:r>
      <w:commentRangeEnd w:id="98"/>
      <w:r w:rsidR="008908DC">
        <w:rPr>
          <w:rStyle w:val="CommentReference"/>
        </w:rPr>
        <w:commentReference w:id="98"/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</w:t>
      </w:r>
      <w:ins w:id="99" w:author="Grace Aquino" w:date="2020-10-19T23:16:00Z">
        <w:r w:rsidR="008908DC">
          <w:t>-</w:t>
        </w:r>
      </w:ins>
      <w:del w:id="100" w:author="Grace Aquino" w:date="2020-10-19T23:16:00Z">
        <w:r w:rsidDel="008908DC">
          <w:delText xml:space="preserve"> </w:delText>
        </w:r>
      </w:del>
      <w:r>
        <w:t xml:space="preserve">reliable results. Second,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101" w:name="Proposed_Probabilistic_Method"/>
      <w:bookmarkEnd w:id="101"/>
      <w:r>
        <w:t xml:space="preserve"> accuracy of the predicted</w:t>
      </w:r>
      <w:r>
        <w:rPr>
          <w:spacing w:val="57"/>
        </w:rPr>
        <w:t xml:space="preserve"> </w:t>
      </w:r>
      <w:commentRangeStart w:id="102"/>
      <w:commentRangeStart w:id="103"/>
      <w:r>
        <w:t>probabilities.</w:t>
      </w:r>
      <w:commentRangeEnd w:id="102"/>
      <w:r w:rsidR="008908DC">
        <w:rPr>
          <w:rStyle w:val="CommentReference"/>
        </w:rPr>
        <w:commentReference w:id="102"/>
      </w:r>
      <w:commentRangeEnd w:id="103"/>
      <w:r w:rsidR="00F42BE4">
        <w:rPr>
          <w:rStyle w:val="CommentReference"/>
        </w:rPr>
        <w:commentReference w:id="103"/>
      </w:r>
    </w:p>
    <w:p w14:paraId="0669C764" w14:textId="7448F13B" w:rsidR="00C944E3" w:rsidRDefault="00512462">
      <w:pPr>
        <w:pStyle w:val="Heading1"/>
        <w:spacing w:before="67"/>
        <w:ind w:left="120"/>
        <w:jc w:val="left"/>
      </w:pPr>
      <w:commentRangeStart w:id="104"/>
      <w:r>
        <w:t xml:space="preserve">Proposed </w:t>
      </w:r>
      <w:ins w:id="105" w:author="Padgett, Noah" w:date="2020-10-21T01:02:00Z">
        <w:r w:rsidR="00F42BE4">
          <w:t>p</w:t>
        </w:r>
      </w:ins>
      <w:r>
        <w:t xml:space="preserve">robabilistic </w:t>
      </w:r>
      <w:ins w:id="106" w:author="Padgett, Noah" w:date="2020-10-21T01:02:00Z">
        <w:r w:rsidR="00F42BE4">
          <w:t>m</w:t>
        </w:r>
      </w:ins>
      <w:r>
        <w:t>ethod</w:t>
      </w:r>
      <w:commentRangeEnd w:id="104"/>
      <w:r w:rsidR="00AF7246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104"/>
      </w:r>
      <w:ins w:id="107" w:author="Padgett, Noah" w:date="2020-10-21T01:02:00Z">
        <w:r w:rsidR="00F42BE4">
          <w:t xml:space="preserve"> for local fit assessment</w:t>
        </w:r>
      </w:ins>
    </w:p>
    <w:p w14:paraId="641994B1" w14:textId="069C46BA" w:rsidR="006044CC" w:rsidRPr="00093A27" w:rsidRDefault="00512462" w:rsidP="00586322">
      <w:pPr>
        <w:pStyle w:val="BodyText"/>
        <w:spacing w:before="232" w:line="355" w:lineRule="auto"/>
        <w:ind w:left="120" w:right="129" w:firstLine="720"/>
        <w:rPr>
          <w:ins w:id="108" w:author="Padgett, Noah" w:date="2020-10-21T01:13:00Z"/>
        </w:rPr>
      </w:pPr>
      <w:r w:rsidRPr="00093A27">
        <w:t xml:space="preserve">Local fit assessment </w:t>
      </w:r>
      <w:r w:rsidRPr="00093A27">
        <w:rPr>
          <w:spacing w:val="-4"/>
        </w:rPr>
        <w:t xml:space="preserve">by </w:t>
      </w:r>
      <w:r w:rsidRPr="001F4DD2">
        <w:t xml:space="preserve">means of investigating residual matrices, modification </w:t>
      </w:r>
      <w:proofErr w:type="spellStart"/>
      <w:r w:rsidRPr="001F4DD2">
        <w:t>indicies</w:t>
      </w:r>
      <w:proofErr w:type="spellEnd"/>
      <w:r w:rsidRPr="001F4DD2">
        <w:t>,</w:t>
      </w:r>
      <w:r w:rsidRPr="00093A27">
        <w:rPr>
          <w:spacing w:val="-28"/>
        </w:rPr>
        <w:t xml:space="preserve"> </w:t>
      </w:r>
      <w:r w:rsidRPr="00093A27">
        <w:rPr>
          <w:spacing w:val="-6"/>
        </w:rPr>
        <w:t>Wald</w:t>
      </w:r>
      <w:r w:rsidRPr="00093A27">
        <w:rPr>
          <w:spacing w:val="-28"/>
        </w:rPr>
        <w:t xml:space="preserve"> </w:t>
      </w:r>
      <w:r w:rsidRPr="00093A27">
        <w:t>tests,</w:t>
      </w:r>
      <w:r w:rsidRPr="00093A27">
        <w:rPr>
          <w:spacing w:val="-28"/>
        </w:rPr>
        <w:t xml:space="preserve"> </w:t>
      </w:r>
      <w:r w:rsidRPr="00093A27">
        <w:t>likelihood</w:t>
      </w:r>
      <w:r w:rsidRPr="00093A27">
        <w:rPr>
          <w:spacing w:val="-27"/>
        </w:rPr>
        <w:t xml:space="preserve"> </w:t>
      </w:r>
      <w:r w:rsidRPr="00093A27">
        <w:t>ratio</w:t>
      </w:r>
      <w:r w:rsidRPr="00093A27">
        <w:rPr>
          <w:spacing w:val="-28"/>
        </w:rPr>
        <w:t xml:space="preserve"> </w:t>
      </w:r>
      <w:r w:rsidRPr="00093A27">
        <w:t>tests</w:t>
      </w:r>
      <w:r w:rsidRPr="00093A27">
        <w:rPr>
          <w:spacing w:val="-27"/>
        </w:rPr>
        <w:t xml:space="preserve"> </w:t>
      </w:r>
      <w:r w:rsidRPr="00093A27">
        <w:t>or</w:t>
      </w:r>
      <w:r w:rsidRPr="00093A27">
        <w:rPr>
          <w:spacing w:val="-28"/>
        </w:rPr>
        <w:t xml:space="preserve"> </w:t>
      </w:r>
      <w:r w:rsidRPr="00093A27">
        <w:t>model-implied</w:t>
      </w:r>
      <w:r w:rsidRPr="00093A27">
        <w:rPr>
          <w:spacing w:val="-28"/>
        </w:rPr>
        <w:t xml:space="preserve"> </w:t>
      </w:r>
      <w:r w:rsidRPr="00093A27">
        <w:t>instrumental</w:t>
      </w:r>
      <w:r w:rsidRPr="00093A27">
        <w:rPr>
          <w:spacing w:val="-28"/>
        </w:rPr>
        <w:t xml:space="preserve"> </w:t>
      </w:r>
      <w:r w:rsidRPr="00093A27">
        <w:rPr>
          <w:spacing w:val="-3"/>
        </w:rPr>
        <w:t>variables</w:t>
      </w:r>
      <w:r w:rsidRPr="00093A27">
        <w:rPr>
          <w:spacing w:val="-27"/>
        </w:rPr>
        <w:t xml:space="preserve"> </w:t>
      </w:r>
      <w:r w:rsidRPr="00093A27">
        <w:t>ha</w:t>
      </w:r>
      <w:ins w:id="109" w:author="Padgett, Noah" w:date="2020-10-21T01:03:00Z">
        <w:r w:rsidR="00F42BE4" w:rsidRPr="00093A27">
          <w:t>ve each</w:t>
        </w:r>
      </w:ins>
      <w:r w:rsidRPr="00093A27">
        <w:t xml:space="preserve"> shown to provide useful information in a </w:t>
      </w:r>
      <w:r w:rsidRPr="00093A27">
        <w:rPr>
          <w:spacing w:val="-4"/>
        </w:rPr>
        <w:t xml:space="preserve">variety </w:t>
      </w:r>
      <w:r w:rsidRPr="00093A27">
        <w:t xml:space="preserve">of contexts (Chou &amp; </w:t>
      </w:r>
      <w:proofErr w:type="spellStart"/>
      <w:r w:rsidRPr="00093A27">
        <w:t>Bentler</w:t>
      </w:r>
      <w:proofErr w:type="spellEnd"/>
      <w:r w:rsidRPr="00093A27">
        <w:t xml:space="preserve">, </w:t>
      </w:r>
      <w:hyperlink w:anchor="_bookmark11" w:history="1">
        <w:r w:rsidRPr="001F4DD2">
          <w:t>1990;</w:t>
        </w:r>
      </w:hyperlink>
      <w:r w:rsidRPr="00093A27">
        <w:t xml:space="preserve"> </w:t>
      </w:r>
      <w:proofErr w:type="spellStart"/>
      <w:r w:rsidRPr="001F4DD2">
        <w:rPr>
          <w:spacing w:val="-3"/>
        </w:rPr>
        <w:t>Maydeu</w:t>
      </w:r>
      <w:proofErr w:type="spellEnd"/>
      <w:r w:rsidRPr="001F4DD2">
        <w:rPr>
          <w:spacing w:val="-3"/>
        </w:rPr>
        <w:t xml:space="preserve">-Olivares </w:t>
      </w:r>
      <w:r w:rsidRPr="00093A27">
        <w:t xml:space="preserve">&amp; Shi, </w:t>
      </w:r>
      <w:hyperlink w:anchor="_bookmark22" w:history="1">
        <w:r w:rsidRPr="001F4DD2">
          <w:t xml:space="preserve">2017; </w:t>
        </w:r>
      </w:hyperlink>
      <w:r w:rsidRPr="00093A27">
        <w:t xml:space="preserve">Whittaker, </w:t>
      </w:r>
      <w:hyperlink w:anchor="_bookmark37" w:history="1">
        <w:r w:rsidRPr="001F4DD2">
          <w:t>2012).</w:t>
        </w:r>
      </w:hyperlink>
      <w:r w:rsidRPr="00093A27">
        <w:t xml:space="preserve"> </w:t>
      </w:r>
      <w:r w:rsidRPr="001F4DD2">
        <w:rPr>
          <w:spacing w:val="-3"/>
        </w:rPr>
        <w:t xml:space="preserve">However, </w:t>
      </w:r>
      <w:r w:rsidRPr="00093A27">
        <w:rPr>
          <w:spacing w:val="-4"/>
        </w:rPr>
        <w:t xml:space="preserve">we </w:t>
      </w:r>
      <w:r w:rsidRPr="00093A27">
        <w:t>were still left in a bit of quandary</w:t>
      </w:r>
      <w:r w:rsidRPr="00093A27">
        <w:rPr>
          <w:spacing w:val="-17"/>
        </w:rPr>
        <w:t xml:space="preserve"> </w:t>
      </w:r>
      <w:r w:rsidR="00F42BE4" w:rsidRPr="00093A27">
        <w:rPr>
          <w:spacing w:val="-17"/>
        </w:rPr>
        <w:t xml:space="preserve">when modifying </w:t>
      </w:r>
      <w:r w:rsidR="006044CC" w:rsidRPr="00093A27">
        <w:rPr>
          <w:spacing w:val="-17"/>
        </w:rPr>
        <w:t xml:space="preserve">the model </w:t>
      </w:r>
      <w:r w:rsidRPr="00093A27">
        <w:t>as</w:t>
      </w:r>
      <w:r w:rsidRPr="00093A27">
        <w:rPr>
          <w:spacing w:val="-16"/>
        </w:rPr>
        <w:t xml:space="preserve"> </w:t>
      </w:r>
      <w:r w:rsidRPr="00093A27">
        <w:t>to</w:t>
      </w:r>
      <w:r w:rsidRPr="00093A27">
        <w:rPr>
          <w:spacing w:val="-17"/>
        </w:rPr>
        <w:t xml:space="preserve"> </w:t>
      </w:r>
      <w:r w:rsidRPr="00093A27">
        <w:t>whether</w:t>
      </w:r>
      <w:r w:rsidRPr="00093A27">
        <w:rPr>
          <w:spacing w:val="-17"/>
        </w:rPr>
        <w:t xml:space="preserve"> </w:t>
      </w:r>
      <w:r w:rsidRPr="00093A27">
        <w:t>potential</w:t>
      </w:r>
      <w:r w:rsidRPr="00093A27">
        <w:rPr>
          <w:spacing w:val="-16"/>
        </w:rPr>
        <w:t xml:space="preserve"> </w:t>
      </w:r>
      <w:r w:rsidR="006044CC" w:rsidRPr="00093A27">
        <w:rPr>
          <w:spacing w:val="-16"/>
        </w:rPr>
        <w:t xml:space="preserve">model </w:t>
      </w:r>
      <w:r w:rsidRPr="00093A27">
        <w:t>changes</w:t>
      </w:r>
      <w:r w:rsidRPr="00093A27">
        <w:rPr>
          <w:spacing w:val="-16"/>
        </w:rPr>
        <w:t xml:space="preserve"> </w:t>
      </w:r>
      <w:r w:rsidRPr="00093A27">
        <w:t>would</w:t>
      </w:r>
      <w:r w:rsidRPr="00093A27">
        <w:rPr>
          <w:spacing w:val="-16"/>
        </w:rPr>
        <w:t xml:space="preserve"> </w:t>
      </w:r>
      <w:r w:rsidR="006044CC" w:rsidRPr="00093A27">
        <w:rPr>
          <w:spacing w:val="3"/>
        </w:rPr>
        <w:t>result in a change in</w:t>
      </w:r>
      <w:r w:rsidRPr="00093A27">
        <w:rPr>
          <w:spacing w:val="-17"/>
        </w:rPr>
        <w:t xml:space="preserve"> </w:t>
      </w:r>
      <w:r w:rsidRPr="00093A27">
        <w:t>substantive</w:t>
      </w:r>
      <w:r w:rsidR="006044CC" w:rsidRPr="00093A27">
        <w:t xml:space="preserve"> interpretation of the model. </w:t>
      </w:r>
      <w:r w:rsidRPr="00093A27">
        <w:rPr>
          <w:spacing w:val="-16"/>
        </w:rPr>
        <w:t xml:space="preserve"> </w:t>
      </w:r>
      <w:r w:rsidRPr="00093A27">
        <w:t>importance.</w:t>
      </w:r>
      <w:r w:rsidRPr="00093A27">
        <w:rPr>
          <w:spacing w:val="-2"/>
        </w:rPr>
        <w:t xml:space="preserve"> </w:t>
      </w:r>
      <w:r w:rsidR="008140B8" w:rsidRPr="00093A27">
        <w:rPr>
          <w:spacing w:val="-2"/>
        </w:rPr>
        <w:t xml:space="preserve">To address this issue, </w:t>
      </w:r>
      <w:r w:rsidR="008140B8" w:rsidRPr="001F4DD2">
        <w:rPr>
          <w:spacing w:val="-10"/>
        </w:rPr>
        <w:t>w</w:t>
      </w:r>
      <w:r w:rsidR="00F42BE4" w:rsidRPr="00093A27">
        <w:rPr>
          <w:spacing w:val="-10"/>
        </w:rPr>
        <w:t xml:space="preserve">e </w:t>
      </w:r>
      <w:r w:rsidRPr="00093A27">
        <w:rPr>
          <w:spacing w:val="-4"/>
        </w:rPr>
        <w:t xml:space="preserve">have </w:t>
      </w:r>
      <w:r w:rsidRPr="00093A27">
        <w:t xml:space="preserve">developed a </w:t>
      </w:r>
      <w:r w:rsidR="008140B8" w:rsidRPr="00093A27">
        <w:t xml:space="preserve">relatively </w:t>
      </w:r>
      <w:r w:rsidRPr="00093A27">
        <w:t>straightforward approach to tackling this aspect of local fit evaluation</w:t>
      </w:r>
      <w:r w:rsidRPr="00093A27">
        <w:rPr>
          <w:spacing w:val="-24"/>
        </w:rPr>
        <w:t xml:space="preserve"> </w:t>
      </w:r>
      <w:r w:rsidRPr="00093A27">
        <w:rPr>
          <w:spacing w:val="-4"/>
        </w:rPr>
        <w:t>by</w:t>
      </w:r>
      <w:r w:rsidRPr="00093A27">
        <w:rPr>
          <w:spacing w:val="-25"/>
        </w:rPr>
        <w:t xml:space="preserve"> </w:t>
      </w:r>
      <w:r w:rsidRPr="00093A27">
        <w:t>means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in</w:t>
      </w:r>
      <w:r w:rsidRPr="00093A27">
        <w:rPr>
          <w:spacing w:val="-25"/>
        </w:rPr>
        <w:t xml:space="preserve"> </w:t>
      </w:r>
      <w:r w:rsidRPr="00093A27">
        <w:t>iterative</w:t>
      </w:r>
      <w:r w:rsidRPr="00093A27">
        <w:rPr>
          <w:spacing w:val="-24"/>
        </w:rPr>
        <w:t xml:space="preserve"> </w:t>
      </w:r>
      <w:r w:rsidRPr="00093A27">
        <w:t>approximation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the</w:t>
      </w:r>
      <w:r w:rsidRPr="00093A27">
        <w:rPr>
          <w:spacing w:val="-24"/>
        </w:rPr>
        <w:t xml:space="preserve"> </w:t>
      </w:r>
      <w:r w:rsidRPr="00093A27">
        <w:t>non-estimated</w:t>
      </w:r>
      <w:r w:rsidRPr="00093A27">
        <w:rPr>
          <w:spacing w:val="-25"/>
        </w:rPr>
        <w:t xml:space="preserve"> </w:t>
      </w:r>
      <w:r w:rsidRPr="00093A27">
        <w:t>parameters.</w:t>
      </w:r>
      <w:r w:rsidRPr="00093A27">
        <w:rPr>
          <w:spacing w:val="-12"/>
        </w:rPr>
        <w:t xml:space="preserve"> </w:t>
      </w:r>
      <w:r w:rsidRPr="00093A27">
        <w:t>In</w:t>
      </w:r>
      <w:r w:rsidRPr="00093A27">
        <w:rPr>
          <w:spacing w:val="-24"/>
        </w:rPr>
        <w:t xml:space="preserve"> </w:t>
      </w:r>
      <w:r w:rsidRPr="00093A27">
        <w:t>our experience,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have</w:t>
      </w:r>
      <w:r w:rsidRPr="00093A27">
        <w:rPr>
          <w:spacing w:val="-28"/>
        </w:rPr>
        <w:t xml:space="preserve"> </w:t>
      </w:r>
      <w:r w:rsidRPr="00093A27">
        <w:t>found</w:t>
      </w:r>
      <w:r w:rsidRPr="00093A27">
        <w:rPr>
          <w:spacing w:val="-29"/>
        </w:rPr>
        <w:t xml:space="preserve"> </w:t>
      </w:r>
      <w:r w:rsidRPr="00093A27">
        <w:t>that</w:t>
      </w:r>
      <w:r w:rsidRPr="00093A27">
        <w:rPr>
          <w:spacing w:val="-29"/>
        </w:rPr>
        <w:t xml:space="preserve"> </w:t>
      </w:r>
      <w:r w:rsidRPr="00093A27">
        <w:t>the</w:t>
      </w:r>
      <w:ins w:id="110" w:author="Grace Aquino" w:date="2020-10-19T23:20:00Z">
        <w:r w:rsidR="008140B8" w:rsidRPr="00093A27">
          <w:t>se</w:t>
        </w:r>
      </w:ins>
      <w:r w:rsidRPr="00093A27">
        <w:rPr>
          <w:spacing w:val="-29"/>
        </w:rPr>
        <w:t xml:space="preserve"> </w:t>
      </w:r>
      <w:ins w:id="111" w:author="Grace Aquino" w:date="2020-10-19T23:21:00Z">
        <w:r w:rsidR="008140B8" w:rsidRPr="00093A27">
          <w:t xml:space="preserve">proposed </w:t>
        </w:r>
      </w:ins>
      <w:r w:rsidRPr="00093A27">
        <w:t>model</w:t>
      </w:r>
      <w:r w:rsidRPr="00093A27">
        <w:rPr>
          <w:spacing w:val="-29"/>
        </w:rPr>
        <w:t xml:space="preserve"> </w:t>
      </w:r>
      <w:r w:rsidRPr="00093A27">
        <w:t>changes</w:t>
      </w:r>
      <w:r w:rsidRPr="00093A27">
        <w:rPr>
          <w:spacing w:val="-29"/>
        </w:rPr>
        <w:t xml:space="preserve"> </w:t>
      </w:r>
      <w:del w:id="112" w:author="Grace Aquino" w:date="2020-10-19T23:20:00Z">
        <w:r w:rsidRPr="00093A27" w:rsidDel="008140B8">
          <w:delText>proposed</w:delText>
        </w:r>
        <w:r w:rsidRPr="00093A27" w:rsidDel="008140B8">
          <w:rPr>
            <w:spacing w:val="-29"/>
          </w:rPr>
          <w:delText xml:space="preserve"> </w:delText>
        </w:r>
      </w:del>
      <w:r w:rsidRPr="00093A27">
        <w:t>through</w:t>
      </w:r>
      <w:r w:rsidRPr="00093A27">
        <w:rPr>
          <w:spacing w:val="-29"/>
        </w:rPr>
        <w:t xml:space="preserve"> </w:t>
      </w:r>
      <w:r w:rsidRPr="00093A27">
        <w:t>modification</w:t>
      </w:r>
      <w:r w:rsidRPr="00093A27">
        <w:rPr>
          <w:spacing w:val="-29"/>
        </w:rPr>
        <w:t xml:space="preserve"> </w:t>
      </w:r>
      <w:r w:rsidRPr="00093A27">
        <w:t xml:space="preserve">indices results in parameter estimates that were of little </w:t>
      </w:r>
      <w:commentRangeStart w:id="113"/>
      <w:commentRangeStart w:id="114"/>
      <w:r w:rsidRPr="00093A27">
        <w:t>substantive meaning</w:t>
      </w:r>
      <w:commentRangeEnd w:id="113"/>
      <w:r w:rsidR="008140B8" w:rsidRPr="00093A27">
        <w:rPr>
          <w:rStyle w:val="CommentReference"/>
        </w:rPr>
        <w:commentReference w:id="113"/>
      </w:r>
      <w:commentRangeEnd w:id="114"/>
      <w:r w:rsidR="006044CC" w:rsidRPr="001F4DD2">
        <w:rPr>
          <w:rStyle w:val="CommentReference"/>
        </w:rPr>
        <w:commentReference w:id="114"/>
      </w:r>
      <w:r w:rsidRPr="00093A27">
        <w:t>.</w:t>
      </w:r>
      <w:ins w:id="115" w:author="Padgett, Noah" w:date="2020-10-25T13:56:00Z">
        <w:r w:rsidR="00586322">
          <w:t xml:space="preserve">  </w:t>
        </w:r>
      </w:ins>
      <w:del w:id="116" w:author="Padgett, Noah" w:date="2020-10-25T13:56:00Z">
        <w:r w:rsidRPr="00093A27" w:rsidDel="00586322">
          <w:delText xml:space="preserve"> </w:delText>
        </w:r>
      </w:del>
      <w:ins w:id="117" w:author="Padgett, Noah" w:date="2020-10-21T01:13:00Z">
        <w:r w:rsidR="006044CC" w:rsidRPr="00093A27">
          <w:t>For example, a cross-loading that is low or a residual covariance that suggests a weak relationship can fa</w:t>
        </w:r>
      </w:ins>
      <w:ins w:id="118" w:author="Padgett, Noah" w:date="2020-10-21T01:14:00Z">
        <w:r w:rsidR="006044CC" w:rsidRPr="00093A27">
          <w:t>il to substantively add to out understanding of the measurement process.</w:t>
        </w:r>
      </w:ins>
    </w:p>
    <w:p w14:paraId="16835C9A" w14:textId="4D74AF8E" w:rsidR="00C944E3" w:rsidRPr="00093A27" w:rsidDel="00586322" w:rsidRDefault="00512462">
      <w:pPr>
        <w:pStyle w:val="BodyText"/>
        <w:spacing w:before="232" w:line="355" w:lineRule="auto"/>
        <w:ind w:left="120" w:right="129" w:firstLine="720"/>
        <w:rPr>
          <w:del w:id="119" w:author="Padgett, Noah" w:date="2020-10-25T13:56:00Z"/>
        </w:rPr>
        <w:pPrChange w:id="120" w:author="Padgett, Noah" w:date="2020-10-21T01:05:00Z">
          <w:pPr>
            <w:pStyle w:val="BodyText"/>
            <w:spacing w:before="110" w:line="355" w:lineRule="auto"/>
            <w:ind w:left="120" w:right="161"/>
          </w:pPr>
        </w:pPrChange>
      </w:pPr>
      <w:del w:id="121" w:author="Padgett, Noah" w:date="2020-10-25T13:56:00Z">
        <w:r w:rsidRPr="00093A27" w:rsidDel="00586322">
          <w:rPr>
            <w:spacing w:val="-7"/>
          </w:rPr>
          <w:delText xml:space="preserve">For </w:delText>
        </w:r>
        <w:r w:rsidRPr="00093A27" w:rsidDel="00586322">
          <w:delText xml:space="preserve">example, a cross-loading that is </w:delText>
        </w:r>
        <w:r w:rsidRPr="00093A27" w:rsidDel="00586322">
          <w:rPr>
            <w:spacing w:val="-3"/>
          </w:rPr>
          <w:delText xml:space="preserve">low </w:delText>
        </w:r>
        <w:r w:rsidRPr="00093A27" w:rsidDel="00586322">
          <w:delText xml:space="preserve">or a residual </w:delText>
        </w:r>
        <w:r w:rsidRPr="00093A27" w:rsidDel="00586322">
          <w:rPr>
            <w:spacing w:val="-3"/>
          </w:rPr>
          <w:delText xml:space="preserve">covariance </w:delText>
        </w:r>
        <w:r w:rsidRPr="00093A27" w:rsidDel="00586322">
          <w:delText xml:space="preserve">that suggests a </w:delText>
        </w:r>
        <w:r w:rsidRPr="00093A27" w:rsidDel="00586322">
          <w:rPr>
            <w:spacing w:val="-3"/>
          </w:rPr>
          <w:delText xml:space="preserve">weak </w:delText>
        </w:r>
        <w:r w:rsidRPr="00093A27" w:rsidDel="00586322">
          <w:delText xml:space="preserve">relationship that substantively doesn’t add to our understanding of the measurement of the construct of </w:delText>
        </w:r>
        <w:commentRangeStart w:id="122"/>
        <w:commentRangeStart w:id="123"/>
        <w:r w:rsidRPr="00093A27" w:rsidDel="00586322">
          <w:delText>interest.</w:delText>
        </w:r>
        <w:commentRangeEnd w:id="122"/>
        <w:r w:rsidR="008140B8" w:rsidRPr="00093A27" w:rsidDel="00586322">
          <w:rPr>
            <w:rStyle w:val="CommentReference"/>
          </w:rPr>
          <w:commentReference w:id="122"/>
        </w:r>
        <w:commentRangeEnd w:id="123"/>
        <w:r w:rsidR="006044CC" w:rsidRPr="001F4DD2" w:rsidDel="00586322">
          <w:rPr>
            <w:rStyle w:val="CommentReference"/>
          </w:rPr>
          <w:commentReference w:id="123"/>
        </w:r>
      </w:del>
    </w:p>
    <w:p w14:paraId="24AB3BF4" w14:textId="77777777" w:rsidR="00093A27" w:rsidRPr="00093A27" w:rsidRDefault="008140B8">
      <w:pPr>
        <w:pStyle w:val="BodyText"/>
        <w:spacing w:line="352" w:lineRule="auto"/>
        <w:ind w:left="120" w:right="112" w:firstLine="720"/>
        <w:rPr>
          <w:ins w:id="124" w:author="Padgett, Noah" w:date="2020-10-21T01:19:00Z"/>
          <w:spacing w:val="3"/>
        </w:rPr>
      </w:pPr>
      <w:ins w:id="125" w:author="Grace Aquino" w:date="2020-10-19T23:25:00Z">
        <w:r w:rsidRPr="001F4DD2">
          <w:rPr>
            <w:spacing w:val="-10"/>
          </w:rPr>
          <w:t>In this paper, w</w:t>
        </w:r>
      </w:ins>
      <w:del w:id="126" w:author="Grace Aquino" w:date="2020-10-19T23:25:00Z">
        <w:r w:rsidR="00512462" w:rsidRPr="00093A27" w:rsidDel="008140B8">
          <w:rPr>
            <w:spacing w:val="-10"/>
          </w:rPr>
          <w:delText>W</w:delText>
        </w:r>
      </w:del>
      <w:r w:rsidR="00512462" w:rsidRPr="00093A27">
        <w:rPr>
          <w:spacing w:val="-10"/>
        </w:rPr>
        <w:t>e</w:t>
      </w:r>
      <w:r w:rsidR="00512462" w:rsidRPr="00093A27">
        <w:rPr>
          <w:spacing w:val="-19"/>
        </w:rPr>
        <w:t xml:space="preserve"> </w:t>
      </w:r>
      <w:r w:rsidR="00512462" w:rsidRPr="00093A27">
        <w:t>propose</w:t>
      </w:r>
      <w:r w:rsidR="00512462" w:rsidRPr="00093A27">
        <w:rPr>
          <w:spacing w:val="-19"/>
        </w:rPr>
        <w:t xml:space="preserve"> </w:t>
      </w:r>
      <w:r w:rsidR="00512462" w:rsidRPr="00093A27">
        <w:t>a</w:t>
      </w:r>
      <w:r w:rsidR="00512462" w:rsidRPr="00093A27">
        <w:rPr>
          <w:spacing w:val="-18"/>
        </w:rPr>
        <w:t xml:space="preserve"> </w:t>
      </w:r>
      <w:r w:rsidR="00512462" w:rsidRPr="00093A27">
        <w:t>method</w:t>
      </w:r>
      <w:r w:rsidR="00512462" w:rsidRPr="00093A27">
        <w:rPr>
          <w:spacing w:val="-19"/>
        </w:rPr>
        <w:t xml:space="preserve"> </w:t>
      </w:r>
      <w:r w:rsidR="00512462" w:rsidRPr="00093A27">
        <w:t>that</w:t>
      </w:r>
      <w:r w:rsidR="00512462" w:rsidRPr="00093A27">
        <w:rPr>
          <w:spacing w:val="-18"/>
        </w:rPr>
        <w:t xml:space="preserve"> </w:t>
      </w:r>
      <w:r w:rsidR="00512462" w:rsidRPr="00093A27">
        <w:t>approximates</w:t>
      </w:r>
      <w:r w:rsidR="00512462" w:rsidRPr="00093A27">
        <w:rPr>
          <w:spacing w:val="-19"/>
        </w:rPr>
        <w:t xml:space="preserve"> </w:t>
      </w:r>
      <w:r w:rsidR="00512462" w:rsidRPr="00093A27">
        <w:t>what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t>magnitude</w:t>
      </w:r>
      <w:r w:rsidR="00512462" w:rsidRPr="00093A27">
        <w:rPr>
          <w:spacing w:val="-19"/>
        </w:rPr>
        <w:t xml:space="preserve"> </w:t>
      </w:r>
      <w:r w:rsidR="00512462" w:rsidRPr="00093A27">
        <w:t>of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t xml:space="preserve">non-estimated parameters would </w:t>
      </w:r>
      <w:r w:rsidR="00512462" w:rsidRPr="00093A27">
        <w:rPr>
          <w:spacing w:val="3"/>
        </w:rPr>
        <w:t xml:space="preserve">be </w:t>
      </w:r>
      <w:ins w:id="127" w:author="Padgett, Noah" w:date="2020-10-21T01:15:00Z">
        <w:r w:rsidR="00093A27" w:rsidRPr="00093A27">
          <w:rPr>
            <w:spacing w:val="3"/>
          </w:rPr>
          <w:t xml:space="preserve">if added to the model. </w:t>
        </w:r>
      </w:ins>
      <w:ins w:id="128" w:author="Padgett, Noah" w:date="2020-10-21T01:16:00Z">
        <w:r w:rsidR="00093A27" w:rsidRPr="00093A27">
          <w:rPr>
            <w:spacing w:val="3"/>
          </w:rPr>
          <w:t xml:space="preserve">We envision the magnitude being approximated by a probability </w:t>
        </w:r>
      </w:ins>
      <w:ins w:id="129" w:author="Padgett, Noah" w:date="2020-10-21T01:17:00Z">
        <w:r w:rsidR="00093A27" w:rsidRPr="00093A27">
          <w:rPr>
            <w:spacing w:val="3"/>
          </w:rPr>
          <w:t>distribution. Using the</w:t>
        </w:r>
      </w:ins>
      <w:ins w:id="130" w:author="Padgett, Noah" w:date="2020-10-21T01:18:00Z">
        <w:r w:rsidR="00093A27" w:rsidRPr="00093A27">
          <w:rPr>
            <w:spacing w:val="3"/>
          </w:rPr>
          <w:t xml:space="preserve"> approximated</w:t>
        </w:r>
      </w:ins>
      <w:ins w:id="131" w:author="Padgett, Noah" w:date="2020-10-21T01:17:00Z">
        <w:r w:rsidR="00093A27" w:rsidRPr="00093A27">
          <w:rPr>
            <w:spacing w:val="3"/>
          </w:rPr>
          <w:t xml:space="preserve"> distribution of each paramete</w:t>
        </w:r>
      </w:ins>
      <w:ins w:id="132" w:author="Padgett, Noah" w:date="2020-10-21T01:18:00Z">
        <w:r w:rsidR="00093A27" w:rsidRPr="00093A27">
          <w:rPr>
            <w:spacing w:val="3"/>
          </w:rPr>
          <w:t>r, a probability can be computed to capture how likely</w:t>
        </w:r>
      </w:ins>
      <w:ins w:id="133" w:author="Padgett, Noah" w:date="2020-10-21T01:19:00Z">
        <w:r w:rsidR="00093A27" w:rsidRPr="00093A27">
          <w:rPr>
            <w:spacing w:val="3"/>
          </w:rPr>
          <w:t xml:space="preserve"> that the parameter would be of substantive interest.</w:t>
        </w:r>
      </w:ins>
    </w:p>
    <w:p w14:paraId="091774A8" w14:textId="77777777" w:rsidR="00093A27" w:rsidRPr="001F4DD2" w:rsidRDefault="00093A27">
      <w:pPr>
        <w:pStyle w:val="BodyText"/>
        <w:spacing w:line="352" w:lineRule="auto"/>
        <w:ind w:left="120" w:right="112" w:firstLine="720"/>
        <w:rPr>
          <w:ins w:id="134" w:author="Padgett, Noah" w:date="2020-10-21T01:19:00Z"/>
        </w:rPr>
      </w:pPr>
      <w:ins w:id="135" w:author="Padgett, Noah" w:date="2020-10-21T01:17:00Z">
        <w:r w:rsidRPr="00093A27">
          <w:rPr>
            <w:spacing w:val="3"/>
          </w:rPr>
          <w:t xml:space="preserve"> </w:t>
        </w:r>
      </w:ins>
      <w:r w:rsidR="00512462" w:rsidRPr="00093A27">
        <w:t>and</w:t>
      </w:r>
      <w:commentRangeStart w:id="136"/>
      <w:r w:rsidR="00512462" w:rsidRPr="00093A27">
        <w:t xml:space="preserve"> to couch the estimates in terms of the probability that the parameter</w:t>
      </w:r>
      <w:r w:rsidR="00512462" w:rsidRPr="00093A27">
        <w:rPr>
          <w:spacing w:val="-11"/>
        </w:rPr>
        <w:t xml:space="preserve"> </w:t>
      </w:r>
      <w:r w:rsidR="00512462" w:rsidRPr="00093A27">
        <w:t>is</w:t>
      </w:r>
      <w:r w:rsidR="00512462" w:rsidRPr="00093A27">
        <w:rPr>
          <w:spacing w:val="-10"/>
        </w:rPr>
        <w:t xml:space="preserve"> </w:t>
      </w:r>
      <w:r w:rsidR="00512462" w:rsidRPr="00093A27">
        <w:t>of</w:t>
      </w:r>
      <w:r w:rsidR="00512462" w:rsidRPr="00093A27">
        <w:rPr>
          <w:spacing w:val="-11"/>
        </w:rPr>
        <w:t xml:space="preserve"> </w:t>
      </w:r>
      <w:r w:rsidR="00512462" w:rsidRPr="00093A27">
        <w:t>substantive</w:t>
      </w:r>
      <w:r w:rsidR="00512462" w:rsidRPr="00093A27">
        <w:rPr>
          <w:spacing w:val="-10"/>
        </w:rPr>
        <w:t xml:space="preserve"> </w:t>
      </w:r>
      <w:r w:rsidR="00512462" w:rsidRPr="00093A27">
        <w:t>interest</w:t>
      </w:r>
      <w:commentRangeEnd w:id="136"/>
      <w:r w:rsidR="002327AC" w:rsidRPr="00093A27">
        <w:rPr>
          <w:rStyle w:val="CommentReference"/>
        </w:rPr>
        <w:commentReference w:id="136"/>
      </w:r>
      <w:r w:rsidR="00512462" w:rsidRPr="00093A27">
        <w:t>.</w:t>
      </w:r>
    </w:p>
    <w:p w14:paraId="488432D2" w14:textId="6EEC345B" w:rsidR="00C944E3" w:rsidDel="00093A27" w:rsidRDefault="00512462">
      <w:pPr>
        <w:pStyle w:val="BodyText"/>
        <w:spacing w:line="352" w:lineRule="auto"/>
        <w:ind w:left="120" w:right="112" w:firstLine="720"/>
        <w:rPr>
          <w:del w:id="137" w:author="Padgett, Noah" w:date="2020-10-21T01:21:00Z"/>
        </w:rPr>
      </w:pPr>
      <w:r w:rsidRPr="001F4DD2">
        <w:rPr>
          <w:spacing w:val="6"/>
        </w:rPr>
        <w:t xml:space="preserve"> </w:t>
      </w:r>
      <w:commentRangeStart w:id="138"/>
      <w:r w:rsidRPr="001F4DD2">
        <w:t>The</w:t>
      </w:r>
      <w:r w:rsidRPr="001F4DD2">
        <w:rPr>
          <w:spacing w:val="-10"/>
        </w:rPr>
        <w:t xml:space="preserve"> </w:t>
      </w:r>
      <w:r w:rsidRPr="001F4DD2">
        <w:t>idea</w:t>
      </w:r>
      <w:r w:rsidRPr="001F4DD2">
        <w:rPr>
          <w:spacing w:val="-11"/>
        </w:rPr>
        <w:t xml:space="preserve"> </w:t>
      </w:r>
      <w:commentRangeEnd w:id="138"/>
      <w:ins w:id="139" w:author="Padgett, Noah" w:date="2020-10-21T01:19:00Z">
        <w:r w:rsidR="00093A27" w:rsidRPr="001F4DD2">
          <w:rPr>
            <w:spacing w:val="-11"/>
          </w:rPr>
          <w:t>underlying this approach</w:t>
        </w:r>
      </w:ins>
      <w:ins w:id="140" w:author="Padgett, Noah" w:date="2020-10-21T01:24:00Z">
        <w:r w:rsidR="001F4DD2">
          <w:rPr>
            <w:spacing w:val="-11"/>
          </w:rPr>
          <w:t xml:space="preserve"> to local fit assessment</w:t>
        </w:r>
      </w:ins>
      <w:ins w:id="141" w:author="Padgett, Noah" w:date="2020-10-21T01:19:00Z">
        <w:r w:rsidR="00093A27" w:rsidRPr="001F4DD2">
          <w:rPr>
            <w:spacing w:val="-11"/>
          </w:rPr>
          <w:t xml:space="preserve"> </w:t>
        </w:r>
      </w:ins>
      <w:r w:rsidR="002327AC" w:rsidRPr="00093A27">
        <w:rPr>
          <w:rStyle w:val="CommentReference"/>
        </w:rPr>
        <w:commentReference w:id="138"/>
      </w:r>
      <w:r w:rsidRPr="00093A27">
        <w:t>is</w:t>
      </w:r>
      <w:r w:rsidRPr="001F4DD2">
        <w:rPr>
          <w:spacing w:val="-10"/>
        </w:rPr>
        <w:t xml:space="preserve"> </w:t>
      </w:r>
      <w:r w:rsidRPr="001F4DD2">
        <w:t>to</w:t>
      </w:r>
      <w:r w:rsidRPr="001F4DD2">
        <w:rPr>
          <w:spacing w:val="-11"/>
        </w:rPr>
        <w:t xml:space="preserve"> </w:t>
      </w:r>
      <w:r w:rsidRPr="001F4DD2">
        <w:t>define</w:t>
      </w:r>
      <w:r w:rsidRPr="001F4DD2">
        <w:rPr>
          <w:spacing w:val="-11"/>
        </w:rPr>
        <w:t xml:space="preserve"> </w:t>
      </w:r>
      <w:r w:rsidRPr="001F4DD2">
        <w:t>a</w:t>
      </w:r>
      <w:r w:rsidRPr="001F4DD2">
        <w:rPr>
          <w:spacing w:val="-10"/>
        </w:rPr>
        <w:t xml:space="preserve"> </w:t>
      </w:r>
      <w:r w:rsidRPr="001F4DD2">
        <w:t>region</w:t>
      </w:r>
      <w:r w:rsidRPr="001F4DD2">
        <w:rPr>
          <w:spacing w:val="-11"/>
        </w:rPr>
        <w:t xml:space="preserve"> </w:t>
      </w:r>
      <w:r w:rsidRPr="001F4DD2">
        <w:t>of</w:t>
      </w:r>
      <w:r w:rsidRPr="001F4DD2">
        <w:rPr>
          <w:spacing w:val="-10"/>
        </w:rPr>
        <w:t xml:space="preserve"> </w:t>
      </w:r>
      <w:r w:rsidRPr="001F4DD2">
        <w:t>the</w:t>
      </w:r>
      <w:r w:rsidRPr="001F4DD2">
        <w:rPr>
          <w:spacing w:val="-11"/>
        </w:rPr>
        <w:t xml:space="preserve"> </w:t>
      </w:r>
      <w:r w:rsidRPr="001F4DD2">
        <w:t>parameter</w:t>
      </w:r>
      <w:r w:rsidRPr="001F4DD2">
        <w:rPr>
          <w:spacing w:val="-10"/>
        </w:rPr>
        <w:t xml:space="preserve"> </w:t>
      </w:r>
      <w:r w:rsidRPr="001F4DD2">
        <w:t>space that</w:t>
      </w:r>
      <w:r w:rsidRPr="00093A27">
        <w:rPr>
          <w:spacing w:val="-23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3"/>
        </w:rPr>
        <w:t xml:space="preserve"> </w:t>
      </w:r>
      <w:r w:rsidRPr="00093A27">
        <w:t>would</w:t>
      </w:r>
      <w:r w:rsidRPr="00093A27">
        <w:rPr>
          <w:spacing w:val="-22"/>
        </w:rPr>
        <w:t xml:space="preserve"> </w:t>
      </w:r>
      <w:r w:rsidRPr="00093A27">
        <w:t>consider</w:t>
      </w:r>
      <w:r w:rsidRPr="00093A27">
        <w:rPr>
          <w:spacing w:val="-23"/>
        </w:rPr>
        <w:t xml:space="preserve"> </w:t>
      </w:r>
      <w:r w:rsidRPr="00093A27">
        <w:t>to</w:t>
      </w:r>
      <w:r w:rsidRPr="00093A27">
        <w:rPr>
          <w:spacing w:val="-23"/>
        </w:rPr>
        <w:t xml:space="preserve"> </w:t>
      </w:r>
      <w:r w:rsidRPr="00093A27">
        <w:rPr>
          <w:spacing w:val="3"/>
        </w:rPr>
        <w:t>be</w:t>
      </w:r>
      <w:r w:rsidRPr="00093A27">
        <w:rPr>
          <w:spacing w:val="-22"/>
        </w:rPr>
        <w:t xml:space="preserve"> </w:t>
      </w:r>
      <w:ins w:id="142" w:author="Padgett, Noah" w:date="2020-10-21T01:20:00Z">
        <w:r w:rsidR="00093A27" w:rsidRPr="00093A27">
          <w:rPr>
            <w:spacing w:val="-23"/>
          </w:rPr>
          <w:t xml:space="preserve">meaningful for the </w:t>
        </w:r>
      </w:ins>
      <w:del w:id="143" w:author="Padgett, Noah" w:date="2020-10-21T01:20:00Z">
        <w:r w:rsidRPr="00093A27" w:rsidDel="00093A27">
          <w:delText>of</w:delText>
        </w:r>
        <w:r w:rsidRPr="00093A27" w:rsidDel="00093A27">
          <w:rPr>
            <w:spacing w:val="-23"/>
          </w:rPr>
          <w:delText xml:space="preserve"> </w:delText>
        </w:r>
      </w:del>
      <w:r w:rsidRPr="00093A27">
        <w:t>substantive</w:t>
      </w:r>
      <w:r w:rsidRPr="00093A27">
        <w:rPr>
          <w:spacing w:val="-23"/>
        </w:rPr>
        <w:t xml:space="preserve"> </w:t>
      </w:r>
      <w:del w:id="144" w:author="Padgett, Noah" w:date="2020-10-21T01:20:00Z">
        <w:r w:rsidRPr="00093A27" w:rsidDel="00093A27">
          <w:delText>meaningfulness</w:delText>
        </w:r>
      </w:del>
      <w:ins w:id="145" w:author="Padgett, Noah" w:date="2020-10-21T01:20:00Z">
        <w:r w:rsidR="00093A27" w:rsidRPr="00093A27">
          <w:t xml:space="preserve">question at </w:t>
        </w:r>
        <w:r w:rsidR="00093A27" w:rsidRPr="00093A27">
          <w:lastRenderedPageBreak/>
          <w:t>hand</w:t>
        </w:r>
      </w:ins>
      <w:r w:rsidRPr="00093A27">
        <w:t>.</w:t>
      </w:r>
      <w:r w:rsidRPr="00093A27">
        <w:rPr>
          <w:spacing w:val="-9"/>
        </w:rPr>
        <w:t xml:space="preserve"> </w:t>
      </w:r>
      <w:r w:rsidRPr="00093A27">
        <w:t>A</w:t>
      </w:r>
      <w:r w:rsidRPr="00093A27">
        <w:rPr>
          <w:spacing w:val="-22"/>
        </w:rPr>
        <w:t xml:space="preserve"> </w:t>
      </w:r>
      <w:r w:rsidRPr="00093A27">
        <w:t>natural</w:t>
      </w:r>
      <w:r w:rsidRPr="00093A27">
        <w:rPr>
          <w:spacing w:val="-23"/>
        </w:rPr>
        <w:t xml:space="preserve"> </w:t>
      </w:r>
      <w:r w:rsidRPr="00093A27">
        <w:t>choice</w:t>
      </w:r>
      <w:r w:rsidRPr="00093A27">
        <w:rPr>
          <w:spacing w:val="-22"/>
        </w:rPr>
        <w:t xml:space="preserve"> </w:t>
      </w:r>
      <w:r w:rsidRPr="00093A27">
        <w:t>in</w:t>
      </w:r>
      <w:r w:rsidRPr="00093A27">
        <w:rPr>
          <w:spacing w:val="-23"/>
        </w:rPr>
        <w:t xml:space="preserve"> </w:t>
      </w:r>
      <w:r w:rsidRPr="00093A27">
        <w:t>the</w:t>
      </w:r>
      <w:r w:rsidRPr="00093A27">
        <w:rPr>
          <w:spacing w:val="-23"/>
        </w:rPr>
        <w:t xml:space="preserve"> </w:t>
      </w:r>
      <w:r w:rsidRPr="00093A27">
        <w:t>case</w:t>
      </w:r>
      <w:r w:rsidRPr="00093A27">
        <w:rPr>
          <w:spacing w:val="-22"/>
        </w:rPr>
        <w:t xml:space="preserve"> </w:t>
      </w:r>
      <w:r w:rsidRPr="00093A27">
        <w:t>of factor</w:t>
      </w:r>
      <w:r w:rsidRPr="00093A27">
        <w:rPr>
          <w:spacing w:val="-7"/>
        </w:rPr>
        <w:t xml:space="preserve"> </w:t>
      </w:r>
      <w:r w:rsidRPr="00093A27">
        <w:t>loadings</w:t>
      </w:r>
      <w:r w:rsidRPr="00093A27">
        <w:rPr>
          <w:spacing w:val="-6"/>
        </w:rPr>
        <w:t xml:space="preserve"> </w:t>
      </w:r>
      <w:r w:rsidRPr="00093A27">
        <w:t>is</w:t>
      </w:r>
      <w:r w:rsidRPr="00093A27">
        <w:rPr>
          <w:spacing w:val="-7"/>
        </w:rPr>
        <w:t xml:space="preserve"> </w:t>
      </w:r>
      <w:r w:rsidRPr="00093A27">
        <w:t>to</w:t>
      </w:r>
      <w:r w:rsidRPr="00093A27">
        <w:rPr>
          <w:spacing w:val="-8"/>
        </w:rPr>
        <w:t xml:space="preserve"> </w:t>
      </w:r>
      <w:r w:rsidRPr="00093A27">
        <w:t>define</w:t>
      </w:r>
      <w:r w:rsidRPr="00093A27">
        <w:rPr>
          <w:spacing w:val="-6"/>
        </w:rPr>
        <w:t xml:space="preserve"> </w:t>
      </w:r>
      <w:r w:rsidRPr="00093A27">
        <w:t>the</w:t>
      </w:r>
      <w:r w:rsidRPr="00093A27">
        <w:rPr>
          <w:spacing w:val="-7"/>
        </w:rPr>
        <w:t xml:space="preserve"> </w:t>
      </w:r>
      <w:r w:rsidRPr="00093A27">
        <w:t>region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λ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1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1"/>
        </w:rPr>
        <w:t xml:space="preserve"> </w:t>
      </w:r>
      <w:r w:rsidRPr="00342550">
        <w:t>0.32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typically</w:t>
      </w:r>
    </w:p>
    <w:p w14:paraId="129E88F2" w14:textId="11464CCC" w:rsidR="00C944E3" w:rsidRDefault="00093A27">
      <w:pPr>
        <w:pStyle w:val="BodyText"/>
        <w:spacing w:line="352" w:lineRule="auto"/>
        <w:ind w:left="120" w:right="112" w:firstLine="720"/>
        <w:pPrChange w:id="146" w:author="Padgett, Noah" w:date="2020-10-21T01:21:00Z">
          <w:pPr>
            <w:pStyle w:val="BodyText"/>
            <w:spacing w:line="268" w:lineRule="exact"/>
            <w:ind w:left="120"/>
          </w:pPr>
        </w:pPrChange>
      </w:pPr>
      <w:ins w:id="147" w:author="Padgett, Noah" w:date="2020-10-21T01:21:00Z">
        <w:r>
          <w:t xml:space="preserve"> </w:t>
        </w:r>
      </w:ins>
      <w:r w:rsidR="00512462">
        <w:t>considered as the bound for standardized factor loadings in exploratory factor analysis.</w:t>
      </w:r>
    </w:p>
    <w:p w14:paraId="66F8598B" w14:textId="155E7D85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1</w:t>
      </w:r>
      <w:r>
        <w:t>,</w:t>
      </w:r>
      <w:r>
        <w:rPr>
          <w:spacing w:val="-24"/>
        </w:rPr>
        <w:t xml:space="preserve"> </w:t>
      </w:r>
      <w:commentRangeStart w:id="148"/>
      <w:commentRangeStart w:id="149"/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ins w:id="150" w:author="Padgett, Noah" w:date="2020-10-21T01:23:00Z">
        <w:r w:rsidR="00093A27">
          <w:rPr>
            <w:spacing w:val="-24"/>
          </w:rPr>
          <w:t>on the fa</w:t>
        </w:r>
      </w:ins>
      <w:ins w:id="151" w:author="Padgett, Noah" w:date="2020-10-21T01:24:00Z">
        <w:r w:rsidR="00093A27">
          <w:rPr>
            <w:spacing w:val="-24"/>
          </w:rPr>
          <w:t xml:space="preserve">ctor </w:t>
        </w:r>
      </w:ins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ins w:id="152" w:author="Padgett, Noah" w:date="2020-10-21T01:24:00Z">
        <w:r w:rsidR="00093A27">
          <w:rPr>
            <w:spacing w:val="-24"/>
          </w:rPr>
          <w:t xml:space="preserve">loading </w:t>
        </w:r>
      </w:ins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ins w:id="153" w:author="Padgett, Noah" w:date="2020-10-21T01:24:00Z">
        <w:r w:rsidR="00093A27">
          <w:rPr>
            <w:spacing w:val="-23"/>
          </w:rPr>
          <w:t xml:space="preserve">to 1 </w:t>
        </w:r>
      </w:ins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commentRangeEnd w:id="148"/>
      <w:r w:rsidR="002327AC">
        <w:rPr>
          <w:rStyle w:val="CommentReference"/>
        </w:rPr>
        <w:commentReference w:id="148"/>
      </w:r>
      <w:commentRangeEnd w:id="149"/>
      <w:r w:rsidR="00093A27">
        <w:rPr>
          <w:rStyle w:val="CommentReference"/>
        </w:rPr>
        <w:commentReference w:id="149"/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commentRangeStart w:id="154"/>
      <w:commentRangeStart w:id="155"/>
      <w:r>
        <w:t>idea</w:t>
      </w:r>
      <w:commentRangeEnd w:id="154"/>
      <w:r w:rsidR="00581E5D">
        <w:rPr>
          <w:rStyle w:val="CommentReference"/>
        </w:rPr>
        <w:commentReference w:id="154"/>
      </w:r>
      <w:commentRangeEnd w:id="155"/>
      <w:r w:rsidR="001F4DD2">
        <w:rPr>
          <w:rStyle w:val="CommentReference"/>
        </w:rPr>
        <w:commentReference w:id="155"/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practical </w:t>
      </w:r>
      <w:commentRangeStart w:id="156"/>
      <w:commentRangeStart w:id="157"/>
      <w:r>
        <w:t>insignificant</w:t>
      </w:r>
      <w:r>
        <w:rPr>
          <w:spacing w:val="-15"/>
        </w:rPr>
        <w:t xml:space="preserve"> </w:t>
      </w:r>
      <w:commentRangeEnd w:id="156"/>
      <w:r w:rsidR="00581E5D">
        <w:rPr>
          <w:rStyle w:val="CommentReference"/>
        </w:rPr>
        <w:commentReference w:id="156"/>
      </w:r>
      <w:commentRangeEnd w:id="157"/>
      <w:r w:rsidR="001F4DD2">
        <w:rPr>
          <w:rStyle w:val="CommentReference"/>
        </w:rPr>
        <w:commentReference w:id="157"/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573BF160" w:rsidR="00C944E3" w:rsidDel="001F4DD2" w:rsidRDefault="00512462">
      <w:pPr>
        <w:pStyle w:val="BodyText"/>
        <w:spacing w:line="319" w:lineRule="exact"/>
        <w:ind w:left="120"/>
        <w:rPr>
          <w:del w:id="158" w:author="Padgett, Noah" w:date="2020-10-21T01:27:00Z"/>
        </w:rPr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</w:t>
      </w:r>
      <w:ins w:id="159" w:author="Padgett, Noah" w:date="2020-10-21T01:27:00Z">
        <w:r w:rsidR="001F4DD2">
          <w:t xml:space="preserve">t </w:t>
        </w:r>
      </w:ins>
      <w:del w:id="160" w:author="Padgett, Noah" w:date="2020-10-21T01:27:00Z">
        <w:r w:rsidDel="001F4DD2">
          <w:delText>t</w:delText>
        </w:r>
      </w:del>
    </w:p>
    <w:p w14:paraId="31B8C8BD" w14:textId="4A34DDCF" w:rsidR="00C944E3" w:rsidDel="001F4DD2" w:rsidRDefault="00C944E3">
      <w:pPr>
        <w:spacing w:line="319" w:lineRule="exact"/>
        <w:ind w:left="120"/>
        <w:rPr>
          <w:del w:id="161" w:author="Padgett, Noah" w:date="2020-10-21T01:27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162" w:author="Padgett, Noah" w:date="2020-10-21T01:27:00Z">
          <w:pPr>
            <w:spacing w:line="319" w:lineRule="exact"/>
          </w:pPr>
        </w:pPrChange>
      </w:pPr>
    </w:p>
    <w:p w14:paraId="18F9CC8F" w14:textId="77777777" w:rsidR="00C944E3" w:rsidRDefault="00512462">
      <w:pPr>
        <w:pStyle w:val="BodyText"/>
        <w:spacing w:before="110" w:line="355" w:lineRule="auto"/>
        <w:ind w:right="149"/>
        <w:pPrChange w:id="163" w:author="Padgett, Noah" w:date="2020-10-21T01:27:00Z">
          <w:pPr>
            <w:pStyle w:val="BodyText"/>
            <w:spacing w:before="110" w:line="355" w:lineRule="auto"/>
            <w:ind w:left="120" w:right="149"/>
          </w:pPr>
        </w:pPrChange>
      </w:pPr>
      <w:r>
        <w:t xml:space="preserve">probabilistic inferences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 the posterior itself leading to a simpler approximation problem. The proposed local fit assessment builds on this idea of approximating the posterior probability associated the parameters.</w:t>
      </w:r>
    </w:p>
    <w:p w14:paraId="6F0B7AA4" w14:textId="37B46C11" w:rsidR="001F4DD2" w:rsidRDefault="00512462">
      <w:pPr>
        <w:pStyle w:val="BodyText"/>
        <w:spacing w:line="355" w:lineRule="auto"/>
        <w:ind w:left="120" w:right="115" w:firstLine="720"/>
        <w:rPr>
          <w:ins w:id="164" w:author="Padgett, Noah" w:date="2020-10-21T01:30:00Z"/>
        </w:rPr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>global model fit and 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 xml:space="preserve">covariances. </w:t>
      </w:r>
      <w:commentRangeStart w:id="165"/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ins w:id="166" w:author="Grace Aquino" w:date="2020-10-20T20:43:00Z">
        <w:r w:rsidR="006779EA">
          <w:t xml:space="preserve"> therefore, it</w:t>
        </w:r>
      </w:ins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167" w:name="Introduction_to_Bayesian_Approach"/>
      <w:bookmarkEnd w:id="167"/>
      <w:r>
        <w:t xml:space="preserve"> our work. </w:t>
      </w:r>
      <w:commentRangeEnd w:id="165"/>
      <w:r w:rsidR="006779EA">
        <w:rPr>
          <w:rStyle w:val="CommentReference"/>
        </w:rPr>
        <w:commentReference w:id="165"/>
      </w:r>
      <w:ins w:id="168" w:author="Padgett, Noah" w:date="2020-10-21T01:30:00Z">
        <w:r w:rsidR="001F4DD2">
          <w:t>Next, we briefly review</w:t>
        </w:r>
      </w:ins>
      <w:ins w:id="169" w:author="Padgett, Noah" w:date="2020-10-21T01:31:00Z">
        <w:r w:rsidR="001F4DD2">
          <w:t xml:space="preserve"> some of the necessary Bayesian theory </w:t>
        </w:r>
        <w:r w:rsidR="001F4DD2">
          <w:lastRenderedPageBreak/>
          <w:t xml:space="preserve">that is </w:t>
        </w:r>
      </w:ins>
      <w:ins w:id="170" w:author="Padgett, Noah" w:date="2020-10-21T01:32:00Z">
        <w:r w:rsidR="001F4DD2">
          <w:t>needed for the probability</w:t>
        </w:r>
      </w:ins>
      <w:ins w:id="171" w:author="Padgett, Noah" w:date="2020-10-21T01:31:00Z">
        <w:r w:rsidR="001F4DD2">
          <w:t xml:space="preserve"> </w:t>
        </w:r>
      </w:ins>
      <w:ins w:id="172" w:author="Padgett, Noah" w:date="2020-10-21T01:32:00Z">
        <w:r w:rsidR="001F4DD2">
          <w:t>of inferential interest.</w:t>
        </w:r>
      </w:ins>
    </w:p>
    <w:p w14:paraId="422951E1" w14:textId="4331F832" w:rsidR="00C944E3" w:rsidRDefault="00512462">
      <w:pPr>
        <w:pStyle w:val="BodyText"/>
        <w:spacing w:line="355" w:lineRule="auto"/>
        <w:ind w:left="120" w:right="115" w:firstLine="720"/>
      </w:pPr>
      <w:r>
        <w:t xml:space="preserve">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commentRangeStart w:id="173"/>
      <w:r>
        <w:t>approach.</w:t>
      </w:r>
      <w:commentRangeEnd w:id="173"/>
      <w:r w:rsidR="0086015D">
        <w:rPr>
          <w:rStyle w:val="CommentReference"/>
        </w:rPr>
        <w:commentReference w:id="173"/>
      </w:r>
    </w:p>
    <w:p w14:paraId="46370CF7" w14:textId="6F6DB742" w:rsidR="00C944E3" w:rsidRDefault="00512462">
      <w:pPr>
        <w:pStyle w:val="Heading2"/>
        <w:ind w:left="120"/>
      </w:pPr>
      <w:del w:id="174" w:author="Padgett, Noah" w:date="2020-10-22T17:29:00Z">
        <w:r w:rsidDel="003F0D3B">
          <w:delText>Introduction to Bayesian Approach</w:delText>
        </w:r>
      </w:del>
      <w:ins w:id="175" w:author="Padgett, Noah" w:date="2020-10-22T17:29:00Z">
        <w:r w:rsidR="003F0D3B">
          <w:t>Bayesian</w:t>
        </w:r>
      </w:ins>
      <w:ins w:id="176" w:author="Padgett, Noah" w:date="2020-10-22T17:30:00Z">
        <w:r w:rsidR="003F0D3B">
          <w:t xml:space="preserve"> Methods</w:t>
        </w:r>
      </w:ins>
      <w:ins w:id="177" w:author="Padgett, Noah" w:date="2020-10-22T17:29:00Z">
        <w:r w:rsidR="003F0D3B">
          <w:t xml:space="preserve"> </w:t>
        </w:r>
      </w:ins>
      <w:ins w:id="178" w:author="Padgett, Noah" w:date="2020-10-22T17:30:00Z">
        <w:r w:rsidR="003F0D3B">
          <w:t>U</w:t>
        </w:r>
      </w:ins>
      <w:ins w:id="179" w:author="Padgett, Noah" w:date="2020-10-22T17:29:00Z">
        <w:r w:rsidR="003F0D3B">
          <w:t xml:space="preserve">nderlying </w:t>
        </w:r>
      </w:ins>
      <w:ins w:id="180" w:author="Padgett, Noah" w:date="2020-10-22T17:30:00Z">
        <w:r w:rsidR="003F0D3B">
          <w:t xml:space="preserve">the Assessment of </w:t>
        </w:r>
      </w:ins>
      <w:ins w:id="181" w:author="Padgett, Noah" w:date="2020-10-22T17:31:00Z">
        <w:r w:rsidR="003F0D3B">
          <w:t>Local Fit</w:t>
        </w:r>
      </w:ins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E69E7B1" w:rsidR="00C944E3" w:rsidDel="001F4DD2" w:rsidRDefault="00512462">
      <w:pPr>
        <w:pStyle w:val="BodyText"/>
        <w:spacing w:before="131" w:line="355" w:lineRule="auto"/>
        <w:ind w:left="119" w:firstLine="720"/>
        <w:rPr>
          <w:del w:id="182" w:author="Padgett, Noah" w:date="2020-10-21T01:30:00Z"/>
        </w:rPr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3FEA6FEE" w:rsidR="00C944E3" w:rsidDel="001F4DD2" w:rsidRDefault="00C944E3">
      <w:pPr>
        <w:pStyle w:val="BodyText"/>
        <w:spacing w:before="131" w:line="355" w:lineRule="auto"/>
        <w:ind w:left="119" w:firstLine="720"/>
        <w:rPr>
          <w:del w:id="183" w:author="Padgett, Noah" w:date="2020-10-21T01:30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184" w:author="Padgett, Noah" w:date="2020-10-21T01:30:00Z">
          <w:pPr>
            <w:spacing w:line="355" w:lineRule="auto"/>
          </w:pPr>
        </w:pPrChange>
      </w:pPr>
    </w:p>
    <w:p w14:paraId="387E425B" w14:textId="1FD4D667" w:rsidR="00C944E3" w:rsidRDefault="001F4DD2">
      <w:pPr>
        <w:pStyle w:val="BodyText"/>
        <w:spacing w:before="110" w:line="355" w:lineRule="auto"/>
        <w:ind w:left="120" w:right="159"/>
      </w:pPr>
      <w:ins w:id="185" w:author="Padgett, Noah" w:date="2020-10-21T01:30:00Z">
        <w:r>
          <w:t xml:space="preserve"> </w:t>
        </w:r>
      </w:ins>
      <w:r w:rsidR="00512462">
        <w:t xml:space="preserve">derive a second-order </w:t>
      </w:r>
      <w:r w:rsidR="00512462">
        <w:rPr>
          <w:spacing w:val="-5"/>
        </w:rPr>
        <w:t xml:space="preserve">Taylor </w:t>
      </w:r>
      <w:r w:rsidR="00512462">
        <w:t xml:space="preserve">series approximation to the posterior (Tierney &amp; </w:t>
      </w:r>
      <w:proofErr w:type="spellStart"/>
      <w:r w:rsidR="00512462">
        <w:t>Kadane</w:t>
      </w:r>
      <w:proofErr w:type="spellEnd"/>
      <w:r w:rsidR="00512462">
        <w:t xml:space="preserve">, </w:t>
      </w:r>
      <w:hyperlink w:anchor="_bookmark35" w:history="1">
        <w:r w:rsidR="00512462">
          <w:t>1986).</w:t>
        </w:r>
      </w:hyperlink>
      <w:r w:rsidR="00512462">
        <w:t xml:space="preserve"> The </w:t>
      </w:r>
      <w:r w:rsidR="00512462">
        <w:rPr>
          <w:spacing w:val="-5"/>
        </w:rPr>
        <w:t xml:space="preserve">Taylor </w:t>
      </w:r>
      <w:r w:rsidR="00512462">
        <w:t>series approximation is used to get a point estimate for the posterior expectation</w:t>
      </w:r>
      <w:r w:rsidR="00512462">
        <w:rPr>
          <w:spacing w:val="-17"/>
        </w:rPr>
        <w:t xml:space="preserve"> </w:t>
      </w:r>
      <w:r w:rsidR="00512462">
        <w:t>and</w:t>
      </w:r>
      <w:r w:rsidR="00512462">
        <w:rPr>
          <w:spacing w:val="-17"/>
        </w:rPr>
        <w:t xml:space="preserve"> </w:t>
      </w:r>
      <w:r w:rsidR="00512462">
        <w:rPr>
          <w:spacing w:val="-3"/>
        </w:rPr>
        <w:t>variance.</w:t>
      </w:r>
      <w:r w:rsidR="00512462">
        <w:rPr>
          <w:spacing w:val="-2"/>
        </w:rPr>
        <w:t xml:space="preserve"> </w:t>
      </w:r>
      <w:r w:rsidR="00512462">
        <w:t>Then,</w:t>
      </w:r>
      <w:r w:rsidR="00512462">
        <w:rPr>
          <w:spacing w:val="-17"/>
        </w:rPr>
        <w:t xml:space="preserve"> </w:t>
      </w:r>
      <w:r w:rsidR="00512462">
        <w:t>using</w:t>
      </w:r>
      <w:r w:rsidR="00512462">
        <w:rPr>
          <w:spacing w:val="-17"/>
        </w:rPr>
        <w:t xml:space="preserve"> </w:t>
      </w:r>
      <w:r w:rsidR="00512462">
        <w:t>these</w:t>
      </w:r>
      <w:r w:rsidR="00512462">
        <w:rPr>
          <w:spacing w:val="-17"/>
        </w:rPr>
        <w:t xml:space="preserve"> </w:t>
      </w:r>
      <w:r w:rsidR="00512462">
        <w:rPr>
          <w:spacing w:val="-5"/>
        </w:rPr>
        <w:t>two</w:t>
      </w:r>
      <w:r w:rsidR="00512462">
        <w:rPr>
          <w:spacing w:val="-17"/>
        </w:rPr>
        <w:t xml:space="preserve"> </w:t>
      </w:r>
      <w:r w:rsidR="00512462">
        <w:t>pieces</w:t>
      </w:r>
      <w:r w:rsidR="00512462">
        <w:rPr>
          <w:spacing w:val="-16"/>
        </w:rPr>
        <w:t xml:space="preserve"> </w:t>
      </w:r>
      <w:r w:rsidR="00512462">
        <w:t>matched</w:t>
      </w:r>
      <w:r w:rsidR="00512462">
        <w:rPr>
          <w:spacing w:val="-17"/>
        </w:rPr>
        <w:t xml:space="preserve"> </w:t>
      </w:r>
      <w:r w:rsidR="00512462">
        <w:t>with</w:t>
      </w:r>
      <w:r w:rsidR="00512462">
        <w:rPr>
          <w:spacing w:val="-16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knowledge</w:t>
      </w:r>
      <w:r w:rsidR="00512462">
        <w:rPr>
          <w:spacing w:val="-16"/>
        </w:rPr>
        <w:t xml:space="preserve"> </w:t>
      </w:r>
      <w:r w:rsidR="00512462">
        <w:t>that the</w:t>
      </w:r>
      <w:r w:rsidR="00512462">
        <w:rPr>
          <w:spacing w:val="-29"/>
        </w:rPr>
        <w:t xml:space="preserve"> </w:t>
      </w:r>
      <w:r w:rsidR="00512462">
        <w:t>posterior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asymptotically</w:t>
      </w:r>
      <w:r w:rsidR="00512462">
        <w:rPr>
          <w:spacing w:val="-29"/>
        </w:rPr>
        <w:t xml:space="preserve"> </w:t>
      </w:r>
      <w:r w:rsidR="00512462">
        <w:t>normally</w:t>
      </w:r>
      <w:r w:rsidR="00512462">
        <w:rPr>
          <w:spacing w:val="-28"/>
        </w:rPr>
        <w:t xml:space="preserve"> </w:t>
      </w:r>
      <w:r w:rsidR="00512462">
        <w:t>distributed,</w:t>
      </w:r>
      <w:r w:rsidR="00512462">
        <w:rPr>
          <w:spacing w:val="-28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28"/>
        </w:rPr>
        <w:t xml:space="preserve"> </w:t>
      </w:r>
      <w:r w:rsidR="00512462">
        <w:t>arrive</w:t>
      </w:r>
      <w:r w:rsidR="00512462">
        <w:rPr>
          <w:spacing w:val="-29"/>
        </w:rPr>
        <w:t xml:space="preserve"> </w:t>
      </w:r>
      <w:r w:rsidR="00512462">
        <w:t>at</w:t>
      </w:r>
      <w:r w:rsidR="00512462">
        <w:rPr>
          <w:spacing w:val="-28"/>
        </w:rPr>
        <w:t xml:space="preserve"> </w:t>
      </w:r>
      <w:r w:rsidR="00512462">
        <w:t>an</w:t>
      </w:r>
      <w:r w:rsidR="00512462">
        <w:rPr>
          <w:spacing w:val="-28"/>
        </w:rPr>
        <w:t xml:space="preserve"> </w:t>
      </w:r>
      <w:r w:rsidR="00512462">
        <w:t>approximate</w:t>
      </w:r>
      <w:r w:rsidR="00512462">
        <w:rPr>
          <w:spacing w:val="-28"/>
        </w:rPr>
        <w:t xml:space="preserve"> </w:t>
      </w:r>
      <w:r w:rsidR="00512462">
        <w:t xml:space="preserve">posterior distribution for </w:t>
      </w:r>
      <w:r w:rsidR="00512462">
        <w:rPr>
          <w:spacing w:val="-3"/>
        </w:rPr>
        <w:t xml:space="preserve">any </w:t>
      </w:r>
      <w:r w:rsidR="00512462">
        <w:t>parameter. The approximation is known to provide a useful approximation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posteriors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4"/>
        </w:rPr>
        <w:t xml:space="preserve"> </w:t>
      </w:r>
      <w:r w:rsidR="00512462">
        <w:t>relatively</w:t>
      </w:r>
      <w:r w:rsidR="00512462">
        <w:rPr>
          <w:spacing w:val="-14"/>
        </w:rPr>
        <w:t xml:space="preserve"> </w:t>
      </w:r>
      <w:r w:rsidR="00512462">
        <w:t>simple</w:t>
      </w:r>
      <w:r w:rsidR="00512462">
        <w:rPr>
          <w:spacing w:val="-14"/>
        </w:rPr>
        <w:t xml:space="preserve"> </w:t>
      </w:r>
      <w:r w:rsidR="00512462">
        <w:t>models</w:t>
      </w:r>
      <w:r w:rsidR="00512462">
        <w:rPr>
          <w:spacing w:val="-14"/>
        </w:rPr>
        <w:t xml:space="preserve"> </w:t>
      </w:r>
      <w:r w:rsidR="00512462">
        <w:t>in</w:t>
      </w:r>
      <w:r w:rsidR="00512462">
        <w:rPr>
          <w:spacing w:val="-14"/>
        </w:rPr>
        <w:t xml:space="preserve"> </w:t>
      </w:r>
      <w:r w:rsidR="00512462">
        <w:t>a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variety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contexts</w:t>
      </w:r>
      <w:r w:rsidR="00512462">
        <w:rPr>
          <w:spacing w:val="-14"/>
        </w:rPr>
        <w:t xml:space="preserve"> </w:t>
      </w:r>
      <w:r w:rsidR="00512462">
        <w:t>(</w:t>
      </w:r>
      <w:proofErr w:type="spellStart"/>
      <w:r w:rsidR="00512462">
        <w:t>Kass</w:t>
      </w:r>
      <w:proofErr w:type="spellEnd"/>
      <w:r w:rsidR="00512462">
        <w:rPr>
          <w:spacing w:val="-14"/>
        </w:rPr>
        <w:t xml:space="preserve"> </w:t>
      </w:r>
      <w:r w:rsidR="00512462">
        <w:t xml:space="preserve">&amp; </w:t>
      </w:r>
      <w:proofErr w:type="spellStart"/>
      <w:r w:rsidR="00512462">
        <w:t>Steffey</w:t>
      </w:r>
      <w:proofErr w:type="spellEnd"/>
      <w:r w:rsidR="00512462">
        <w:t xml:space="preserve">, </w:t>
      </w:r>
      <w:hyperlink w:anchor="_bookmark17" w:history="1">
        <w:r w:rsidR="00512462">
          <w:t xml:space="preserve">1989; </w:t>
        </w:r>
      </w:hyperlink>
      <w:r w:rsidR="00512462">
        <w:rPr>
          <w:spacing w:val="-3"/>
        </w:rPr>
        <w:t xml:space="preserve">Rue </w:t>
      </w:r>
      <w:r w:rsidR="00512462">
        <w:t>et al.,</w:t>
      </w:r>
      <w:r w:rsidR="00512462">
        <w:rPr>
          <w:spacing w:val="30"/>
        </w:rPr>
        <w:t xml:space="preserve"> </w:t>
      </w:r>
      <w:hyperlink w:anchor="_bookmark30" w:history="1">
        <w:r w:rsidR="00512462">
          <w:t>2009).</w:t>
        </w:r>
      </w:hyperlink>
    </w:p>
    <w:p w14:paraId="5655DE38" w14:textId="31EA23BD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 xml:space="preserve">Under the same regularity conditions that allow us to assume the normal </w:t>
      </w:r>
      <w:r>
        <w:rPr>
          <w:w w:val="95"/>
        </w:rPr>
        <w:t>distribution</w:t>
      </w:r>
      <w:ins w:id="186" w:author="Grace Aquino" w:date="2020-10-20T20:53:00Z">
        <w:r w:rsidR="00367C25">
          <w:rPr>
            <w:w w:val="95"/>
          </w:rPr>
          <w:t>,</w:t>
        </w:r>
      </w:ins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 xml:space="preserve">e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commentRangeStart w:id="187"/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commentRangeEnd w:id="187"/>
      <w:r w:rsidR="00367C25">
        <w:rPr>
          <w:rStyle w:val="CommentReference"/>
        </w:rPr>
        <w:commentReference w:id="187"/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ins w:id="188" w:author="Padgett, Noah" w:date="2020-10-21T01:28:00Z">
        <w:r w:rsidR="001F4DD2">
          <w:rPr>
            <w:spacing w:val="-24"/>
          </w:rPr>
          <w:t xml:space="preserve">in the approximation </w:t>
        </w:r>
      </w:ins>
      <w:ins w:id="189" w:author="Padgett, Noah" w:date="2020-10-21T01:29:00Z">
        <w:r w:rsidR="001F4DD2">
          <w:t>of</w:t>
        </w:r>
      </w:ins>
      <w:del w:id="190" w:author="Padgett, Noah" w:date="2020-10-21T01:29:00Z">
        <w:r w:rsidDel="001F4DD2">
          <w:delText>for</w:delText>
        </w:r>
      </w:del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 xml:space="preserve">, </w:t>
      </w:r>
      <w:hyperlink w:anchor="_bookmark38" w:history="1">
        <w:r>
          <w:t>1993).</w:t>
        </w:r>
      </w:hyperlink>
      <w:r>
        <w:t xml:space="preserve"> This </w:t>
      </w:r>
      <w:r>
        <w:lastRenderedPageBreak/>
        <w:t>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191" w:name="Applying_Laplace_Approximation_to_CFA"/>
      <w:bookmarkEnd w:id="191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592C33FC" w:rsidR="00C944E3" w:rsidRDefault="00512462">
      <w:pPr>
        <w:pStyle w:val="Heading2"/>
        <w:spacing w:before="83"/>
      </w:pPr>
      <w:r>
        <w:t xml:space="preserve">Applying </w:t>
      </w:r>
      <w:ins w:id="192" w:author="Padgett, Noah" w:date="2020-10-22T17:30:00Z">
        <w:r w:rsidR="003F0D3B">
          <w:t xml:space="preserve">the </w:t>
        </w:r>
      </w:ins>
      <w:r>
        <w:t xml:space="preserve">Laplace Approximation to </w:t>
      </w:r>
      <w:ins w:id="193" w:author="Padgett, Noah" w:date="2020-10-22T17:30:00Z">
        <w:r w:rsidR="003F0D3B">
          <w:t xml:space="preserve">Bayesian </w:t>
        </w:r>
      </w:ins>
      <w:r>
        <w:t>CFA</w:t>
      </w:r>
    </w:p>
    <w:p w14:paraId="6B7E57A8" w14:textId="329E86CC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>borrowed most notation for Bayesian factor analysis from the chapter</w:t>
      </w:r>
      <w:commentRangeStart w:id="194"/>
      <w:commentRangeStart w:id="195"/>
      <w:r>
        <w:t xml:space="preserve"> (). </w:t>
      </w:r>
      <w:commentRangeEnd w:id="194"/>
      <w:r w:rsidR="00367C25">
        <w:rPr>
          <w:rStyle w:val="CommentReference"/>
        </w:rPr>
        <w:commentReference w:id="194"/>
      </w:r>
      <w:commentRangeEnd w:id="195"/>
      <w:r w:rsidR="001F4DD2">
        <w:rPr>
          <w:rStyle w:val="CommentReference"/>
        </w:rPr>
        <w:commentReference w:id="195"/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ins w:id="196" w:author="Grace Aquino" w:date="2020-10-20T20:55:00Z">
        <w:r w:rsidR="00367C25">
          <w:t xml:space="preserve">The </w:t>
        </w:r>
        <w:r w:rsidR="00367C25">
          <w:rPr>
            <w:spacing w:val="-5"/>
          </w:rPr>
          <w:t>f</w:t>
        </w:r>
      </w:ins>
      <w:del w:id="197" w:author="Grace Aquino" w:date="2020-10-20T20:55:00Z">
        <w:r w:rsidDel="00367C25">
          <w:rPr>
            <w:spacing w:val="-5"/>
          </w:rPr>
          <w:delText>F</w:delText>
        </w:r>
      </w:del>
      <w:r>
        <w:rPr>
          <w:spacing w:val="-5"/>
        </w:rPr>
        <w:t xml:space="preserve">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+ </w:t>
      </w:r>
      <w:proofErr w:type="spellStart"/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1FA29B0C" w:rsidR="00C944E3" w:rsidDel="001F4DD2" w:rsidRDefault="00512462">
      <w:pPr>
        <w:pStyle w:val="BodyText"/>
        <w:spacing w:before="208" w:line="338" w:lineRule="auto"/>
        <w:ind w:left="119" w:right="117"/>
        <w:rPr>
          <w:del w:id="198" w:author="Padgett, Noah" w:date="2020-10-21T01:34:00Z"/>
        </w:rPr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3C22F127" w:rsidR="00C944E3" w:rsidDel="001F4DD2" w:rsidRDefault="00C944E3">
      <w:pPr>
        <w:pStyle w:val="BodyText"/>
        <w:spacing w:before="208" w:line="338" w:lineRule="auto"/>
        <w:ind w:left="119" w:right="117"/>
        <w:rPr>
          <w:del w:id="199" w:author="Padgett, Noah" w:date="2020-10-21T01:34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200" w:author="Padgett, Noah" w:date="2020-10-21T01:34:00Z">
          <w:pPr>
            <w:spacing w:line="338" w:lineRule="auto"/>
          </w:pPr>
        </w:pPrChange>
      </w:pPr>
    </w:p>
    <w:p w14:paraId="0D05BF90" w14:textId="238A3E2F" w:rsidR="00C944E3" w:rsidRDefault="001F4DD2">
      <w:pPr>
        <w:pStyle w:val="BodyText"/>
        <w:spacing w:before="97" w:line="352" w:lineRule="auto"/>
        <w:ind w:left="120"/>
      </w:pPr>
      <w:ins w:id="201" w:author="Padgett, Noah" w:date="2020-10-21T01:34:00Z">
        <w:r>
          <w:t xml:space="preserve"> </w:t>
        </w:r>
      </w:ins>
      <w:r w:rsidR="00512462">
        <w:t>vector</w:t>
      </w:r>
      <w:r w:rsidR="00512462">
        <w:rPr>
          <w:spacing w:val="-19"/>
        </w:rPr>
        <w:t xml:space="preserve"> </w:t>
      </w:r>
      <w:r w:rsidR="00512462">
        <w:t>of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intercepts</w:t>
      </w:r>
      <w:r w:rsidR="00512462">
        <w:rPr>
          <w:spacing w:val="-18"/>
        </w:rPr>
        <w:t xml:space="preserve"> </w:t>
      </w:r>
      <w:r w:rsidR="00512462">
        <w:t>(usually</w:t>
      </w:r>
      <w:r w:rsidR="00512462">
        <w:rPr>
          <w:spacing w:val="-19"/>
        </w:rPr>
        <w:t xml:space="preserve"> </w:t>
      </w:r>
      <w:r w:rsidR="00512462">
        <w:t>fixed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0),</w:t>
      </w:r>
      <w:r w:rsidR="00512462">
        <w:rPr>
          <w:spacing w:val="-18"/>
        </w:rPr>
        <w:t xml:space="preserve"> </w:t>
      </w:r>
      <w:r w:rsidR="00512462">
        <w:t>and</w:t>
      </w:r>
      <w:r w:rsidR="00512462">
        <w:rPr>
          <w:spacing w:val="-18"/>
        </w:rPr>
        <w:t xml:space="preserve"> </w:t>
      </w:r>
      <w:r w:rsidR="00512462">
        <w:rPr>
          <w:rFonts w:ascii="Arial Black" w:hAnsi="Arial Black"/>
        </w:rPr>
        <w:t>Φ</w:t>
      </w:r>
      <w:r w:rsidR="00512462">
        <w:rPr>
          <w:rFonts w:ascii="Arial Black" w:hAnsi="Arial Black"/>
          <w:spacing w:val="-39"/>
        </w:rPr>
        <w:t xml:space="preserve"> </w:t>
      </w:r>
      <w:r w:rsidR="00512462">
        <w:t>is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rPr>
          <w:spacing w:val="-3"/>
        </w:rPr>
        <w:t>covariance</w:t>
      </w:r>
      <w:r w:rsidR="00512462">
        <w:rPr>
          <w:spacing w:val="-19"/>
        </w:rPr>
        <w:t xml:space="preserve"> </w:t>
      </w:r>
      <w:r w:rsidR="00512462">
        <w:t>matrix.</w:t>
      </w:r>
      <w:r w:rsidR="00512462">
        <w:rPr>
          <w:spacing w:val="-1"/>
        </w:rPr>
        <w:t xml:space="preserve"> </w:t>
      </w:r>
      <w:r w:rsidR="00512462">
        <w:t>Which is a pretty large model with a lot of potential parameters and moving pieces. The full model</w:t>
      </w:r>
      <w:r w:rsidR="00512462">
        <w:rPr>
          <w:spacing w:val="-21"/>
        </w:rPr>
        <w:t xml:space="preserve"> </w:t>
      </w:r>
      <w:r w:rsidR="00512462">
        <w:t>could</w:t>
      </w:r>
      <w:r w:rsidR="00512462">
        <w:rPr>
          <w:spacing w:val="-20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1"/>
        </w:rPr>
        <w:t xml:space="preserve"> </w:t>
      </w:r>
      <w:r w:rsidR="00512462">
        <w:t>incorporated</w:t>
      </w:r>
      <w:r w:rsidR="00512462">
        <w:rPr>
          <w:spacing w:val="-20"/>
        </w:rPr>
        <w:t xml:space="preserve"> </w:t>
      </w:r>
      <w:r w:rsidR="00512462">
        <w:t>in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Bayesian</w:t>
      </w:r>
      <w:r w:rsidR="00512462">
        <w:rPr>
          <w:spacing w:val="-20"/>
        </w:rPr>
        <w:t xml:space="preserve"> </w:t>
      </w:r>
      <w:r w:rsidR="00512462">
        <w:t>perspective</w:t>
      </w:r>
      <w:r w:rsidR="00512462">
        <w:rPr>
          <w:spacing w:val="-21"/>
        </w:rPr>
        <w:t xml:space="preserve"> </w:t>
      </w:r>
      <w:r w:rsidR="00512462">
        <w:t>relatively</w:t>
      </w:r>
      <w:r w:rsidR="00512462">
        <w:rPr>
          <w:spacing w:val="-20"/>
        </w:rPr>
        <w:t xml:space="preserve"> </w:t>
      </w:r>
      <w:r w:rsidR="00512462">
        <w:rPr>
          <w:spacing w:val="-3"/>
        </w:rPr>
        <w:t>easily,</w:t>
      </w:r>
      <w:r w:rsidR="00512462">
        <w:rPr>
          <w:spacing w:val="-21"/>
        </w:rPr>
        <w:t xml:space="preserve"> </w:t>
      </w:r>
      <w:r w:rsidR="00512462">
        <w:t>but</w:t>
      </w:r>
      <w:r w:rsidR="00512462">
        <w:rPr>
          <w:spacing w:val="-20"/>
        </w:rPr>
        <w:t xml:space="preserve"> </w:t>
      </w:r>
      <w:r w:rsidR="00512462">
        <w:t>the</w:t>
      </w:r>
      <w:r w:rsidR="00512462">
        <w:rPr>
          <w:spacing w:val="-21"/>
        </w:rPr>
        <w:t xml:space="preserve"> </w:t>
      </w:r>
      <w:r w:rsidR="00512462">
        <w:t>parameter space</w:t>
      </w:r>
      <w:r w:rsidR="00512462">
        <w:rPr>
          <w:spacing w:val="-14"/>
        </w:rPr>
        <w:t xml:space="preserve"> </w:t>
      </w:r>
      <w:r w:rsidR="00512462">
        <w:t>grows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rapidly.</w:t>
      </w:r>
      <w:r w:rsidR="00512462">
        <w:rPr>
          <w:spacing w:val="2"/>
        </w:rPr>
        <w:t xml:space="preserve"> </w:t>
      </w:r>
      <w:r w:rsidR="00512462">
        <w:t>Below</w:t>
      </w:r>
      <w:r w:rsidR="00512462">
        <w:rPr>
          <w:spacing w:val="-13"/>
        </w:rPr>
        <w:t xml:space="preserve"> </w:t>
      </w:r>
      <w:r w:rsidR="00512462">
        <w:t>is</w:t>
      </w:r>
      <w:r w:rsidR="00512462">
        <w:rPr>
          <w:spacing w:val="-14"/>
        </w:rPr>
        <w:t xml:space="preserve"> </w:t>
      </w:r>
      <w:r w:rsidR="00512462">
        <w:t>one</w:t>
      </w:r>
      <w:r w:rsidR="00512462">
        <w:rPr>
          <w:spacing w:val="-14"/>
        </w:rPr>
        <w:t xml:space="preserve"> </w:t>
      </w:r>
      <w:r w:rsidR="00512462">
        <w:t>potential</w:t>
      </w:r>
      <w:r w:rsidR="00512462">
        <w:rPr>
          <w:spacing w:val="-14"/>
        </w:rPr>
        <w:t xml:space="preserve"> </w:t>
      </w:r>
      <w:r w:rsidR="00512462">
        <w:rPr>
          <w:spacing w:val="-5"/>
        </w:rPr>
        <w:t>way</w:t>
      </w:r>
      <w:r w:rsidR="00512462">
        <w:rPr>
          <w:spacing w:val="-14"/>
        </w:rPr>
        <w:t xml:space="preserve"> </w:t>
      </w:r>
      <w:r w:rsidR="00512462">
        <w:t>the</w:t>
      </w:r>
      <w:r w:rsidR="00512462">
        <w:rPr>
          <w:spacing w:val="-15"/>
        </w:rPr>
        <w:t xml:space="preserve"> </w:t>
      </w:r>
      <w:r w:rsidR="00512462">
        <w:t>full</w:t>
      </w:r>
      <w:r w:rsidR="00512462">
        <w:rPr>
          <w:spacing w:val="-13"/>
        </w:rPr>
        <w:t xml:space="preserve"> </w:t>
      </w:r>
      <w:r w:rsidR="00512462">
        <w:t>joint</w:t>
      </w:r>
      <w:r w:rsidR="00512462">
        <w:rPr>
          <w:spacing w:val="-14"/>
        </w:rPr>
        <w:t xml:space="preserve"> </w:t>
      </w:r>
      <w:r w:rsidR="00512462">
        <w:t>posterior</w:t>
      </w:r>
      <w:r w:rsidR="00512462">
        <w:rPr>
          <w:spacing w:val="-14"/>
        </w:rPr>
        <w:t xml:space="preserve"> </w:t>
      </w:r>
      <w:r w:rsidR="00512462">
        <w:t>could</w:t>
      </w:r>
      <w:r w:rsidR="00512462">
        <w:rPr>
          <w:spacing w:val="-1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14"/>
        </w:rPr>
        <w:t xml:space="preserve"> </w:t>
      </w:r>
      <w:r w:rsidR="00512462"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653ECAD" w:rsidR="00C944E3" w:rsidRDefault="005E0993">
      <w:pPr>
        <w:pStyle w:val="BodyText"/>
        <w:spacing w:before="219" w:line="350" w:lineRule="auto"/>
        <w:ind w:left="119" w:right="2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3A0CD5B" wp14:editId="2447ECCB">
                <wp:simplePos x="0" y="0"/>
                <wp:positionH relativeFrom="page">
                  <wp:posOffset>2567940</wp:posOffset>
                </wp:positionH>
                <wp:positionV relativeFrom="paragraph">
                  <wp:posOffset>1351915</wp:posOffset>
                </wp:positionV>
                <wp:extent cx="1867535" cy="472440"/>
                <wp:effectExtent l="0" t="0" r="0" b="0"/>
                <wp:wrapNone/>
                <wp:docPr id="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E9AA" w14:textId="77777777" w:rsidR="003B6BEB" w:rsidRDefault="003B6BEB">
                            <w:pPr>
                              <w:pStyle w:val="BodyText"/>
                              <w:tabs>
                                <w:tab w:val="left" w:pos="913"/>
                              </w:tabs>
                              <w:spacing w:line="459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16"/>
                                <w:w w:val="169"/>
                                <w:position w:val="2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CD5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02.2pt;margin-top:106.45pt;width:147.05pt;height:37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" filled="f" stroked="f">
                <v:textbox inset="0,0,0,0">
                  <w:txbxContent>
                    <w:p w14:paraId="15A5E9AA" w14:textId="77777777" w:rsidR="003B6BEB" w:rsidRDefault="003B6BEB">
                      <w:pPr>
                        <w:pStyle w:val="BodyText"/>
                        <w:tabs>
                          <w:tab w:val="left" w:pos="913"/>
                        </w:tabs>
                        <w:spacing w:line="459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Arial" w:hAnsi="Arial"/>
                          <w:spacing w:val="-2216"/>
                          <w:w w:val="169"/>
                          <w:position w:val="20"/>
                          <w:sz w:val="20"/>
                        </w:rPr>
                        <w:t></w:t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t>Which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9"/>
        </w:rPr>
        <w:t xml:space="preserve"> </w:t>
      </w:r>
      <w:commentRangeStart w:id="202"/>
      <w:commentRangeStart w:id="203"/>
      <w:r w:rsidR="00512462">
        <w:t>pretty</w:t>
      </w:r>
      <w:r w:rsidR="00512462">
        <w:rPr>
          <w:spacing w:val="-10"/>
        </w:rPr>
        <w:t xml:space="preserve"> </w:t>
      </w:r>
      <w:r w:rsidR="00512462">
        <w:t>gnarly</w:t>
      </w:r>
      <w:r w:rsidR="00512462">
        <w:rPr>
          <w:spacing w:val="-10"/>
        </w:rPr>
        <w:t xml:space="preserve"> </w:t>
      </w:r>
      <w:commentRangeEnd w:id="202"/>
      <w:r w:rsidR="00367C25">
        <w:rPr>
          <w:rStyle w:val="CommentReference"/>
        </w:rPr>
        <w:commentReference w:id="202"/>
      </w:r>
      <w:commentRangeEnd w:id="203"/>
      <w:r w:rsidR="00474D44">
        <w:rPr>
          <w:rStyle w:val="CommentReference"/>
        </w:rPr>
        <w:commentReference w:id="203"/>
      </w:r>
      <w:r w:rsidR="00512462">
        <w:t>if</w:t>
      </w:r>
      <w:r w:rsidR="00512462">
        <w:rPr>
          <w:spacing w:val="-10"/>
        </w:rPr>
        <w:t xml:space="preserve"> </w:t>
      </w:r>
      <w:r w:rsidR="00512462">
        <w:t>there</w:t>
      </w:r>
      <w:r w:rsidR="00512462">
        <w:rPr>
          <w:spacing w:val="-9"/>
        </w:rPr>
        <w:t xml:space="preserve"> </w:t>
      </w:r>
      <w:r w:rsidR="00512462">
        <w:t>are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large</w:t>
      </w:r>
      <w:r w:rsidR="00512462">
        <w:rPr>
          <w:spacing w:val="-9"/>
        </w:rPr>
        <w:t xml:space="preserve"> </w:t>
      </w:r>
      <w:r w:rsidR="00512462">
        <w:t>number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subjects,</w:t>
      </w:r>
      <w:r w:rsidR="00512462">
        <w:rPr>
          <w:spacing w:val="-9"/>
        </w:rPr>
        <w:t xml:space="preserve"> </w:t>
      </w:r>
      <w:r w:rsidR="00512462">
        <w:t>items,</w:t>
      </w:r>
      <w:r w:rsidR="00512462">
        <w:rPr>
          <w:spacing w:val="-10"/>
        </w:rPr>
        <w:t xml:space="preserve"> </w:t>
      </w:r>
      <w:r w:rsidR="00512462">
        <w:t>and</w:t>
      </w:r>
      <w:r w:rsidR="00512462">
        <w:rPr>
          <w:spacing w:val="-10"/>
        </w:rPr>
        <w:t xml:space="preserve"> </w:t>
      </w:r>
      <w:r w:rsidR="00512462">
        <w:t>latent</w:t>
      </w:r>
      <w:r w:rsidR="00512462">
        <w:rPr>
          <w:spacing w:val="-10"/>
        </w:rPr>
        <w:t xml:space="preserve"> </w:t>
      </w:r>
      <w:r w:rsidR="00512462">
        <w:rPr>
          <w:spacing w:val="-3"/>
        </w:rPr>
        <w:t xml:space="preserve">variables. </w:t>
      </w:r>
      <w:r w:rsidR="00512462">
        <w:t>The</w:t>
      </w:r>
      <w:r w:rsidR="00512462">
        <w:rPr>
          <w:spacing w:val="-28"/>
        </w:rPr>
        <w:t xml:space="preserve"> </w:t>
      </w:r>
      <w:r w:rsidR="00512462">
        <w:t>likelihood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not</w:t>
      </w:r>
      <w:r w:rsidR="00512462">
        <w:rPr>
          <w:spacing w:val="-27"/>
        </w:rPr>
        <w:t xml:space="preserve"> </w:t>
      </w:r>
      <w:r w:rsidR="00512462">
        <w:t>difficult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define</w:t>
      </w:r>
      <w:r w:rsidR="00512462">
        <w:rPr>
          <w:spacing w:val="-28"/>
        </w:rPr>
        <w:t xml:space="preserve"> </w:t>
      </w:r>
      <w:r w:rsidR="00512462">
        <w:t>due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the</w:t>
      </w:r>
      <w:r w:rsidR="00512462">
        <w:rPr>
          <w:spacing w:val="-27"/>
        </w:rPr>
        <w:t xml:space="preserve"> </w:t>
      </w:r>
      <w:r w:rsidR="00512462">
        <w:t>assumption</w:t>
      </w:r>
      <w:r w:rsidR="00512462">
        <w:rPr>
          <w:spacing w:val="-28"/>
        </w:rPr>
        <w:t xml:space="preserve"> </w:t>
      </w:r>
      <w:r w:rsidR="00512462">
        <w:t>of</w:t>
      </w:r>
      <w:r w:rsidR="00512462">
        <w:rPr>
          <w:spacing w:val="-28"/>
        </w:rPr>
        <w:t xml:space="preserve"> </w:t>
      </w:r>
      <w:r w:rsidR="00512462">
        <w:t>conditional</w:t>
      </w:r>
      <w:r w:rsidR="00512462">
        <w:rPr>
          <w:spacing w:val="-28"/>
        </w:rPr>
        <w:t xml:space="preserve"> </w:t>
      </w:r>
      <w:r w:rsidR="00512462">
        <w:t xml:space="preserve">independence of subjects, and even further simplification can </w:t>
      </w:r>
      <w:r w:rsidR="00512462">
        <w:rPr>
          <w:spacing w:val="3"/>
        </w:rPr>
        <w:t xml:space="preserve">be </w:t>
      </w:r>
      <w:r w:rsidR="00512462">
        <w:t xml:space="preserve">made if conditional independence of items is assumed (i.e., </w:t>
      </w:r>
      <w:r w:rsidR="00512462">
        <w:rPr>
          <w:rFonts w:ascii="Arial Black" w:hAnsi="Arial Black"/>
        </w:rPr>
        <w:t>Θ</w:t>
      </w:r>
      <w:r w:rsidR="00512462">
        <w:rPr>
          <w:rFonts w:ascii="Arial Black" w:hAnsi="Arial Black"/>
          <w:spacing w:val="11"/>
        </w:rPr>
        <w:t xml:space="preserve"> </w:t>
      </w:r>
      <w:r w:rsidR="00512462">
        <w:t>is a diagonal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commentRangeStart w:id="204"/>
      <w:commentRangeStart w:id="205"/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commentRangeEnd w:id="204"/>
      <w:r w:rsidR="00077E82">
        <w:rPr>
          <w:rStyle w:val="CommentReference"/>
        </w:rPr>
        <w:commentReference w:id="204"/>
      </w:r>
      <w:commentRangeEnd w:id="205"/>
      <w:r w:rsidR="00474D44">
        <w:rPr>
          <w:rStyle w:val="CommentReference"/>
        </w:rPr>
        <w:commentReference w:id="205"/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4973613C" w14:textId="71BF3EAF" w:rsidR="00C944E3" w:rsidRDefault="005E0993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AF2EABC" wp14:editId="3DD6BA8B">
                <wp:simplePos x="0" y="0"/>
                <wp:positionH relativeFrom="page">
                  <wp:posOffset>3812540</wp:posOffset>
                </wp:positionH>
                <wp:positionV relativeFrom="paragraph">
                  <wp:posOffset>54610</wp:posOffset>
                </wp:positionV>
                <wp:extent cx="840740" cy="472440"/>
                <wp:effectExtent l="0" t="0" r="0" b="0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3EC5" w14:textId="77777777" w:rsidR="003B6BEB" w:rsidRDefault="003B6BEB">
                            <w:pPr>
                              <w:tabs>
                                <w:tab w:val="left" w:pos="1257"/>
                              </w:tabs>
                              <w:spacing w:line="139" w:lineRule="auto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5"/>
                                <w:position w:val="-19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ABC" id="Text Box 62" o:spid="_x0000_s1027" type="#_x0000_t202" style="position:absolute;left:0;text-align:left;margin-left:300.2pt;margin-top:4.3pt;width:66.2pt;height:37.2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" filled="f" stroked="f">
                <v:textbox inset="0,0,0,0">
                  <w:txbxContent>
                    <w:p w14:paraId="75753EC5" w14:textId="77777777" w:rsidR="003B6BEB" w:rsidRDefault="003B6BEB">
                      <w:pPr>
                        <w:tabs>
                          <w:tab w:val="left" w:pos="1257"/>
                        </w:tabs>
                        <w:spacing w:line="139" w:lineRule="auto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5"/>
                          <w:position w:val="-19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N</w:t>
      </w:r>
      <w:r w:rsidR="00512462"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proofErr w:type="spellStart"/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30"/>
          <w:sz w:val="24"/>
        </w:rPr>
        <w:tab/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328B4BEF" w:rsidR="00C944E3" w:rsidDel="00474D44" w:rsidRDefault="00512462">
      <w:pPr>
        <w:pStyle w:val="BodyText"/>
        <w:spacing w:before="39" w:line="355" w:lineRule="auto"/>
        <w:ind w:left="120" w:right="250"/>
        <w:rPr>
          <w:del w:id="206" w:author="Padgett, Noah" w:date="2020-10-21T01:37:00Z"/>
        </w:rPr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r>
        <w:t>line</w:t>
      </w:r>
      <w:ins w:id="207" w:author="Grace Aquino" w:date="2020-10-20T21:03:00Z">
        <w:r w:rsidR="00077E82">
          <w:t>a</w:t>
        </w:r>
      </w:ins>
      <w:r>
        <w:t>rization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ins w:id="208" w:author="Padgett, Noah" w:date="2020-10-21T01:36:00Z">
        <w:r w:rsidR="00474D44">
          <w:rPr>
            <w:spacing w:val="-21"/>
          </w:rPr>
          <w:t xml:space="preserve">based on matrices </w:t>
        </w:r>
      </w:ins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commentRangeStart w:id="209"/>
      <w:r>
        <w:t>with</w:t>
      </w:r>
      <w:commentRangeEnd w:id="209"/>
      <w:r w:rsidR="00077E82">
        <w:rPr>
          <w:rStyle w:val="CommentReference"/>
        </w:rPr>
        <w:commentReference w:id="209"/>
      </w:r>
      <w:ins w:id="210" w:author="Padgett, Noah" w:date="2020-10-21T01:35:00Z">
        <w:r w:rsidR="00474D44">
          <w:t xml:space="preserve"> in </w:t>
        </w:r>
      </w:ins>
      <w:ins w:id="211" w:author="Padgett, Noah" w:date="2020-10-21T01:36:00Z">
        <w:r w:rsidR="00474D44">
          <w:t>line 1 of Equation (q)</w:t>
        </w:r>
      </w:ins>
      <w:r>
        <w:t>. But, the more complicated issue is</w:t>
      </w:r>
      <w:del w:id="212" w:author="Padgett, Noah" w:date="2020-10-21T01:37:00Z">
        <w:r w:rsidDel="00474D44">
          <w:delText xml:space="preserve"> </w:delText>
        </w:r>
      </w:del>
      <w:del w:id="213" w:author="Padgett, Noah" w:date="2020-10-21T01:36:00Z">
        <w:r w:rsidDel="00474D44">
          <w:delText>on</w:delText>
        </w:r>
      </w:del>
      <w:r>
        <w:t xml:space="preserve"> the </w:t>
      </w:r>
      <w:r>
        <w:lastRenderedPageBreak/>
        <w:t>construction of the joint prior</w:t>
      </w:r>
      <w:r>
        <w:rPr>
          <w:spacing w:val="-39"/>
        </w:rPr>
        <w:t xml:space="preserve"> </w:t>
      </w:r>
      <w:r>
        <w:t>distribution.</w:t>
      </w:r>
      <w:ins w:id="214" w:author="Padgett, Noah" w:date="2020-10-21T01:37:00Z">
        <w:r w:rsidR="00474D44">
          <w:t xml:space="preserve"> </w:t>
        </w:r>
      </w:ins>
    </w:p>
    <w:p w14:paraId="0FEE268C" w14:textId="3AD10A91" w:rsidR="00C944E3" w:rsidRDefault="00512462">
      <w:pPr>
        <w:pStyle w:val="BodyText"/>
        <w:spacing w:before="39" w:line="355" w:lineRule="auto"/>
        <w:ind w:left="120" w:right="250"/>
        <w:pPrChange w:id="215" w:author="Padgett, Noah" w:date="2020-10-21T01:37:00Z">
          <w:pPr>
            <w:pStyle w:val="BodyText"/>
            <w:spacing w:line="355" w:lineRule="auto"/>
            <w:ind w:left="120" w:right="377"/>
          </w:pPr>
        </w:pPrChange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ins w:id="216" w:author="Padgett, Noah" w:date="2020-10-21T01:37:00Z">
        <w:r w:rsidR="00474D44">
          <w:rPr>
            <w:spacing w:val="-22"/>
          </w:rPr>
          <w:t>in multiparamete</w:t>
        </w:r>
      </w:ins>
      <w:ins w:id="217" w:author="Padgett, Noah" w:date="2020-10-21T01:38:00Z">
        <w:r w:rsidR="00474D44">
          <w:rPr>
            <w:spacing w:val="-22"/>
          </w:rPr>
          <w:t xml:space="preserve">r problems </w:t>
        </w:r>
      </w:ins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1"/>
        </w:rPr>
        <w:t xml:space="preserve"> </w:t>
      </w:r>
      <w:r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 w:rsidRPr="00474D44">
        <w:rPr>
          <w:strike/>
          <w:rPrChange w:id="218" w:author="Padgett, Noah" w:date="2020-10-21T01:38:00Z">
            <w:rPr/>
          </w:rPrChange>
        </w:rPr>
        <w:t>in multiparameter</w:t>
      </w:r>
      <w:r w:rsidRPr="00474D44">
        <w:rPr>
          <w:strike/>
          <w:spacing w:val="15"/>
          <w:rPrChange w:id="219" w:author="Padgett, Noah" w:date="2020-10-21T01:38:00Z">
            <w:rPr>
              <w:spacing w:val="15"/>
            </w:rPr>
          </w:rPrChange>
        </w:rPr>
        <w:t xml:space="preserve"> </w:t>
      </w:r>
      <w:r w:rsidRPr="00474D44">
        <w:rPr>
          <w:strike/>
          <w:rPrChange w:id="220" w:author="Padgett, Noah" w:date="2020-10-21T01:38:00Z">
            <w:rPr/>
          </w:rPrChange>
        </w:rPr>
        <w:t>p</w:t>
      </w:r>
      <w:commentRangeStart w:id="221"/>
      <w:r w:rsidRPr="00474D44">
        <w:rPr>
          <w:strike/>
          <w:rPrChange w:id="222" w:author="Padgett, Noah" w:date="2020-10-21T01:38:00Z">
            <w:rPr/>
          </w:rPrChange>
        </w:rPr>
        <w:t>roblems.</w:t>
      </w:r>
      <w:commentRangeEnd w:id="221"/>
      <w:r w:rsidR="00077E82" w:rsidRPr="00474D44">
        <w:rPr>
          <w:rStyle w:val="CommentReference"/>
          <w:strike/>
          <w:rPrChange w:id="223" w:author="Padgett, Noah" w:date="2020-10-21T01:38:00Z">
            <w:rPr>
              <w:rStyle w:val="CommentReference"/>
            </w:rPr>
          </w:rPrChange>
        </w:rPr>
        <w:commentReference w:id="221"/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008F2C8E" w:rsidR="00C944E3" w:rsidDel="00474D44" w:rsidRDefault="00C944E3">
      <w:pPr>
        <w:spacing w:line="348" w:lineRule="auto"/>
        <w:rPr>
          <w:del w:id="224" w:author="Padgett, Noah" w:date="2020-10-21T01:38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1B708AB2" w:rsidR="00C944E3" w:rsidRDefault="005E0993">
      <w:pPr>
        <w:spacing w:before="168"/>
        <w:ind w:left="311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423FD80" wp14:editId="6ADF814E">
                <wp:simplePos x="0" y="0"/>
                <wp:positionH relativeFrom="page">
                  <wp:posOffset>3585210</wp:posOffset>
                </wp:positionH>
                <wp:positionV relativeFrom="paragraph">
                  <wp:posOffset>236220</wp:posOffset>
                </wp:positionV>
                <wp:extent cx="62230" cy="101600"/>
                <wp:effectExtent l="0" t="0" r="0" b="0"/>
                <wp:wrapNone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75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7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D80" id="Text Box 61" o:spid="_x0000_s1028" type="#_x0000_t202" style="position:absolute;left:0;text-align:left;margin-left:282.3pt;margin-top:18.6pt;width:4.9pt;height:8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" filled="f" stroked="f">
                <v:textbox inset="0,0,0,0">
                  <w:txbxContent>
                    <w:p w14:paraId="4FB05E75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7"/>
                          <w:sz w:val="16"/>
                        </w:rPr>
                        <w:t>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10"/>
          <w:sz w:val="24"/>
        </w:rPr>
        <w:t>κ</w:t>
      </w:r>
      <w:r w:rsidR="00512462"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 w:rsidR="00512462">
        <w:rPr>
          <w:rFonts w:ascii="Lucida Sans Unicode" w:hAnsi="Lucida Sans Unicode"/>
          <w:w w:val="110"/>
          <w:sz w:val="24"/>
        </w:rPr>
        <w:t>∼</w:t>
      </w:r>
      <w:r w:rsidR="00512462">
        <w:rPr>
          <w:rFonts w:ascii="Lucida Sans Unicode" w:hAnsi="Lucida Sans Unicode"/>
          <w:spacing w:val="-41"/>
          <w:w w:val="110"/>
          <w:sz w:val="24"/>
        </w:rPr>
        <w:t xml:space="preserve"> </w:t>
      </w:r>
      <w:r w:rsidR="00512462">
        <w:rPr>
          <w:rFonts w:ascii="Arial Black" w:hAnsi="Arial Black"/>
          <w:w w:val="110"/>
          <w:sz w:val="24"/>
        </w:rPr>
        <w:t>N(</w:t>
      </w:r>
      <w:r w:rsidR="00512462">
        <w:rPr>
          <w:rFonts w:ascii="Times New Roman" w:hAnsi="Times New Roman"/>
          <w:i/>
          <w:w w:val="110"/>
          <w:sz w:val="24"/>
        </w:rPr>
        <w:t>µ</w:t>
      </w:r>
      <w:r w:rsidR="00512462">
        <w:rPr>
          <w:rFonts w:ascii="Times New Roman" w:hAnsi="Times New Roman"/>
          <w:i/>
          <w:w w:val="110"/>
          <w:sz w:val="24"/>
          <w:vertAlign w:val="subscript"/>
        </w:rPr>
        <w:t>κ</w:t>
      </w:r>
      <w:r w:rsidR="00512462">
        <w:rPr>
          <w:rFonts w:ascii="Times New Roman" w:hAnsi="Times New Roman"/>
          <w:i/>
          <w:w w:val="110"/>
          <w:sz w:val="24"/>
        </w:rPr>
        <w:t>,</w:t>
      </w:r>
      <w:r w:rsidR="00512462"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0"/>
          <w:sz w:val="24"/>
        </w:rPr>
        <w:t>σ</w:t>
      </w:r>
      <w:r w:rsidR="00512462">
        <w:rPr>
          <w:spacing w:val="7"/>
          <w:w w:val="11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64C5FE02" w:rsidR="00C944E3" w:rsidRDefault="005E0993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3C0CAC0" wp14:editId="04CA6D0B">
                <wp:simplePos x="0" y="0"/>
                <wp:positionH relativeFrom="page">
                  <wp:posOffset>3582670</wp:posOffset>
                </wp:positionH>
                <wp:positionV relativeFrom="paragraph">
                  <wp:posOffset>577850</wp:posOffset>
                </wp:positionV>
                <wp:extent cx="48260" cy="10160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EF63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CAC0" id="Text Box 60" o:spid="_x0000_s1029" type="#_x0000_t202" style="position:absolute;left:0;text-align:left;margin-left:282.1pt;margin-top:45.5pt;width:3.8pt;height: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" filled="f" stroked="f">
                <v:textbox inset="0,0,0,0">
                  <w:txbxContent>
                    <w:p w14:paraId="62D6EF63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6"/>
                        </w:rPr>
                        <w:t>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rFonts w:ascii="Arial Black" w:hAnsi="Arial Black"/>
          <w:spacing w:val="-47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∼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Inverse</w:t>
      </w:r>
      <w:r w:rsidR="00512462">
        <w:rPr>
          <w:rFonts w:ascii="Arial Black" w:hAnsi="Arial Black"/>
          <w:spacing w:val="-53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−</w:t>
      </w:r>
      <w:r w:rsidR="00512462">
        <w:rPr>
          <w:rFonts w:ascii="Lucida Sans Unicode" w:hAnsi="Lucida Sans Unicode"/>
          <w:spacing w:val="-48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Wishart(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w w:val="95"/>
          <w:sz w:val="24"/>
          <w:vertAlign w:val="subscript"/>
        </w:rPr>
        <w:t>0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)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≥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 xml:space="preserve">M </w:t>
      </w:r>
      <w:proofErr w:type="spellStart"/>
      <w:r w:rsidR="00512462">
        <w:rPr>
          <w:rFonts w:ascii="Times New Roman" w:hAnsi="Times New Roman"/>
          <w:i/>
          <w:spacing w:val="13"/>
          <w:w w:val="105"/>
          <w:sz w:val="24"/>
        </w:rPr>
        <w:t>τj</w:t>
      </w:r>
      <w:proofErr w:type="spellEnd"/>
      <w:r w:rsidR="00512462"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>∼</w:t>
      </w:r>
      <w:r w:rsidR="00512462">
        <w:rPr>
          <w:rFonts w:ascii="Lucida Sans Unicode" w:hAnsi="Lucida Sans Unicode"/>
          <w:spacing w:val="-56"/>
          <w:sz w:val="24"/>
        </w:rPr>
        <w:t xml:space="preserve"> </w:t>
      </w:r>
      <w:r w:rsidR="00512462">
        <w:rPr>
          <w:rFonts w:ascii="Arial Black" w:hAnsi="Arial Black"/>
          <w:sz w:val="24"/>
        </w:rPr>
        <w:t>N(</w:t>
      </w:r>
      <w:r w:rsidR="00512462">
        <w:rPr>
          <w:rFonts w:ascii="Times New Roman" w:hAnsi="Times New Roman"/>
          <w:i/>
          <w:sz w:val="24"/>
        </w:rPr>
        <w:t>µ</w:t>
      </w:r>
      <w:r w:rsidR="00512462">
        <w:rPr>
          <w:rFonts w:ascii="Times New Roman" w:hAnsi="Times New Roman"/>
          <w:i/>
          <w:sz w:val="24"/>
          <w:vertAlign w:val="subscript"/>
        </w:rPr>
        <w:t>τ</w:t>
      </w:r>
      <w:r w:rsidR="00512462">
        <w:rPr>
          <w:rFonts w:ascii="Times New Roman" w:hAnsi="Times New Roman"/>
          <w:i/>
          <w:sz w:val="24"/>
        </w:rPr>
        <w:t xml:space="preserve"> , </w:t>
      </w:r>
      <w:r w:rsidR="00512462">
        <w:rPr>
          <w:rFonts w:ascii="Times New Roman" w:hAnsi="Times New Roman"/>
          <w:i/>
          <w:spacing w:val="6"/>
          <w:sz w:val="24"/>
        </w:rPr>
        <w:t>σ</w:t>
      </w:r>
      <w:r w:rsidR="00512462">
        <w:rPr>
          <w:spacing w:val="6"/>
          <w:sz w:val="24"/>
          <w:vertAlign w:val="superscript"/>
        </w:rPr>
        <w:t>2</w:t>
      </w:r>
      <w:r w:rsidR="00512462">
        <w:rPr>
          <w:rFonts w:ascii="Arial Black" w:hAnsi="Arial Black"/>
          <w:spacing w:val="6"/>
          <w:sz w:val="24"/>
        </w:rPr>
        <w:t>)</w:t>
      </w:r>
    </w:p>
    <w:p w14:paraId="1EFE01FF" w14:textId="499EECFC" w:rsidR="00C944E3" w:rsidRDefault="005E0993">
      <w:pPr>
        <w:spacing w:before="5"/>
        <w:ind w:left="2880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F0AE1" wp14:editId="762A2373">
                <wp:simplePos x="0" y="0"/>
                <wp:positionH relativeFrom="page">
                  <wp:posOffset>3585845</wp:posOffset>
                </wp:positionH>
                <wp:positionV relativeFrom="paragraph">
                  <wp:posOffset>132715</wp:posOffset>
                </wp:positionV>
                <wp:extent cx="62865" cy="101600"/>
                <wp:effectExtent l="0" t="0" r="0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43E7B" w14:textId="77777777" w:rsidR="003B6BEB" w:rsidRDefault="003B6BE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0AE1" id="Text Box 59" o:spid="_x0000_s1030" type="#_x0000_t202" style="position:absolute;left:0;text-align:left;margin-left:282.35pt;margin-top:10.45pt;width:4.95pt;height:8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" filled="f" stroked="f">
                <v:textbox inset="0,0,0,0">
                  <w:txbxContent>
                    <w:p w14:paraId="2B743E7B" w14:textId="77777777" w:rsidR="003B6BEB" w:rsidRDefault="003B6BE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spacing w:val="3"/>
          <w:w w:val="115"/>
          <w:sz w:val="24"/>
        </w:rPr>
        <w:t>λ</w:t>
      </w:r>
      <w:r w:rsidR="00512462"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proofErr w:type="spellEnd"/>
      <w:r w:rsidR="00512462"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 w:rsidR="00512462">
        <w:rPr>
          <w:rFonts w:ascii="Lucida Sans Unicode" w:hAnsi="Lucida Sans Unicode"/>
          <w:w w:val="115"/>
          <w:sz w:val="24"/>
        </w:rPr>
        <w:t>∼</w:t>
      </w:r>
      <w:r w:rsidR="00512462">
        <w:rPr>
          <w:rFonts w:ascii="Lucida Sans Unicode" w:hAnsi="Lucida Sans Unicode"/>
          <w:spacing w:val="-44"/>
          <w:w w:val="115"/>
          <w:sz w:val="24"/>
        </w:rPr>
        <w:t xml:space="preserve"> </w:t>
      </w:r>
      <w:r w:rsidR="00512462">
        <w:rPr>
          <w:rFonts w:ascii="Arial Black" w:hAnsi="Arial Black"/>
          <w:w w:val="115"/>
          <w:sz w:val="24"/>
        </w:rPr>
        <w:t>N(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</w:t>
      </w:r>
      <w:r w:rsidR="00512462"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5"/>
          <w:sz w:val="24"/>
        </w:rPr>
        <w:t>σ</w:t>
      </w:r>
      <w:r w:rsidR="00512462">
        <w:rPr>
          <w:spacing w:val="7"/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0FACE8D4" w:rsidR="00C944E3" w:rsidRDefault="00512462">
      <w:pPr>
        <w:spacing w:before="168"/>
        <w:ind w:left="2979"/>
        <w:rPr>
          <w:ins w:id="225" w:author="Padgett, Noah" w:date="2020-10-21T01:39:00Z"/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 xml:space="preserve">−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del w:id="226" w:author="Padgett, Noah" w:date="2020-10-22T17:44:00Z">
        <w:r w:rsidDel="00B23145">
          <w:rPr>
            <w:rFonts w:ascii="Times New Roman" w:hAnsi="Times New Roman"/>
            <w:i/>
            <w:sz w:val="24"/>
          </w:rPr>
          <w:delText>.</w:delText>
        </w:r>
      </w:del>
    </w:p>
    <w:p w14:paraId="776CCB0E" w14:textId="7BDABBA8" w:rsidR="00474D44" w:rsidRDefault="00474D44">
      <w:pPr>
        <w:spacing w:before="168"/>
        <w:ind w:left="2979"/>
        <w:rPr>
          <w:rFonts w:ascii="Times New Roman" w:hAnsi="Times New Roman"/>
          <w:i/>
          <w:sz w:val="24"/>
        </w:rPr>
      </w:pPr>
      <w:ins w:id="227" w:author="Padgett, Noah" w:date="2020-10-21T01:39:00Z">
        <w:r>
          <w:rPr>
            <w:rFonts w:ascii="Times New Roman" w:hAnsi="Times New Roman"/>
            <w:i/>
            <w:w w:val="105"/>
            <w:sz w:val="24"/>
          </w:rPr>
          <w:t>(add theta_{</w:t>
        </w:r>
        <w:proofErr w:type="spellStart"/>
        <w:r>
          <w:rPr>
            <w:rFonts w:ascii="Times New Roman" w:hAnsi="Times New Roman"/>
            <w:i/>
            <w:w w:val="105"/>
            <w:sz w:val="24"/>
          </w:rPr>
          <w:t>jk</w:t>
        </w:r>
        <w:proofErr w:type="spellEnd"/>
        <w:r>
          <w:rPr>
            <w:rFonts w:ascii="Times New Roman" w:hAnsi="Times New Roman"/>
            <w:i/>
            <w:w w:val="105"/>
            <w:sz w:val="24"/>
          </w:rPr>
          <w:t>} as normal prior)</w:t>
        </w:r>
      </w:ins>
      <w:ins w:id="228" w:author="Padgett, Noah" w:date="2020-10-22T17:44:00Z">
        <w:r w:rsidR="00B23145">
          <w:rPr>
            <w:rFonts w:ascii="Times New Roman" w:hAnsi="Times New Roman"/>
            <w:i/>
            <w:w w:val="105"/>
            <w:sz w:val="24"/>
          </w:rPr>
          <w:t>.</w:t>
        </w:r>
      </w:ins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proofErr w:type="spellStart"/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29D9E9A0" w14:textId="77777777" w:rsidR="00474D44" w:rsidRDefault="00512462">
      <w:pPr>
        <w:pStyle w:val="BodyText"/>
        <w:spacing w:line="355" w:lineRule="auto"/>
        <w:ind w:left="120" w:right="134" w:firstLine="720"/>
        <w:rPr>
          <w:ins w:id="229" w:author="Padgett, Noah" w:date="2020-10-21T01:40:00Z"/>
          <w:spacing w:val="-7"/>
        </w:rPr>
      </w:pPr>
      <w:r>
        <w:lastRenderedPageBreak/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 xml:space="preserve">easier include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25" w:history="1">
        <w:r>
          <w:t xml:space="preserve">2017), </w:t>
        </w:r>
      </w:hyperlink>
      <w:proofErr w:type="spellStart"/>
      <w:r>
        <w:rPr>
          <w:spacing w:val="-4"/>
        </w:rPr>
        <w:t>blavaan</w:t>
      </w:r>
      <w:proofErr w:type="spellEnd"/>
      <w:r>
        <w:rPr>
          <w:spacing w:val="-4"/>
        </w:rPr>
        <w:t xml:space="preserve"> </w:t>
      </w:r>
      <w:r>
        <w:t xml:space="preserve">(Merkle &amp; </w:t>
      </w:r>
      <w:proofErr w:type="spellStart"/>
      <w:r>
        <w:t>Rosseel</w:t>
      </w:r>
      <w:proofErr w:type="spellEnd"/>
      <w:r>
        <w:t xml:space="preserve">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proofErr w:type="spellStart"/>
      <w:r>
        <w:t>OpenBUGS</w:t>
      </w:r>
      <w:proofErr w:type="spellEnd"/>
      <w:r>
        <w:t xml:space="preserve"> (</w:t>
      </w:r>
      <w:proofErr w:type="spellStart"/>
      <w:r>
        <w:t>Surhone</w:t>
      </w:r>
      <w:proofErr w:type="spellEnd"/>
      <w:r>
        <w:t xml:space="preserve">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</w:p>
    <w:p w14:paraId="0001EFF0" w14:textId="311E14E3" w:rsidR="00474D44" w:rsidRDefault="00474D44">
      <w:pPr>
        <w:pStyle w:val="BodyText"/>
        <w:spacing w:line="355" w:lineRule="auto"/>
        <w:ind w:left="120" w:right="134" w:firstLine="720"/>
        <w:rPr>
          <w:ins w:id="230" w:author="Padgett, Noah" w:date="2020-10-21T01:40:00Z"/>
          <w:spacing w:val="-7"/>
        </w:rPr>
      </w:pPr>
      <w:ins w:id="231" w:author="Padgett, Noah" w:date="2020-10-21T01:40:00Z">
        <w:r>
          <w:rPr>
            <w:spacing w:val="-7"/>
          </w:rPr>
          <w:t xml:space="preserve">However, we propose a drastic simplification of the </w:t>
        </w:r>
      </w:ins>
      <w:ins w:id="232" w:author="Padgett, Noah" w:date="2020-10-21T01:41:00Z">
        <w:r>
          <w:rPr>
            <w:spacing w:val="-7"/>
          </w:rPr>
          <w:t>full Baye</w:t>
        </w:r>
      </w:ins>
      <w:ins w:id="233" w:author="Padgett, Noah" w:date="2020-10-21T01:42:00Z">
        <w:r>
          <w:rPr>
            <w:spacing w:val="-7"/>
          </w:rPr>
          <w:t>sian analysis with the aim of obtaining a rough approximation of a specific feature of the posterior.</w:t>
        </w:r>
      </w:ins>
    </w:p>
    <w:p w14:paraId="1591FB45" w14:textId="27E464F6" w:rsidR="00C944E3" w:rsidRDefault="00512462">
      <w:pPr>
        <w:pStyle w:val="BodyText"/>
        <w:spacing w:line="355" w:lineRule="auto"/>
        <w:ind w:left="120" w:right="134" w:firstLine="720"/>
      </w:pP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</w:t>
      </w:r>
      <w:del w:id="234" w:author="Grace Aquino" w:date="2020-10-20T21:09:00Z">
        <w:r w:rsidDel="00077E82">
          <w:delText>a</w:delText>
        </w:r>
      </w:del>
      <w:r>
        <w:t xml:space="preserve"> a rough approximation of specific </w:t>
      </w:r>
      <w:commentRangeStart w:id="235"/>
      <w:r>
        <w:t>features of the</w:t>
      </w:r>
      <w:r>
        <w:rPr>
          <w:spacing w:val="19"/>
        </w:rPr>
        <w:t xml:space="preserve"> </w:t>
      </w:r>
      <w:r>
        <w:t>posterior.</w:t>
      </w:r>
      <w:commentRangeEnd w:id="235"/>
      <w:r w:rsidR="00077E82">
        <w:rPr>
          <w:rStyle w:val="CommentReference"/>
        </w:rPr>
        <w:commentReference w:id="235"/>
      </w:r>
    </w:p>
    <w:p w14:paraId="1C613E57" w14:textId="42BE4A90" w:rsidR="00C944E3" w:rsidDel="00474D44" w:rsidRDefault="00512462">
      <w:pPr>
        <w:pStyle w:val="BodyText"/>
        <w:spacing w:line="355" w:lineRule="auto"/>
        <w:ind w:left="120" w:right="119" w:firstLine="720"/>
        <w:jc w:val="both"/>
        <w:rPr>
          <w:del w:id="236" w:author="Padgett, Noah" w:date="2020-10-21T01:43:00Z"/>
        </w:rPr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ins w:id="237" w:author="Padgett, Noah" w:date="2020-10-21T01:42:00Z">
        <w:r w:rsidR="00474D44">
          <w:rPr>
            <w:spacing w:val="-16"/>
          </w:rPr>
          <w:t>(1)</w:t>
        </w:r>
      </w:ins>
      <w:ins w:id="238" w:author="Padgett, Noah" w:date="2020-10-21T01:43:00Z">
        <w:r w:rsidR="00474D44">
          <w:rPr>
            <w:spacing w:val="-16"/>
          </w:rPr>
          <w:t xml:space="preserve">, </w:t>
        </w:r>
      </w:ins>
      <w:del w:id="239" w:author="Padgett, Noah" w:date="2020-10-21T01:42:00Z">
        <w:r w:rsidDel="00474D44">
          <w:delText>“Proposed</w:delText>
        </w:r>
        <w:r w:rsidDel="00474D44">
          <w:rPr>
            <w:spacing w:val="-16"/>
          </w:rPr>
          <w:delText xml:space="preserve"> </w:delText>
        </w:r>
        <w:r w:rsidDel="00474D44">
          <w:delText>Probabilistic</w:delText>
        </w:r>
        <w:r w:rsidDel="00474D44">
          <w:rPr>
            <w:spacing w:val="-15"/>
          </w:rPr>
          <w:delText xml:space="preserve"> </w:delText>
        </w:r>
        <w:r w:rsidDel="00474D44">
          <w:delText>Method”,</w:delText>
        </w:r>
        <w:r w:rsidDel="00474D44">
          <w:rPr>
            <w:spacing w:val="-17"/>
          </w:rPr>
          <w:delText xml:space="preserve"> </w:delText>
        </w:r>
      </w:del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193F607D" w:rsidR="00C944E3" w:rsidDel="00474D44" w:rsidRDefault="00C944E3">
      <w:pPr>
        <w:pStyle w:val="BodyText"/>
        <w:spacing w:line="355" w:lineRule="auto"/>
        <w:ind w:left="120" w:right="119" w:firstLine="720"/>
        <w:jc w:val="both"/>
        <w:rPr>
          <w:del w:id="240" w:author="Padgett, Noah" w:date="2020-10-21T01:43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  <w:pPrChange w:id="241" w:author="Padgett, Noah" w:date="2020-10-21T01:43:00Z">
          <w:pPr>
            <w:spacing w:line="355" w:lineRule="auto"/>
            <w:jc w:val="both"/>
          </w:pPr>
        </w:pPrChange>
      </w:pPr>
    </w:p>
    <w:p w14:paraId="1CF5D304" w14:textId="1BF0B19E" w:rsidR="00C944E3" w:rsidRDefault="00474D44">
      <w:pPr>
        <w:pStyle w:val="BodyText"/>
        <w:spacing w:before="110" w:line="355" w:lineRule="auto"/>
        <w:ind w:left="120" w:right="109"/>
      </w:pPr>
      <w:ins w:id="242" w:author="Padgett, Noah" w:date="2020-10-21T01:43:00Z">
        <w:r>
          <w:t xml:space="preserve"> </w:t>
        </w:r>
      </w:ins>
      <w:r w:rsidR="00512462">
        <w:t>certainly</w:t>
      </w:r>
      <w:r w:rsidR="00512462">
        <w:rPr>
          <w:spacing w:val="-2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2"/>
        </w:rPr>
        <w:t xml:space="preserve"> </w:t>
      </w:r>
      <w:r w:rsidR="00512462">
        <w:t>used</w:t>
      </w:r>
      <w:r w:rsidR="00512462">
        <w:rPr>
          <w:spacing w:val="-23"/>
        </w:rPr>
        <w:t xml:space="preserve"> </w:t>
      </w:r>
      <w:r w:rsidR="00512462">
        <w:t>for</w:t>
      </w:r>
      <w:r w:rsidR="00512462">
        <w:rPr>
          <w:spacing w:val="-22"/>
        </w:rPr>
        <w:t xml:space="preserve"> </w:t>
      </w:r>
      <w:r w:rsidR="00512462">
        <w:t>this</w:t>
      </w:r>
      <w:r w:rsidR="00512462">
        <w:rPr>
          <w:spacing w:val="-23"/>
        </w:rPr>
        <w:t xml:space="preserve"> </w:t>
      </w:r>
      <w:r w:rsidR="00512462">
        <w:t>purpose.</w:t>
      </w:r>
      <w:r w:rsidR="00512462">
        <w:rPr>
          <w:spacing w:val="-8"/>
        </w:rPr>
        <w:t xml:space="preserve"> </w:t>
      </w:r>
      <w:r w:rsidR="00512462">
        <w:rPr>
          <w:spacing w:val="-3"/>
        </w:rPr>
        <w:t>However,</w:t>
      </w:r>
      <w:r w:rsidR="00512462">
        <w:rPr>
          <w:spacing w:val="-22"/>
        </w:rPr>
        <w:t xml:space="preserve"> </w:t>
      </w:r>
      <w:r w:rsidR="00512462">
        <w:t>our</w:t>
      </w:r>
      <w:r w:rsidR="00512462">
        <w:rPr>
          <w:spacing w:val="-23"/>
        </w:rPr>
        <w:t xml:space="preserve"> </w:t>
      </w:r>
      <w:r w:rsidR="00512462">
        <w:rPr>
          <w:spacing w:val="-3"/>
        </w:rPr>
        <w:t>intent</w:t>
      </w:r>
      <w:r w:rsidR="00512462">
        <w:rPr>
          <w:spacing w:val="-22"/>
        </w:rPr>
        <w:t xml:space="preserve"> </w:t>
      </w:r>
      <w:r w:rsidR="00512462">
        <w:t>is</w:t>
      </w:r>
      <w:r w:rsidR="00512462">
        <w:rPr>
          <w:spacing w:val="-23"/>
        </w:rPr>
        <w:t xml:space="preserve"> </w:t>
      </w:r>
      <w:r w:rsidR="00512462">
        <w:t>to</w:t>
      </w:r>
      <w:r w:rsidR="00512462">
        <w:rPr>
          <w:spacing w:val="-22"/>
        </w:rPr>
        <w:t xml:space="preserve"> </w:t>
      </w:r>
      <w:r w:rsidR="00512462">
        <w:t>provide</w:t>
      </w:r>
      <w:r w:rsidR="00512462">
        <w:rPr>
          <w:spacing w:val="-23"/>
        </w:rPr>
        <w:t xml:space="preserve"> </w:t>
      </w:r>
      <w:r w:rsidR="00512462">
        <w:t>a</w:t>
      </w:r>
      <w:r w:rsidR="00512462">
        <w:rPr>
          <w:spacing w:val="-22"/>
        </w:rPr>
        <w:t xml:space="preserve"> </w:t>
      </w:r>
      <w:r w:rsidR="00512462">
        <w:t>simpler,</w:t>
      </w:r>
      <w:r w:rsidR="00512462">
        <w:rPr>
          <w:spacing w:val="-22"/>
        </w:rPr>
        <w:t xml:space="preserve"> </w:t>
      </w:r>
      <w:r w:rsidR="00512462">
        <w:rPr>
          <w:spacing w:val="-3"/>
        </w:rPr>
        <w:t>quicker,</w:t>
      </w:r>
      <w:r w:rsidR="00512462">
        <w:rPr>
          <w:spacing w:val="-22"/>
        </w:rPr>
        <w:t xml:space="preserve"> </w:t>
      </w:r>
      <w:r w:rsidR="00512462">
        <w:t>and less</w:t>
      </w:r>
      <w:r w:rsidR="00512462">
        <w:rPr>
          <w:spacing w:val="-26"/>
        </w:rPr>
        <w:t xml:space="preserve"> </w:t>
      </w:r>
      <w:r w:rsidR="00512462">
        <w:t>computationally</w:t>
      </w:r>
      <w:r w:rsidR="00512462">
        <w:rPr>
          <w:spacing w:val="-26"/>
        </w:rPr>
        <w:t xml:space="preserve"> </w:t>
      </w:r>
      <w:r w:rsidR="00512462">
        <w:rPr>
          <w:spacing w:val="-3"/>
        </w:rPr>
        <w:t>intensive</w:t>
      </w:r>
      <w:r w:rsidR="00512462">
        <w:rPr>
          <w:spacing w:val="-25"/>
        </w:rPr>
        <w:t xml:space="preserve"> </w:t>
      </w:r>
      <w:r w:rsidR="00512462">
        <w:t>approach</w:t>
      </w:r>
      <w:r w:rsidR="00512462">
        <w:rPr>
          <w:spacing w:val="-26"/>
        </w:rPr>
        <w:t xml:space="preserve"> </w:t>
      </w:r>
      <w:r w:rsidR="00512462">
        <w:t>that</w:t>
      </w:r>
      <w:r w:rsidR="00512462">
        <w:rPr>
          <w:spacing w:val="-25"/>
        </w:rPr>
        <w:t xml:space="preserve"> </w:t>
      </w:r>
      <w:r w:rsidR="00512462">
        <w:t>can</w:t>
      </w:r>
      <w:r w:rsidR="00512462">
        <w:rPr>
          <w:spacing w:val="-26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6"/>
        </w:rPr>
        <w:t xml:space="preserve"> </w:t>
      </w:r>
      <w:r w:rsidR="00512462">
        <w:t>utilized</w:t>
      </w:r>
      <w:r w:rsidR="00512462">
        <w:rPr>
          <w:spacing w:val="-25"/>
        </w:rPr>
        <w:t xml:space="preserve"> </w:t>
      </w:r>
      <w:r w:rsidR="00512462">
        <w:t>as</w:t>
      </w:r>
      <w:r w:rsidR="00512462">
        <w:rPr>
          <w:spacing w:val="-26"/>
        </w:rPr>
        <w:t xml:space="preserve"> </w:t>
      </w:r>
      <w:r w:rsidR="00512462">
        <w:t>part</w:t>
      </w:r>
      <w:r w:rsidR="00512462">
        <w:rPr>
          <w:spacing w:val="-25"/>
        </w:rPr>
        <w:t xml:space="preserve"> </w:t>
      </w:r>
      <w:r w:rsidR="00512462">
        <w:t>of</w:t>
      </w:r>
      <w:r w:rsidR="00512462">
        <w:rPr>
          <w:spacing w:val="-26"/>
        </w:rPr>
        <w:t xml:space="preserve"> </w:t>
      </w:r>
      <w:r w:rsidR="00512462">
        <w:t>the</w:t>
      </w:r>
      <w:r w:rsidR="00512462">
        <w:rPr>
          <w:spacing w:val="-26"/>
        </w:rPr>
        <w:t xml:space="preserve"> </w:t>
      </w:r>
      <w:r w:rsidR="00512462">
        <w:t>model</w:t>
      </w:r>
      <w:r w:rsidR="00512462">
        <w:rPr>
          <w:spacing w:val="-25"/>
        </w:rPr>
        <w:t xml:space="preserve"> </w:t>
      </w:r>
      <w:r w:rsidR="00512462">
        <w:rPr>
          <w:spacing w:val="-3"/>
        </w:rPr>
        <w:t xml:space="preserve">evaluation </w:t>
      </w:r>
      <w:r w:rsidR="00512462">
        <w:t xml:space="preserve">process for local fit assessment. The complex posterior distribution built up till </w:t>
      </w:r>
      <w:r w:rsidR="00512462">
        <w:rPr>
          <w:spacing w:val="-3"/>
        </w:rPr>
        <w:t xml:space="preserve">now </w:t>
      </w:r>
      <w:r w:rsidR="00512462">
        <w:t>is simplified</w:t>
      </w:r>
      <w:r w:rsidR="00512462">
        <w:rPr>
          <w:spacing w:val="-20"/>
        </w:rPr>
        <w:t xml:space="preserve"> </w:t>
      </w:r>
      <w:r w:rsidR="00512462">
        <w:t>as</w:t>
      </w:r>
      <w:r w:rsidR="00512462">
        <w:rPr>
          <w:spacing w:val="-19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9"/>
        </w:rPr>
        <w:t xml:space="preserve"> </w:t>
      </w:r>
      <w:r w:rsidR="00512462">
        <w:t>shift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sampling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marginal</w:t>
      </w:r>
      <w:r w:rsidR="00512462">
        <w:rPr>
          <w:spacing w:val="-19"/>
        </w:rPr>
        <w:t xml:space="preserve"> </w:t>
      </w:r>
      <w:r w:rsidR="00512462">
        <w:t>posterior</w:t>
      </w:r>
      <w:r w:rsidR="00512462">
        <w:rPr>
          <w:spacing w:val="-20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specific</w:t>
      </w:r>
      <w:r w:rsidR="00512462">
        <w:rPr>
          <w:spacing w:val="-19"/>
        </w:rPr>
        <w:t xml:space="preserve"> </w:t>
      </w:r>
      <w:r w:rsidR="00512462">
        <w:t>conditional posterior</w:t>
      </w:r>
      <w:r w:rsidR="00512462">
        <w:rPr>
          <w:spacing w:val="-31"/>
        </w:rPr>
        <w:t xml:space="preserve"> </w:t>
      </w:r>
      <w:r w:rsidR="00512462">
        <w:t>for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0"/>
        </w:rPr>
        <w:t xml:space="preserve"> </w:t>
      </w:r>
      <w:r w:rsidR="00512462">
        <w:t>parameter.</w:t>
      </w:r>
      <w:r w:rsidR="00512462">
        <w:rPr>
          <w:spacing w:val="-18"/>
        </w:rPr>
        <w:t xml:space="preserve"> </w:t>
      </w:r>
      <w:r w:rsidR="00512462">
        <w:t>Meaning</w:t>
      </w:r>
      <w:r w:rsidR="00512462">
        <w:rPr>
          <w:spacing w:val="-31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30"/>
        </w:rPr>
        <w:t xml:space="preserve"> </w:t>
      </w:r>
      <w:r w:rsidR="00512462">
        <w:t>sample</w:t>
      </w:r>
      <w:r w:rsidR="00512462">
        <w:rPr>
          <w:spacing w:val="-30"/>
        </w:rPr>
        <w:t xml:space="preserve"> </w:t>
      </w:r>
      <w:r w:rsidR="00512462">
        <w:t>from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1"/>
        </w:rPr>
        <w:t xml:space="preserve"> </w:t>
      </w:r>
      <w:r w:rsidR="00512462">
        <w:t>posterior</w:t>
      </w:r>
      <w:r w:rsidR="00512462">
        <w:rPr>
          <w:spacing w:val="-30"/>
        </w:rPr>
        <w:t xml:space="preserve"> </w:t>
      </w:r>
      <w:r w:rsidR="00512462">
        <w:rPr>
          <w:spacing w:val="-4"/>
        </w:rPr>
        <w:t>by</w:t>
      </w:r>
      <w:r w:rsidR="00512462">
        <w:rPr>
          <w:spacing w:val="-30"/>
        </w:rPr>
        <w:t xml:space="preserve"> </w:t>
      </w:r>
      <w:r w:rsidR="00512462">
        <w:t>fixing</w:t>
      </w:r>
      <w:r w:rsidR="00512462">
        <w:rPr>
          <w:spacing w:val="-30"/>
        </w:rPr>
        <w:t xml:space="preserve"> </w:t>
      </w:r>
      <w:r w:rsidR="00512462">
        <w:t>estimates</w:t>
      </w:r>
      <w:r w:rsidR="00512462">
        <w:rPr>
          <w:spacing w:val="-31"/>
        </w:rPr>
        <w:t xml:space="preserve"> </w:t>
      </w:r>
      <w:r w:rsidR="00512462">
        <w:t>of loadings,</w:t>
      </w:r>
      <w:r w:rsidR="00512462">
        <w:rPr>
          <w:spacing w:val="-20"/>
        </w:rPr>
        <w:t xml:space="preserve"> </w:t>
      </w:r>
      <w:r w:rsidR="00512462">
        <w:t>error</w:t>
      </w:r>
      <w:r w:rsidR="00512462">
        <w:rPr>
          <w:spacing w:val="-18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etc.</w:t>
      </w:r>
      <w:r w:rsidR="00512462">
        <w:rPr>
          <w:spacing w:val="-4"/>
        </w:rPr>
        <w:t xml:space="preserve"> </w:t>
      </w:r>
      <w:r w:rsidR="00512462">
        <w:t>in</w:t>
      </w:r>
      <w:r w:rsidR="00512462">
        <w:rPr>
          <w:spacing w:val="-19"/>
        </w:rPr>
        <w:t xml:space="preserve"> </w:t>
      </w:r>
      <w:r w:rsidR="00512462">
        <w:t>order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reduce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model</w:t>
      </w:r>
      <w:r w:rsidR="00512462">
        <w:rPr>
          <w:spacing w:val="-18"/>
        </w:rPr>
        <w:t xml:space="preserve"> </w:t>
      </w:r>
      <w:r w:rsidR="00512462">
        <w:t>down to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1"/>
        </w:rPr>
        <w:t xml:space="preserve"> </w:t>
      </w:r>
      <w:r w:rsidR="00512462">
        <w:t>single</w:t>
      </w:r>
      <w:r w:rsidR="00512462">
        <w:rPr>
          <w:spacing w:val="-20"/>
        </w:rPr>
        <w:t xml:space="preserve"> </w:t>
      </w:r>
      <w:r w:rsidR="00512462">
        <w:t>parameter</w:t>
      </w:r>
      <w:r w:rsidR="00512462">
        <w:rPr>
          <w:spacing w:val="-21"/>
        </w:rPr>
        <w:t xml:space="preserve"> </w:t>
      </w:r>
      <w:r w:rsidR="00512462">
        <w:t>problem.</w:t>
      </w:r>
      <w:r w:rsidR="00512462">
        <w:rPr>
          <w:spacing w:val="-7"/>
        </w:rPr>
        <w:t xml:space="preserve"> </w:t>
      </w:r>
      <w:r w:rsidR="00512462">
        <w:t>Then</w:t>
      </w:r>
      <w:ins w:id="243" w:author="Padgett, Noah" w:date="2020-10-22T17:40:00Z">
        <w:r w:rsidR="00B23145">
          <w:t>, we can use Laplace’s method</w:t>
        </w:r>
      </w:ins>
      <w:r w:rsidR="00512462">
        <w:rPr>
          <w:spacing w:val="-21"/>
        </w:rPr>
        <w:t xml:space="preserve"> </w:t>
      </w:r>
      <w:ins w:id="244" w:author="Padgett, Noah" w:date="2020-10-22T17:41:00Z">
        <w:r w:rsidR="00B23145">
          <w:rPr>
            <w:spacing w:val="-21"/>
          </w:rPr>
          <w:t>to form a normal distribution approximation</w:t>
        </w:r>
        <w:r w:rsidR="00B23145">
          <w:rPr>
            <w:spacing w:val="-20"/>
          </w:rPr>
          <w:t xml:space="preserve"> to the </w:t>
        </w:r>
      </w:ins>
      <w:del w:id="245" w:author="Padgett, Noah" w:date="2020-10-22T17:41:00Z">
        <w:r w:rsidR="00512462" w:rsidDel="00B23145">
          <w:delText>a</w:delText>
        </w:r>
      </w:del>
      <w:del w:id="246" w:author="Padgett, Noah" w:date="2020-10-21T01:44:00Z">
        <w:r w:rsidR="00512462" w:rsidDel="00C745F3">
          <w:rPr>
            <w:spacing w:val="-21"/>
          </w:rPr>
          <w:delText xml:space="preserve"> </w:delText>
        </w:r>
        <w:r w:rsidR="00512462" w:rsidDel="00C745F3">
          <w:delText>very</w:delText>
        </w:r>
      </w:del>
      <w:del w:id="247" w:author="Padgett, Noah" w:date="2020-10-22T17:41:00Z">
        <w:r w:rsidR="00512462" w:rsidDel="00B23145">
          <w:rPr>
            <w:spacing w:val="-20"/>
          </w:rPr>
          <w:delText xml:space="preserve"> </w:delText>
        </w:r>
        <w:r w:rsidR="00512462" w:rsidDel="00B23145">
          <w:delText>simple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delText>and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generalize-ab</w:delText>
        </w:r>
        <w:commentRangeStart w:id="248"/>
        <w:commentRangeStart w:id="249"/>
        <w:r w:rsidR="00512462" w:rsidDel="00B23145">
          <w:delText>le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method</w:delText>
        </w:r>
        <w:r w:rsidR="00512462" w:rsidDel="00B23145">
          <w:rPr>
            <w:spacing w:val="-21"/>
          </w:rPr>
          <w:delText xml:space="preserve"> </w:delText>
        </w:r>
        <w:commentRangeEnd w:id="248"/>
        <w:r w:rsidR="00F65627" w:rsidDel="00B23145">
          <w:rPr>
            <w:rStyle w:val="CommentReference"/>
          </w:rPr>
          <w:commentReference w:id="248"/>
        </w:r>
        <w:commentRangeEnd w:id="249"/>
        <w:r w:rsidR="00C745F3" w:rsidDel="00B23145">
          <w:rPr>
            <w:rStyle w:val="CommentReference"/>
          </w:rPr>
          <w:commentReference w:id="249"/>
        </w:r>
        <w:r w:rsidR="00512462" w:rsidDel="00B23145">
          <w:delText>is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rPr>
            <w:spacing w:val="-4"/>
          </w:rPr>
          <w:delText xml:space="preserve">available </w:delText>
        </w:r>
        <w:r w:rsidR="00512462" w:rsidDel="00B23145">
          <w:delText>for</w:delText>
        </w:r>
        <w:r w:rsidR="00512462" w:rsidDel="00B23145">
          <w:rPr>
            <w:spacing w:val="-12"/>
          </w:rPr>
          <w:delText xml:space="preserve"> </w:delText>
        </w:r>
      </w:del>
      <w:del w:id="250" w:author="Padgett, Noah" w:date="2020-10-21T01:45:00Z">
        <w:r w:rsidR="00512462" w:rsidDel="00C745F3">
          <w:delText>approximately</w:delText>
        </w:r>
        <w:r w:rsidR="00512462" w:rsidDel="00C745F3">
          <w:rPr>
            <w:spacing w:val="-11"/>
          </w:rPr>
          <w:delText xml:space="preserve"> </w:delText>
        </w:r>
      </w:del>
      <w:del w:id="251" w:author="Padgett, Noah" w:date="2020-10-22T17:41:00Z">
        <w:r w:rsidR="00512462" w:rsidDel="00B23145">
          <w:delText>sampling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from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the</w:delText>
        </w:r>
        <w:r w:rsidR="00512462" w:rsidDel="00B23145">
          <w:rPr>
            <w:spacing w:val="-12"/>
          </w:rPr>
          <w:delText xml:space="preserve"> </w:delText>
        </w:r>
      </w:del>
      <w:r w:rsidR="00512462">
        <w:t>conditional</w:t>
      </w:r>
      <w:r w:rsidR="00512462">
        <w:rPr>
          <w:spacing w:val="-11"/>
        </w:rPr>
        <w:t xml:space="preserve"> </w:t>
      </w:r>
      <w:r w:rsidR="00512462">
        <w:t>posterior</w:t>
      </w:r>
      <w:r w:rsidR="00512462">
        <w:rPr>
          <w:spacing w:val="-12"/>
        </w:rPr>
        <w:t xml:space="preserve"> </w:t>
      </w:r>
      <w:r w:rsidR="00512462">
        <w:t>of</w:t>
      </w:r>
      <w:r w:rsidR="00512462">
        <w:rPr>
          <w:spacing w:val="-11"/>
        </w:rPr>
        <w:t xml:space="preserve"> </w:t>
      </w:r>
      <w:r w:rsidR="00512462">
        <w:t>parameter(s)</w:t>
      </w:r>
      <w:r w:rsidR="00512462">
        <w:rPr>
          <w:spacing w:val="-11"/>
        </w:rPr>
        <w:t xml:space="preserve"> </w:t>
      </w:r>
      <w:r w:rsidR="00512462">
        <w:t>of</w:t>
      </w:r>
      <w:r w:rsidR="00512462">
        <w:rPr>
          <w:spacing w:val="-12"/>
        </w:rPr>
        <w:t xml:space="preserve"> </w:t>
      </w:r>
      <w:r w:rsidR="00512462">
        <w:t>interest</w:t>
      </w:r>
      <w:ins w:id="252" w:author="Padgett, Noah" w:date="2020-10-22T17:41:00Z">
        <w:r w:rsidR="00B23145">
          <w:t xml:space="preserve"> which we can then</w:t>
        </w:r>
      </w:ins>
      <w:ins w:id="253" w:author="Padgett, Noah" w:date="2020-10-22T17:42:00Z">
        <w:r w:rsidR="00B23145">
          <w:t xml:space="preserve"> draw samples to f</w:t>
        </w:r>
      </w:ins>
      <w:ins w:id="254" w:author="Padgett, Noah" w:date="2020-10-22T17:44:00Z">
        <w:r w:rsidR="00B23145">
          <w:t>ro</w:t>
        </w:r>
      </w:ins>
      <w:ins w:id="255" w:author="Padgett, Noah" w:date="2020-10-22T17:43:00Z">
        <w:r w:rsidR="00B23145">
          <w:t>m the</w:t>
        </w:r>
      </w:ins>
      <w:ins w:id="256" w:author="Padgett, Noah" w:date="2020-10-22T17:44:00Z">
        <w:r w:rsidR="00B23145">
          <w:t xml:space="preserve"> approximated</w:t>
        </w:r>
      </w:ins>
      <w:ins w:id="257" w:author="Padgett, Noah" w:date="2020-10-22T17:43:00Z">
        <w:r w:rsidR="00B23145">
          <w:t xml:space="preserve"> </w:t>
        </w:r>
      </w:ins>
      <w:ins w:id="258" w:author="Padgett, Noah" w:date="2020-10-22T17:42:00Z">
        <w:r w:rsidR="00B23145">
          <w:t>posterior</w:t>
        </w:r>
      </w:ins>
      <w:r w:rsidR="00512462">
        <w:t>.</w:t>
      </w:r>
    </w:p>
    <w:p w14:paraId="1DAD004B" w14:textId="62DEE59E" w:rsidR="00C944E3" w:rsidDel="00B23145" w:rsidRDefault="00512462">
      <w:pPr>
        <w:pStyle w:val="BodyText"/>
        <w:spacing w:line="355" w:lineRule="auto"/>
        <w:ind w:left="120" w:right="112" w:firstLine="720"/>
        <w:rPr>
          <w:del w:id="259" w:author="Padgett, Noah" w:date="2020-10-22T17:43:00Z"/>
        </w:rPr>
      </w:pPr>
      <w:del w:id="260" w:author="Padgett, Noah" w:date="2020-10-22T17:43:00Z">
        <w:r w:rsidDel="00B23145">
          <w:delText xml:space="preserve">This approach </w:delText>
        </w:r>
        <w:r w:rsidDel="00B23145">
          <w:rPr>
            <w:spacing w:val="-3"/>
          </w:rPr>
          <w:delText xml:space="preserve">may work </w:delText>
        </w:r>
        <w:r w:rsidDel="00B23145">
          <w:delText>as follows for approximating the posterior of a specific factor</w:delText>
        </w:r>
        <w:r w:rsidDel="00B23145">
          <w:rPr>
            <w:spacing w:val="-15"/>
          </w:rPr>
          <w:delText xml:space="preserve"> </w:delText>
        </w:r>
        <w:r w:rsidDel="00B23145">
          <w:delText>loading</w:delText>
        </w:r>
        <w:r w:rsidDel="00B23145">
          <w:rPr>
            <w:spacing w:val="-16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>,</w:delText>
        </w:r>
        <w:r w:rsidDel="00B23145">
          <w:rPr>
            <w:spacing w:val="-14"/>
          </w:rPr>
          <w:delText xml:space="preserve"> </w:delText>
        </w:r>
        <w:r w:rsidDel="00B23145">
          <w:delText>the</w:delText>
        </w:r>
        <w:r w:rsidDel="00B23145">
          <w:rPr>
            <w:spacing w:val="-15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</w:rPr>
          <w:delText>z</w:delText>
        </w:r>
        <w:r w:rsidDel="00B23145">
          <w:rPr>
            <w:rFonts w:ascii="Times New Roman" w:hAnsi="Times New Roman"/>
            <w:i/>
            <w:spacing w:val="3"/>
            <w:vertAlign w:val="superscript"/>
          </w:rPr>
          <w:delText>th</w:delText>
        </w:r>
        <w:r w:rsidDel="00B23145">
          <w:rPr>
            <w:rFonts w:ascii="Times New Roman" w:hAnsi="Times New Roman"/>
            <w:i/>
            <w:spacing w:val="-8"/>
          </w:rPr>
          <w:delText xml:space="preserve"> </w:delText>
        </w:r>
        <w:r w:rsidDel="00B23145">
          <w:delText>loading</w:delText>
        </w:r>
        <w:r w:rsidDel="00B23145">
          <w:rPr>
            <w:spacing w:val="-15"/>
          </w:rPr>
          <w:delText xml:space="preserve"> </w:delText>
        </w:r>
        <w:r w:rsidDel="00B23145">
          <w:delText>of</w:delText>
        </w:r>
        <w:r w:rsidDel="00B23145">
          <w:rPr>
            <w:spacing w:val="-15"/>
          </w:rPr>
          <w:delText xml:space="preserve"> </w:delText>
        </w:r>
        <w:r w:rsidDel="00B23145">
          <w:delText>factor</w:delText>
        </w:r>
        <w:r w:rsidDel="00B23145">
          <w:rPr>
            <w:spacing w:val="-15"/>
          </w:rPr>
          <w:delText xml:space="preserve"> </w:delText>
        </w:r>
        <w:r w:rsidDel="00B23145">
          <w:delText>1.</w:delText>
        </w:r>
        <w:r w:rsidDel="00B23145">
          <w:rPr>
            <w:spacing w:val="5"/>
          </w:rPr>
          <w:delText xml:space="preserve"> </w:delText>
        </w:r>
        <w:r w:rsidDel="00B23145">
          <w:delText>If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utilize</w:delText>
        </w:r>
        <w:r w:rsidDel="00B23145">
          <w:rPr>
            <w:spacing w:val="-15"/>
          </w:rPr>
          <w:delText xml:space="preserve"> </w:delText>
        </w:r>
        <w:r w:rsidDel="00B23145">
          <w:delText>the</w:delText>
        </w:r>
        <w:r w:rsidDel="00B23145">
          <w:rPr>
            <w:spacing w:val="-14"/>
          </w:rPr>
          <w:delText xml:space="preserve"> </w:delText>
        </w:r>
        <w:r w:rsidDel="00B23145">
          <w:delText>nice</w:delText>
        </w:r>
        <w:r w:rsidDel="00B23145">
          <w:rPr>
            <w:spacing w:val="-15"/>
          </w:rPr>
          <w:delText xml:space="preserve"> </w:delText>
        </w:r>
        <w:r w:rsidDel="00B23145">
          <w:delText>simplifications</w:delText>
        </w:r>
        <w:r w:rsidDel="00B23145">
          <w:rPr>
            <w:spacing w:val="-15"/>
          </w:rPr>
          <w:delText xml:space="preserve"> </w:delText>
        </w:r>
        <w:r w:rsidDel="00B23145">
          <w:delText>likelihood that</w:delText>
        </w:r>
        <w:r w:rsidDel="00B23145">
          <w:rPr>
            <w:spacing w:val="-5"/>
          </w:rPr>
          <w:delText xml:space="preserve"> </w:delText>
        </w:r>
        <w:r w:rsidDel="00B23145">
          <w:delText>result</w:delText>
        </w:r>
        <w:r w:rsidDel="00B23145">
          <w:rPr>
            <w:spacing w:val="-5"/>
          </w:rPr>
          <w:delText xml:space="preserve"> </w:delText>
        </w:r>
        <w:r w:rsidDel="00B23145">
          <w:delText>from</w:delText>
        </w:r>
        <w:r w:rsidDel="00B23145">
          <w:rPr>
            <w:spacing w:val="-4"/>
          </w:rPr>
          <w:delText xml:space="preserve"> </w:delText>
        </w:r>
        <w:r w:rsidDel="00B23145">
          <w:delText>the</w:delText>
        </w:r>
        <w:r w:rsidDel="00B23145">
          <w:rPr>
            <w:spacing w:val="-5"/>
          </w:rPr>
          <w:delText xml:space="preserve"> </w:delText>
        </w:r>
        <w:r w:rsidDel="00B23145">
          <w:delText>independence</w:delText>
        </w:r>
        <w:r w:rsidDel="00B23145">
          <w:rPr>
            <w:spacing w:val="-4"/>
          </w:rPr>
          <w:delText xml:space="preserve"> </w:delText>
        </w:r>
        <w:r w:rsidDel="00B23145">
          <w:delText>assumptions,</w:delText>
        </w:r>
        <w:r w:rsidDel="00B23145">
          <w:rPr>
            <w:spacing w:val="-5"/>
          </w:rPr>
          <w:delText xml:space="preserve"> </w:delText>
        </w:r>
        <w:r w:rsidDel="00B23145">
          <w:delText>then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  <w:r w:rsidDel="00B23145">
          <w:rPr>
            <w:spacing w:val="-4"/>
          </w:rPr>
          <w:delText xml:space="preserve"> </w:delText>
        </w:r>
        <w:r w:rsidDel="00B23145">
          <w:delText>posterior</w:delText>
        </w:r>
        <w:r w:rsidDel="00B23145">
          <w:rPr>
            <w:spacing w:val="-5"/>
          </w:rPr>
          <w:delText xml:space="preserve"> </w:delText>
        </w:r>
        <w:r w:rsidDel="00B23145">
          <w:delText>simplifies</w:delText>
        </w:r>
        <w:r w:rsidDel="00B23145">
          <w:rPr>
            <w:spacing w:val="-4"/>
          </w:rPr>
          <w:delText xml:space="preserve"> </w:delText>
        </w:r>
        <w:r w:rsidDel="00B23145">
          <w:delText>to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</w:del>
    </w:p>
    <w:p w14:paraId="10F10DCC" w14:textId="6FB3FF9B" w:rsidR="00C944E3" w:rsidDel="00B23145" w:rsidRDefault="00C944E3">
      <w:pPr>
        <w:spacing w:line="355" w:lineRule="auto"/>
        <w:rPr>
          <w:del w:id="261" w:author="Padgett, Noah" w:date="2020-10-22T17:43:00Z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2BB8F32C" w:rsidR="00C944E3" w:rsidDel="00B23145" w:rsidRDefault="00512462">
      <w:pPr>
        <w:pStyle w:val="BodyText"/>
        <w:spacing w:before="110"/>
        <w:ind w:left="120"/>
        <w:rPr>
          <w:del w:id="262" w:author="Padgett, Noah" w:date="2020-10-22T17:43:00Z"/>
        </w:rPr>
      </w:pPr>
      <w:del w:id="263" w:author="Padgett, Noah" w:date="2020-10-22T17:43:00Z">
        <w:r w:rsidDel="00B23145">
          <w:delText>following by conditioning on the fixed parameters that can come from the MLE solution.</w:delText>
        </w:r>
      </w:del>
    </w:p>
    <w:p w14:paraId="5E79A0B4" w14:textId="4BDA5D0E" w:rsidR="00C944E3" w:rsidDel="00B23145" w:rsidRDefault="00512462">
      <w:pPr>
        <w:spacing w:before="241"/>
        <w:ind w:right="4885"/>
        <w:jc w:val="right"/>
        <w:rPr>
          <w:del w:id="264" w:author="Padgett, Noah" w:date="2020-10-22T17:43:00Z"/>
          <w:rFonts w:ascii="Arial Black" w:hAnsi="Arial Black"/>
          <w:sz w:val="24"/>
        </w:rPr>
      </w:pPr>
      <w:del w:id="265" w:author="Padgett, Noah" w:date="2020-10-22T17:43:00Z"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92"/>
            <w:sz w:val="24"/>
          </w:rPr>
          <w:delText>θ</w:delText>
        </w:r>
        <w:r w:rsidDel="00B23145">
          <w:rPr>
            <w:rFonts w:ascii="Arial Black" w:hAnsi="Arial Black"/>
            <w:w w:val="97"/>
            <w:sz w:val="24"/>
          </w:rPr>
          <w:delText>)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Arial Black" w:hAnsi="Arial Black"/>
            <w:w w:val="114"/>
            <w:sz w:val="24"/>
          </w:rPr>
          <w:delText>=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13"/>
            <w:w w:val="118"/>
            <w:sz w:val="24"/>
          </w:rPr>
          <w:delText>τ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87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rFonts w:ascii="Times New Roman" w:hAnsi="Times New Roman"/>
            <w:i/>
            <w:w w:val="129"/>
            <w:sz w:val="24"/>
            <w:vertAlign w:val="subscript"/>
          </w:rPr>
          <w:delText>m</w:delText>
        </w:r>
        <w:r w:rsidDel="00B23145">
          <w:rPr>
            <w:spacing w:val="-132"/>
            <w:w w:val="187"/>
            <w:sz w:val="24"/>
            <w:vertAlign w:val="subscript"/>
          </w:rPr>
          <w:delText>=</w:delText>
        </w:r>
        <w:r w:rsidDel="00B23145">
          <w:rPr>
            <w:rFonts w:ascii="Arial" w:hAnsi="Arial"/>
            <w:i/>
            <w:w w:val="99"/>
            <w:sz w:val="24"/>
            <w:vertAlign w:val="subscript"/>
          </w:rPr>
          <w:delText>/</w:delText>
        </w:r>
        <w:r w:rsidDel="00B23145">
          <w:rPr>
            <w:rFonts w:ascii="Arial" w:hAnsi="Arial"/>
            <w:i/>
            <w:sz w:val="24"/>
          </w:rPr>
          <w:delText xml:space="preserve"> </w:delText>
        </w:r>
        <w:r w:rsidDel="00B23145">
          <w:rPr>
            <w:rFonts w:ascii="Arial" w:hAnsi="Arial"/>
            <w:i/>
            <w:spacing w:val="-2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spacing w:val="10"/>
            <w:w w:val="120"/>
            <w:sz w:val="24"/>
            <w:vertAlign w:val="subscript"/>
          </w:rPr>
          <w:delText>1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96"/>
            <w:sz w:val="24"/>
          </w:rPr>
          <w:delText>η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91"/>
            <w:sz w:val="24"/>
          </w:rPr>
          <w:delText>Θ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"/>
            <w:w w:val="114"/>
            <w:sz w:val="24"/>
          </w:rPr>
          <w:delText>κ</w:delText>
        </w:r>
        <w:r w:rsidDel="00B23145">
          <w:rPr>
            <w:rFonts w:ascii="Times New Roman" w:hAnsi="Times New Roman"/>
            <w:i/>
            <w:w w:val="114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76"/>
            <w:sz w:val="24"/>
          </w:rPr>
          <w:delText>Φ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95"/>
            <w:sz w:val="24"/>
          </w:rPr>
          <w:delText>Y)</w:delText>
        </w:r>
      </w:del>
    </w:p>
    <w:p w14:paraId="7B1705E2" w14:textId="50BF6295" w:rsidR="00C944E3" w:rsidDel="00B23145" w:rsidRDefault="00512462">
      <w:pPr>
        <w:spacing w:before="168"/>
        <w:ind w:right="4917"/>
        <w:jc w:val="right"/>
        <w:rPr>
          <w:del w:id="266" w:author="Padgett, Noah" w:date="2020-10-22T17:43:00Z"/>
          <w:rFonts w:ascii="Arial Black" w:hAnsi="Arial Black"/>
          <w:sz w:val="24"/>
        </w:rPr>
      </w:pPr>
      <w:del w:id="267" w:author="Padgett, Noah" w:date="2020-10-22T17:43:00Z">
        <w:r w:rsidDel="00B23145">
          <w:rPr>
            <w:rFonts w:ascii="Lucida Sans Unicode" w:hAnsi="Lucida Sans Unicode"/>
            <w:sz w:val="24"/>
          </w:rPr>
          <w:delText>∝</w:delText>
        </w:r>
        <w:r w:rsidDel="00B23145">
          <w:rPr>
            <w:rFonts w:ascii="Lucida Sans Unicode" w:hAnsi="Lucida Sans Unicode"/>
            <w:spacing w:val="-19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£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(Y</w:delText>
        </w:r>
        <w:r w:rsidDel="00B23145">
          <w:rPr>
            <w:rFonts w:ascii="Arial Black" w:hAnsi="Arial Black"/>
            <w:spacing w:val="-19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|</w:delText>
        </w:r>
        <w:r w:rsidDel="00B23145">
          <w:rPr>
            <w:rFonts w:ascii="Lucida Sans Unicode" w:hAnsi="Lucida Sans Unicode"/>
            <w:spacing w:val="-18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sz w:val="24"/>
          </w:rPr>
          <w:delText>τ,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Λ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sz w:val="24"/>
          </w:rPr>
          <w:delText>η,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Θ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κ,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Φ)</w:delText>
        </w:r>
        <w:r w:rsidDel="00B23145">
          <w:rPr>
            <w:rFonts w:ascii="Arial Black" w:hAnsi="Arial Black"/>
            <w:spacing w:val="-34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×</w:delText>
        </w:r>
        <w:r w:rsidDel="00B23145">
          <w:rPr>
            <w:rFonts w:ascii="Lucida Sans Unicode" w:hAnsi="Lucida Sans Unicode"/>
            <w:spacing w:val="-3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π</w:delText>
        </w:r>
        <w:r w:rsidDel="00B23145">
          <w:rPr>
            <w:rFonts w:ascii="Arial Black" w:hAnsi="Arial Black"/>
            <w:spacing w:val="3"/>
            <w:sz w:val="24"/>
          </w:rPr>
          <w:delText>(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3"/>
            <w:sz w:val="24"/>
            <w:vertAlign w:val="subscript"/>
          </w:rPr>
          <w:delText>z</w:delText>
        </w:r>
        <w:r w:rsidDel="00B23145">
          <w:rPr>
            <w:spacing w:val="3"/>
            <w:sz w:val="24"/>
            <w:vertAlign w:val="subscript"/>
          </w:rPr>
          <w:delText>1</w:delText>
        </w:r>
        <w:r w:rsidDel="00B23145">
          <w:rPr>
            <w:rFonts w:ascii="Arial Black" w:hAnsi="Arial Black"/>
            <w:spacing w:val="3"/>
            <w:sz w:val="24"/>
          </w:rPr>
          <w:delText>)</w:delText>
        </w:r>
      </w:del>
    </w:p>
    <w:p w14:paraId="3D49AFE7" w14:textId="7D8F0045" w:rsidR="00C944E3" w:rsidDel="00B23145" w:rsidRDefault="005E0993">
      <w:pPr>
        <w:spacing w:before="118" w:line="446" w:lineRule="exact"/>
        <w:ind w:left="1384"/>
        <w:rPr>
          <w:del w:id="268" w:author="Padgett, Noah" w:date="2020-10-22T17:43:00Z"/>
          <w:rFonts w:ascii="Arial Black" w:hAnsi="Arial Black"/>
          <w:sz w:val="24"/>
        </w:rPr>
      </w:pPr>
      <w:del w:id="26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024" behindDoc="1" locked="0" layoutInCell="1" allowOverlap="1" wp14:anchorId="65C13F7D" wp14:editId="6AB5A990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80645</wp:posOffset>
                  </wp:positionV>
                  <wp:extent cx="85725" cy="101600"/>
                  <wp:effectExtent l="0" t="0" r="0" b="0"/>
                  <wp:wrapNone/>
                  <wp:docPr id="59" name="Text Box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5DC7B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5C13F7D" id="Text Box 58" o:spid="_x0000_s1031" type="#_x0000_t202" style="position:absolute;left:0;text-align:left;margin-left:150.7pt;margin-top:6.35pt;width:6.75pt;height:8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" filled="f" stroked="f">
                  <v:textbox inset="0,0,0,0">
                    <w:txbxContent>
                      <w:p w14:paraId="4C35DC7B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536" behindDoc="1" locked="0" layoutInCell="1" allowOverlap="1" wp14:anchorId="41AD91E0" wp14:editId="5011C21D">
                  <wp:simplePos x="0" y="0"/>
                  <wp:positionH relativeFrom="page">
                    <wp:posOffset>4182110</wp:posOffset>
                  </wp:positionH>
                  <wp:positionV relativeFrom="paragraph">
                    <wp:posOffset>282575</wp:posOffset>
                  </wp:positionV>
                  <wp:extent cx="62865" cy="101600"/>
                  <wp:effectExtent l="0" t="0" r="0" b="0"/>
                  <wp:wrapNone/>
                  <wp:docPr id="58" name="Text Box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0A403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1AD91E0" id="Text Box 57" o:spid="_x0000_s1032" type="#_x0000_t202" style="position:absolute;left:0;text-align:left;margin-left:329.3pt;margin-top:22.25pt;width:4.95pt;height:8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" filled="f" stroked="f">
                  <v:textbox inset="0,0,0,0">
                    <w:txbxContent>
                      <w:p w14:paraId="5870A403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Arial" w:hAnsi="Arial"/>
            <w:b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τ, </w:delText>
        </w:r>
        <w:r w:rsidR="00512462" w:rsidDel="00B23145">
          <w:rPr>
            <w:rFonts w:ascii="Arial Black" w:hAnsi="Arial Black"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, 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Θ)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4EEE140C" w14:textId="743317D8" w:rsidR="00C944E3" w:rsidDel="00B23145" w:rsidRDefault="00512462">
      <w:pPr>
        <w:spacing w:before="11"/>
        <w:ind w:left="1632"/>
        <w:rPr>
          <w:del w:id="270" w:author="Padgett, Noah" w:date="2020-10-22T17:43:00Z"/>
          <w:sz w:val="16"/>
        </w:rPr>
      </w:pPr>
      <w:del w:id="271" w:author="Padgett, Noah" w:date="2020-10-22T17:43:00Z">
        <w:r w:rsidDel="00B23145">
          <w:rPr>
            <w:rFonts w:ascii="Times New Roman"/>
            <w:i/>
            <w:w w:val="135"/>
            <w:sz w:val="16"/>
          </w:rPr>
          <w:delText>i</w:delText>
        </w:r>
        <w:r w:rsidDel="00B23145">
          <w:rPr>
            <w:w w:val="135"/>
            <w:sz w:val="16"/>
          </w:rPr>
          <w:delText>=1</w:delText>
        </w:r>
      </w:del>
    </w:p>
    <w:p w14:paraId="1E83F61D" w14:textId="4FCE19EC" w:rsidR="00C944E3" w:rsidDel="00B23145" w:rsidRDefault="00512462">
      <w:pPr>
        <w:tabs>
          <w:tab w:val="left" w:pos="2040"/>
        </w:tabs>
        <w:spacing w:before="31" w:line="55" w:lineRule="exact"/>
        <w:ind w:left="1694"/>
        <w:rPr>
          <w:del w:id="272" w:author="Padgett, Noah" w:date="2020-10-22T17:43:00Z"/>
          <w:rFonts w:ascii="Times New Roman"/>
          <w:i/>
          <w:sz w:val="16"/>
        </w:rPr>
      </w:pPr>
      <w:del w:id="273" w:author="Padgett, Noah" w:date="2020-10-22T17:43:00Z">
        <w:r w:rsidDel="00B23145">
          <w:rPr>
            <w:rFonts w:ascii="Times New Roman"/>
            <w:i/>
            <w:w w:val="130"/>
            <w:sz w:val="16"/>
          </w:rPr>
          <w:delText>N</w:delText>
        </w:r>
        <w:r w:rsidDel="00B23145">
          <w:rPr>
            <w:rFonts w:ascii="Times New Roman"/>
            <w:i/>
            <w:w w:val="130"/>
            <w:sz w:val="16"/>
          </w:rPr>
          <w:tab/>
          <w:delText>J</w:delText>
        </w:r>
      </w:del>
    </w:p>
    <w:p w14:paraId="478583A3" w14:textId="08E9C506" w:rsidR="00C944E3" w:rsidDel="00B23145" w:rsidRDefault="005E0993">
      <w:pPr>
        <w:spacing w:line="413" w:lineRule="exact"/>
        <w:ind w:left="1384"/>
        <w:rPr>
          <w:del w:id="274" w:author="Padgett, Noah" w:date="2020-10-22T17:43:00Z"/>
          <w:rFonts w:ascii="Arial Black" w:hAnsi="Arial Black"/>
          <w:sz w:val="24"/>
        </w:rPr>
      </w:pPr>
      <w:del w:id="275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048" behindDoc="1" locked="0" layoutInCell="1" allowOverlap="1" wp14:anchorId="3AC214B1" wp14:editId="5FA79F99">
                  <wp:simplePos x="0" y="0"/>
                  <wp:positionH relativeFrom="page">
                    <wp:posOffset>4545330</wp:posOffset>
                  </wp:positionH>
                  <wp:positionV relativeFrom="paragraph">
                    <wp:posOffset>186055</wp:posOffset>
                  </wp:positionV>
                  <wp:extent cx="62865" cy="101600"/>
                  <wp:effectExtent l="0" t="0" r="0" b="0"/>
                  <wp:wrapNone/>
                  <wp:docPr id="57" name="Text Box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C4C27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C214B1" id="Text Box 56" o:spid="_x0000_s1033" type="#_x0000_t202" style="position:absolute;left:0;text-align:left;margin-left:357.9pt;margin-top:14.65pt;width:4.95pt;height: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" filled="f" stroked="f">
                  <v:textbox inset="0,0,0,0">
                    <w:txbxContent>
                      <w:p w14:paraId="61FC4C27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0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ij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η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θ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  <w:vertAlign w:val="subscript"/>
          </w:rPr>
          <w:delText>jj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  <w:r w:rsidR="00512462"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20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π</w:delText>
        </w:r>
        <w:r w:rsidR="00512462" w:rsidDel="00B23145">
          <w:rPr>
            <w:rFonts w:ascii="Arial Black" w:hAnsi="Arial Black"/>
            <w:spacing w:val="2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z</w:delText>
        </w:r>
        <w:r w:rsidR="00512462" w:rsidDel="00B23145">
          <w:rPr>
            <w:spacing w:val="2"/>
            <w:w w:val="120"/>
            <w:sz w:val="24"/>
            <w:vertAlign w:val="subscript"/>
          </w:rPr>
          <w:delText>1</w:delText>
        </w:r>
        <w:r w:rsidR="00512462" w:rsidDel="00B23145">
          <w:rPr>
            <w:spacing w:val="2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σ</w:delText>
        </w:r>
        <w:r w:rsidR="00512462" w:rsidDel="00B23145">
          <w:rPr>
            <w:spacing w:val="7"/>
            <w:w w:val="120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</w:del>
    </w:p>
    <w:p w14:paraId="6817DA88" w14:textId="19908728" w:rsidR="00C944E3" w:rsidDel="00B23145" w:rsidRDefault="00512462">
      <w:pPr>
        <w:spacing w:before="11"/>
        <w:ind w:left="1632"/>
        <w:rPr>
          <w:del w:id="276" w:author="Padgett, Noah" w:date="2020-10-22T17:43:00Z"/>
          <w:sz w:val="16"/>
        </w:rPr>
      </w:pPr>
      <w:del w:id="277" w:author="Padgett, Noah" w:date="2020-10-22T17:43:00Z">
        <w:r w:rsidDel="00B23145">
          <w:rPr>
            <w:rFonts w:ascii="Times New Roman"/>
            <w:i/>
            <w:w w:val="140"/>
            <w:sz w:val="16"/>
          </w:rPr>
          <w:delText>i</w:delText>
        </w:r>
        <w:r w:rsidDel="00B23145">
          <w:rPr>
            <w:w w:val="140"/>
            <w:sz w:val="16"/>
          </w:rPr>
          <w:delText xml:space="preserve">=1 </w:delText>
        </w:r>
        <w:r w:rsidDel="00B23145">
          <w:rPr>
            <w:rFonts w:ascii="Times New Roman"/>
            <w:i/>
            <w:w w:val="140"/>
            <w:sz w:val="16"/>
          </w:rPr>
          <w:delText>j</w:delText>
        </w:r>
        <w:r w:rsidDel="00B23145">
          <w:rPr>
            <w:w w:val="140"/>
            <w:sz w:val="16"/>
          </w:rPr>
          <w:delText>=1</w:delText>
        </w:r>
      </w:del>
    </w:p>
    <w:p w14:paraId="762776D5" w14:textId="1AA26D4C" w:rsidR="00C944E3" w:rsidDel="00B23145" w:rsidRDefault="005E0993">
      <w:pPr>
        <w:spacing w:before="83" w:line="446" w:lineRule="exact"/>
        <w:ind w:left="1384"/>
        <w:rPr>
          <w:del w:id="278" w:author="Padgett, Noah" w:date="2020-10-22T17:43:00Z"/>
          <w:rFonts w:ascii="Arial Black" w:hAnsi="Arial Black"/>
          <w:sz w:val="24"/>
        </w:rPr>
      </w:pPr>
      <w:del w:id="27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560" behindDoc="1" locked="0" layoutInCell="1" allowOverlap="1" wp14:anchorId="42A0ADBB" wp14:editId="64FA3694">
                  <wp:simplePos x="0" y="0"/>
                  <wp:positionH relativeFrom="page">
                    <wp:posOffset>1916430</wp:posOffset>
                  </wp:positionH>
                  <wp:positionV relativeFrom="paragraph">
                    <wp:posOffset>58420</wp:posOffset>
                  </wp:positionV>
                  <wp:extent cx="85725" cy="101600"/>
                  <wp:effectExtent l="0" t="0" r="0" b="0"/>
                  <wp:wrapNone/>
                  <wp:docPr id="56" name="Text Box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0AB59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2A0ADBB" id="Text Box 55" o:spid="_x0000_s1034" type="#_x0000_t202" style="position:absolute;left:0;text-align:left;margin-left:150.9pt;margin-top:4.6pt;width:6.75pt;height:8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" filled="f" stroked="f">
                  <v:textbox inset="0,0,0,0">
                    <w:txbxContent>
                      <w:p w14:paraId="1F40AB59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5072" behindDoc="1" locked="0" layoutInCell="1" allowOverlap="1" wp14:anchorId="2935BA33" wp14:editId="708E15B1">
                  <wp:simplePos x="0" y="0"/>
                  <wp:positionH relativeFrom="page">
                    <wp:posOffset>4468495</wp:posOffset>
                  </wp:positionH>
                  <wp:positionV relativeFrom="paragraph">
                    <wp:posOffset>260350</wp:posOffset>
                  </wp:positionV>
                  <wp:extent cx="62865" cy="101600"/>
                  <wp:effectExtent l="0" t="0" r="0" b="0"/>
                  <wp:wrapNone/>
                  <wp:docPr id="55" name="Text Box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3FD6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935BA33" id="Text Box 54" o:spid="_x0000_s1035" type="#_x0000_t202" style="position:absolute;left:0;text-align:left;margin-left:351.85pt;margin-top:20.5pt;width:4.95pt;height: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" filled="f" stroked="f">
                  <v:textbox inset="0,0,0,0">
                    <w:txbxContent>
                      <w:p w14:paraId="30AE3FD6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Lucida Sans Unicode" w:hAnsi="Lucida Sans Unicode"/>
            <w:sz w:val="24"/>
          </w:rPr>
          <w:delText xml:space="preserve">∝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θ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zz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6306CB01" w14:textId="6447BAB9" w:rsidR="00C944E3" w:rsidDel="00B23145" w:rsidRDefault="00C944E3">
      <w:pPr>
        <w:spacing w:line="446" w:lineRule="exact"/>
        <w:rPr>
          <w:del w:id="280" w:author="Padgett, Noah" w:date="2020-10-22T17:43:00Z"/>
          <w:rFonts w:ascii="Arial Black" w:hAnsi="Arial Black"/>
          <w:sz w:val="24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05E724FE" w:rsidR="00C944E3" w:rsidDel="00B23145" w:rsidRDefault="005E0993">
      <w:pPr>
        <w:spacing w:before="11"/>
        <w:jc w:val="right"/>
        <w:rPr>
          <w:del w:id="281" w:author="Padgett, Noah" w:date="2020-10-22T17:43:00Z"/>
          <w:sz w:val="16"/>
        </w:rPr>
      </w:pPr>
      <w:del w:id="282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7856" behindDoc="0" locked="0" layoutInCell="1" allowOverlap="1" wp14:anchorId="0D34F326" wp14:editId="63575ADA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182880</wp:posOffset>
                  </wp:positionV>
                  <wp:extent cx="85725" cy="101600"/>
                  <wp:effectExtent l="0" t="0" r="0" b="0"/>
                  <wp:wrapNone/>
                  <wp:docPr id="54" name="Text Box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F04E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D34F326" id="Text Box 53" o:spid="_x0000_s1036" type="#_x0000_t202" style="position:absolute;left:0;text-align:left;margin-left:150.7pt;margin-top:14.4pt;width:6.75pt;height: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" filled="f" stroked="f">
                  <v:textbox inset="0,0,0,0">
                    <w:txbxContent>
                      <w:p w14:paraId="7F19F04E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/>
            <w:i/>
            <w:w w:val="130"/>
            <w:sz w:val="16"/>
          </w:rPr>
          <w:delText>i</w:delText>
        </w:r>
        <w:r w:rsidR="00512462" w:rsidDel="00B23145">
          <w:rPr>
            <w:w w:val="130"/>
            <w:sz w:val="16"/>
          </w:rPr>
          <w:delText>=1</w:delText>
        </w:r>
      </w:del>
    </w:p>
    <w:p w14:paraId="17666F87" w14:textId="224F48CA" w:rsidR="00C944E3" w:rsidDel="00B23145" w:rsidRDefault="00512462">
      <w:pPr>
        <w:spacing w:before="114" w:line="12" w:lineRule="auto"/>
        <w:ind w:right="214"/>
        <w:jc w:val="right"/>
        <w:rPr>
          <w:del w:id="283" w:author="Padgett, Noah" w:date="2020-10-22T17:43:00Z"/>
          <w:rFonts w:ascii="Arial" w:hAnsi="Arial"/>
          <w:sz w:val="20"/>
        </w:rPr>
      </w:pPr>
      <w:del w:id="284" w:author="Padgett, Noah" w:date="2020-10-22T17:43:00Z">
        <w:r w:rsidDel="00B23145">
          <w:rPr>
            <w:rFonts w:ascii="Arial Black" w:hAnsi="Arial Black"/>
            <w:w w:val="135"/>
            <w:position w:val="-19"/>
            <w:sz w:val="24"/>
          </w:rPr>
          <w:delText xml:space="preserve">= </w:delText>
        </w:r>
        <w:r w:rsidDel="00B23145">
          <w:rPr>
            <w:rFonts w:ascii="Arial" w:hAnsi="Arial"/>
            <w:spacing w:val="-204"/>
            <w:w w:val="150"/>
            <w:sz w:val="20"/>
          </w:rPr>
          <w:delText></w:delText>
        </w:r>
      </w:del>
    </w:p>
    <w:p w14:paraId="4FD15B25" w14:textId="70A6D488" w:rsidR="00C944E3" w:rsidDel="00B23145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del w:id="285" w:author="Padgett, Noah" w:date="2020-10-22T17:43:00Z"/>
          <w:rFonts w:ascii="Arial Black" w:hAnsi="Arial Black"/>
        </w:rPr>
      </w:pPr>
      <w:del w:id="286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w w:val="99"/>
            <w:position w:val="16"/>
            <w:u w:val="single"/>
          </w:rPr>
          <w:delText xml:space="preserve"> </w:delText>
        </w:r>
        <w:r w:rsidDel="00B23145">
          <w:rPr>
            <w:rFonts w:ascii="Times New Roman" w:hAnsi="Times New Roman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Arial Black" w:hAnsi="Arial Black"/>
            <w:spacing w:val="71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26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w w:val="95"/>
          </w:rPr>
          <w:delText>(</w:delText>
        </w:r>
        <w:r w:rsidDel="00B23145">
          <w:rPr>
            <w:rFonts w:ascii="Arial Black" w:hAnsi="Arial Black"/>
            <w:w w:val="95"/>
          </w:rPr>
          <w:tab/>
          <w:delText>(</w:delText>
        </w:r>
        <w:r w:rsidDel="00B23145">
          <w:rPr>
            <w:rFonts w:ascii="Arial Black" w:hAnsi="Arial Black"/>
            <w:w w:val="95"/>
          </w:rPr>
          <w:tab/>
        </w:r>
        <w:r w:rsidDel="00B23145">
          <w:rPr>
            <w:rFonts w:ascii="Arial Black" w:hAnsi="Arial Black"/>
            <w:spacing w:val="-20"/>
          </w:rPr>
          <w:delText>+</w:delText>
        </w:r>
      </w:del>
    </w:p>
    <w:p w14:paraId="2DA270C3" w14:textId="4B345786" w:rsidR="00C944E3" w:rsidDel="00B23145" w:rsidRDefault="00C944E3">
      <w:pPr>
        <w:pStyle w:val="BodyText"/>
        <w:spacing w:before="9" w:after="40"/>
        <w:rPr>
          <w:del w:id="287" w:author="Padgett, Noah" w:date="2020-10-22T17:43:00Z"/>
          <w:rFonts w:ascii="Arial Black"/>
          <w:sz w:val="8"/>
        </w:rPr>
      </w:pPr>
    </w:p>
    <w:p w14:paraId="4BCCA5E8" w14:textId="1470EDB5" w:rsidR="00C944E3" w:rsidDel="00B23145" w:rsidRDefault="005E0993">
      <w:pPr>
        <w:pStyle w:val="BodyText"/>
        <w:spacing w:line="20" w:lineRule="exact"/>
        <w:ind w:left="215"/>
        <w:rPr>
          <w:del w:id="288" w:author="Padgett, Noah" w:date="2020-10-22T17:43:00Z"/>
          <w:rFonts w:ascii="Arial Black"/>
          <w:sz w:val="2"/>
        </w:rPr>
      </w:pPr>
      <w:del w:id="289" w:author="Padgett, Noah" w:date="2020-10-22T17:43:00Z"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6E707B51" wp14:editId="62A68DC1">
                  <wp:extent cx="363855" cy="5080"/>
                  <wp:effectExtent l="9525" t="9525" r="7620" b="4445"/>
                  <wp:docPr id="52" name="Group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55" cy="5080"/>
                            <a:chOff x="0" y="0"/>
                            <a:chExt cx="573" cy="8"/>
                          </a:xfrm>
                        </wpg:grpSpPr>
                        <wps:wsp>
                          <wps:cNvPr id="53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73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2DB8C0" id="Group 51" o:spid="_x0000_s1026" style="width:28.65pt;height:.4pt;mso-position-horizontal-relative:char;mso-position-vertical-relative:line" coordsize="57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">
                  <v:line id="Line 52" o:spid="_x0000_s1027" style="position:absolute;visibility:visible;mso-wrap-style:square" from="0,4" to="57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  <w10:anchorlock/>
                </v:group>
              </w:pict>
            </mc:Fallback>
          </mc:AlternateContent>
        </w:r>
      </w:del>
    </w:p>
    <w:p w14:paraId="0505908C" w14:textId="05008206" w:rsidR="00C944E3" w:rsidDel="00B23145" w:rsidRDefault="005E0993">
      <w:pPr>
        <w:pStyle w:val="BodyText"/>
        <w:spacing w:before="13"/>
        <w:rPr>
          <w:del w:id="290" w:author="Padgett, Noah" w:date="2020-10-22T17:43:00Z"/>
          <w:rFonts w:ascii="Arial Black"/>
          <w:sz w:val="9"/>
        </w:rPr>
      </w:pPr>
      <w:del w:id="291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0912" behindDoc="1" locked="0" layoutInCell="1" allowOverlap="1" wp14:anchorId="6C37CE5B" wp14:editId="6EBC7ABB">
                  <wp:simplePos x="0" y="0"/>
                  <wp:positionH relativeFrom="page">
                    <wp:posOffset>2465070</wp:posOffset>
                  </wp:positionH>
                  <wp:positionV relativeFrom="paragraph">
                    <wp:posOffset>104140</wp:posOffset>
                  </wp:positionV>
                  <wp:extent cx="104775" cy="101600"/>
                  <wp:effectExtent l="0" t="0" r="0" b="0"/>
                  <wp:wrapTopAndBottom/>
                  <wp:docPr id="51" name="Text Box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C7A44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C37CE5B" id="Text Box 50" o:spid="_x0000_s1037" type="#_x0000_t202" style="position:absolute;margin-left:194.1pt;margin-top:8.2pt;width:8.25pt;height: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" filled="f" stroked="f">
                  <v:textbox inset="0,0,0,0">
                    <w:txbxContent>
                      <w:p w14:paraId="1C7C7A44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4187077A" w14:textId="75B2609E" w:rsidR="00C944E3" w:rsidDel="00B23145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del w:id="292" w:author="Padgett, Noah" w:date="2020-10-22T17:43:00Z"/>
          <w:rFonts w:ascii="Arial Black" w:hAnsi="Arial Black"/>
        </w:rPr>
      </w:pPr>
      <w:del w:id="293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2"/>
            <w:w w:val="95"/>
          </w:rPr>
          <w:delText>))</w:delText>
        </w:r>
        <w:r w:rsidDel="00B23145">
          <w:rPr>
            <w:spacing w:val="2"/>
            <w:w w:val="95"/>
            <w:vertAlign w:val="superscript"/>
          </w:rPr>
          <w:delText>2</w:delText>
        </w:r>
        <w:r w:rsidDel="00B23145">
          <w:rPr>
            <w:spacing w:val="2"/>
            <w:w w:val="95"/>
            <w:position w:val="16"/>
            <w:u w:val="single"/>
          </w:rPr>
          <w:delText xml:space="preserve"> </w:delText>
        </w:r>
        <w:r w:rsidDel="00B23145">
          <w:rPr>
            <w:spacing w:val="2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-17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spacing w:val="-16"/>
            <w:w w:val="95"/>
          </w:rPr>
          <w:delText>(</w:delText>
        </w:r>
      </w:del>
    </w:p>
    <w:p w14:paraId="7436AB22" w14:textId="5731746C" w:rsidR="00C944E3" w:rsidDel="00B23145" w:rsidRDefault="00C944E3">
      <w:pPr>
        <w:pStyle w:val="BodyText"/>
        <w:spacing w:before="9" w:after="40"/>
        <w:rPr>
          <w:del w:id="294" w:author="Padgett, Noah" w:date="2020-10-22T17:43:00Z"/>
          <w:rFonts w:ascii="Arial Black"/>
          <w:sz w:val="8"/>
        </w:rPr>
      </w:pPr>
    </w:p>
    <w:p w14:paraId="7050330E" w14:textId="6D52A498" w:rsidR="00C944E3" w:rsidDel="00B23145" w:rsidRDefault="005E0993">
      <w:pPr>
        <w:pStyle w:val="BodyText"/>
        <w:spacing w:line="20" w:lineRule="exact"/>
        <w:ind w:left="1282"/>
        <w:rPr>
          <w:del w:id="295" w:author="Padgett, Noah" w:date="2020-10-22T17:43:00Z"/>
          <w:rFonts w:ascii="Arial Black"/>
          <w:sz w:val="2"/>
        </w:rPr>
      </w:pPr>
      <w:del w:id="296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120" behindDoc="1" locked="0" layoutInCell="1" allowOverlap="1" wp14:anchorId="33F463AF" wp14:editId="644B100B">
                  <wp:simplePos x="0" y="0"/>
                  <wp:positionH relativeFrom="page">
                    <wp:posOffset>5059045</wp:posOffset>
                  </wp:positionH>
                  <wp:positionV relativeFrom="paragraph">
                    <wp:posOffset>449580</wp:posOffset>
                  </wp:positionV>
                  <wp:extent cx="232410" cy="472440"/>
                  <wp:effectExtent l="0" t="0" r="0" b="0"/>
                  <wp:wrapNone/>
                  <wp:docPr id="50" name="Text Box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241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5EED3" w14:textId="77777777" w:rsidR="003B6BEB" w:rsidRDefault="003B6BEB">
                              <w:pPr>
                                <w:spacing w:line="163" w:lineRule="auto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7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1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0"/>
                                  <w:w w:val="115"/>
                                  <w:position w:val="-15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3F463AF" id="Text Box 49" o:spid="_x0000_s1038" type="#_x0000_t202" style="position:absolute;left:0;text-align:left;margin-left:398.35pt;margin-top:35.4pt;width:18.3pt;height:37.2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" filled="f" stroked="f">
                  <v:textbox inset="0,0,0,0">
                    <w:txbxContent>
                      <w:p w14:paraId="2285EED3" w14:textId="77777777" w:rsidR="003B6BEB" w:rsidRDefault="003B6BEB">
                        <w:pPr>
                          <w:spacing w:line="163" w:lineRule="auto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5"/>
                            <w:w w:val="1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0"/>
                            <w:w w:val="115"/>
                            <w:position w:val="-15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5716F8D7" wp14:editId="3F53FE3D">
                  <wp:extent cx="318135" cy="5080"/>
                  <wp:effectExtent l="9525" t="9525" r="5715" b="4445"/>
                  <wp:docPr id="48" name="Group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8135" cy="5080"/>
                            <a:chOff x="0" y="0"/>
                            <a:chExt cx="501" cy="8"/>
                          </a:xfrm>
                        </wpg:grpSpPr>
                        <wps:wsp>
                          <wps:cNvPr id="49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00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4928F" id="Group 47" o:spid="_x0000_s1026" style="width:25.05pt;height:.4pt;mso-position-horizontal-relative:char;mso-position-vertical-relative:line" coordsize="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">
                  <v:line id="Line 48" o:spid="_x0000_s1027" style="position:absolute;visibility:visible;mso-wrap-style:square" from="0,4" to="5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  <w10:anchorlock/>
                </v:group>
              </w:pict>
            </mc:Fallback>
          </mc:AlternateContent>
        </w:r>
      </w:del>
    </w:p>
    <w:p w14:paraId="4FC39C17" w14:textId="4A5C63EE" w:rsidR="00C944E3" w:rsidDel="00B23145" w:rsidRDefault="005E0993">
      <w:pPr>
        <w:pStyle w:val="BodyText"/>
        <w:spacing w:before="6"/>
        <w:rPr>
          <w:del w:id="297" w:author="Padgett, Noah" w:date="2020-10-22T17:43:00Z"/>
          <w:rFonts w:ascii="Arial Black"/>
          <w:sz w:val="10"/>
        </w:rPr>
      </w:pPr>
      <w:del w:id="29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1936" behindDoc="1" locked="0" layoutInCell="1" allowOverlap="1" wp14:anchorId="27552168" wp14:editId="6EFB0B93">
                  <wp:simplePos x="0" y="0"/>
                  <wp:positionH relativeFrom="page">
                    <wp:posOffset>5147310</wp:posOffset>
                  </wp:positionH>
                  <wp:positionV relativeFrom="paragraph">
                    <wp:posOffset>108585</wp:posOffset>
                  </wp:positionV>
                  <wp:extent cx="62865" cy="101600"/>
                  <wp:effectExtent l="0" t="0" r="0" b="0"/>
                  <wp:wrapTopAndBottom/>
                  <wp:docPr id="47" name="Text Box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79317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7552168" id="Text Box 46" o:spid="_x0000_s1039" type="#_x0000_t202" style="position:absolute;margin-left:405.3pt;margin-top:8.55pt;width:4.95pt;height: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" filled="f" stroked="f">
                  <v:textbox inset="0,0,0,0">
                    <w:txbxContent>
                      <w:p w14:paraId="1E579317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1E480FE0" w14:textId="1D82C6C6" w:rsidR="00C944E3" w:rsidDel="00B23145" w:rsidRDefault="00512462">
      <w:pPr>
        <w:spacing w:before="350"/>
        <w:ind w:left="818"/>
        <w:rPr>
          <w:del w:id="299" w:author="Padgett, Noah" w:date="2020-10-22T17:43:00Z"/>
          <w:rFonts w:ascii="Arial"/>
          <w:sz w:val="20"/>
        </w:rPr>
      </w:pPr>
      <w:del w:id="300" w:author="Padgett, Noah" w:date="2020-10-22T17:43:00Z">
        <w:r w:rsidDel="00B23145">
          <w:br w:type="column"/>
        </w:r>
        <w:r w:rsidDel="00B23145">
          <w:rPr>
            <w:rFonts w:ascii="Arial Black"/>
            <w:position w:val="-28"/>
            <w:sz w:val="24"/>
          </w:rPr>
          <w:delText>)</w:delText>
        </w:r>
        <w:r w:rsidDel="00B23145">
          <w:rPr>
            <w:position w:val="-16"/>
            <w:sz w:val="16"/>
          </w:rPr>
          <w:delText>2</w:delText>
        </w:r>
        <w:r w:rsidDel="00B23145">
          <w:rPr>
            <w:rFonts w:ascii="Arial"/>
            <w:w w:val="268"/>
            <w:sz w:val="20"/>
          </w:rPr>
          <w:delText xml:space="preserve"> </w:delText>
        </w:r>
      </w:del>
    </w:p>
    <w:p w14:paraId="4D95BEF8" w14:textId="3D104A2F" w:rsidR="00C944E3" w:rsidDel="00B23145" w:rsidRDefault="00C944E3">
      <w:pPr>
        <w:rPr>
          <w:del w:id="301" w:author="Padgett, Noah" w:date="2020-10-22T17:43:00Z"/>
          <w:rFonts w:asci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7BE33873" w:rsidR="00C944E3" w:rsidDel="00B23145" w:rsidRDefault="005E0993">
      <w:pPr>
        <w:spacing w:line="-19" w:lineRule="auto"/>
        <w:ind w:left="1633"/>
        <w:rPr>
          <w:del w:id="302" w:author="Padgett, Noah" w:date="2020-10-22T17:43:00Z"/>
          <w:sz w:val="24"/>
        </w:rPr>
      </w:pPr>
      <w:del w:id="303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368" behindDoc="0" locked="0" layoutInCell="1" allowOverlap="1" wp14:anchorId="07EF4955" wp14:editId="0D79B308">
                  <wp:simplePos x="0" y="0"/>
                  <wp:positionH relativeFrom="page">
                    <wp:posOffset>3227070</wp:posOffset>
                  </wp:positionH>
                  <wp:positionV relativeFrom="paragraph">
                    <wp:posOffset>198120</wp:posOffset>
                  </wp:positionV>
                  <wp:extent cx="90805" cy="143510"/>
                  <wp:effectExtent l="0" t="0" r="0" b="0"/>
                  <wp:wrapNone/>
                  <wp:docPr id="46" name="Text Box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72C6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EF4955" id="Text Box 45" o:spid="_x0000_s1040" type="#_x0000_t202" style="position:absolute;left:0;text-align:left;margin-left:254.1pt;margin-top:15.6pt;width:7.15pt;height:1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" filled="f" stroked="f">
                  <v:textbox inset="0,0,0,0">
                    <w:txbxContent>
                      <w:p w14:paraId="002472C6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sz w:val="16"/>
          </w:rPr>
          <w:delText>i</w:delText>
        </w:r>
        <w:r w:rsidR="00512462" w:rsidDel="00B23145">
          <w:rPr>
            <w:w w:val="120"/>
            <w:sz w:val="16"/>
          </w:rPr>
          <w:delText>=1</w:delText>
        </w:r>
        <w:r w:rsidR="00512462" w:rsidDel="00B23145">
          <w:rPr>
            <w:w w:val="120"/>
            <w:position w:val="25"/>
            <w:sz w:val="16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2"/>
            <w:sz w:val="24"/>
          </w:rPr>
          <w:delText>2</w:delText>
        </w:r>
        <w:r w:rsidR="00512462" w:rsidDel="00B23145">
          <w:rPr>
            <w:rFonts w:ascii="Times New Roman" w:hAnsi="Times New Roman"/>
            <w:i/>
            <w:w w:val="120"/>
            <w:position w:val="2"/>
            <w:sz w:val="24"/>
          </w:rPr>
          <w:delText>πσ</w:delText>
        </w:r>
        <w:r w:rsidR="00512462" w:rsidDel="00B23145">
          <w:rPr>
            <w:w w:val="120"/>
            <w:position w:val="2"/>
            <w:sz w:val="24"/>
            <w:vertAlign w:val="superscript"/>
          </w:rPr>
          <w:delText>2</w:delText>
        </w:r>
      </w:del>
    </w:p>
    <w:p w14:paraId="22E524A7" w14:textId="4C300124" w:rsidR="00C944E3" w:rsidDel="00B23145" w:rsidRDefault="00512462">
      <w:pPr>
        <w:spacing w:line="104" w:lineRule="exact"/>
        <w:ind w:left="682"/>
        <w:rPr>
          <w:del w:id="304" w:author="Padgett, Noah" w:date="2020-10-22T17:43:00Z"/>
          <w:rFonts w:ascii="Times New Roman" w:hAnsi="Times New Roman"/>
          <w:i/>
          <w:sz w:val="24"/>
        </w:rPr>
      </w:pPr>
      <w:del w:id="305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7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  <w:vertAlign w:val="subscript"/>
          </w:rPr>
          <w:delText>zz</w:delText>
        </w:r>
      </w:del>
    </w:p>
    <w:p w14:paraId="4BBBE61F" w14:textId="4F69FB51" w:rsidR="00C944E3" w:rsidDel="00B23145" w:rsidRDefault="00512462">
      <w:pPr>
        <w:spacing w:line="236" w:lineRule="exact"/>
        <w:ind w:left="131"/>
        <w:rPr>
          <w:del w:id="306" w:author="Padgett, Noah" w:date="2020-10-22T17:43:00Z"/>
          <w:rFonts w:ascii="Times New Roman" w:hAnsi="Times New Roman"/>
          <w:i/>
          <w:sz w:val="24"/>
        </w:rPr>
      </w:pPr>
      <w:del w:id="307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15"/>
            <w:sz w:val="24"/>
          </w:rPr>
          <w:delText xml:space="preserve">− </w:delText>
        </w:r>
        <w:r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</w:del>
    </w:p>
    <w:p w14:paraId="027809BC" w14:textId="7C8CA787" w:rsidR="00C944E3" w:rsidDel="00B23145" w:rsidRDefault="00512462">
      <w:pPr>
        <w:spacing w:line="-50" w:lineRule="auto"/>
        <w:ind w:left="265"/>
        <w:rPr>
          <w:del w:id="308" w:author="Padgett, Noah" w:date="2020-10-22T17:43:00Z"/>
          <w:sz w:val="16"/>
        </w:rPr>
      </w:pPr>
      <w:del w:id="309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16"/>
          </w:rPr>
          <w:delText>z</w:delText>
        </w:r>
        <w:r w:rsidDel="00B23145">
          <w:rPr>
            <w:w w:val="115"/>
            <w:sz w:val="16"/>
          </w:rPr>
          <w:delText>1</w:delText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w w:val="115"/>
            <w:sz w:val="16"/>
          </w:rPr>
          <w:delText>i</w:delText>
        </w:r>
        <w:r w:rsidDel="00B23145">
          <w:rPr>
            <w:w w:val="115"/>
            <w:sz w:val="16"/>
          </w:rPr>
          <w:delText>1</w:delText>
        </w:r>
      </w:del>
    </w:p>
    <w:p w14:paraId="521A15F0" w14:textId="4FF8D04C" w:rsidR="00C944E3" w:rsidDel="00B23145" w:rsidRDefault="00512462">
      <w:pPr>
        <w:spacing w:line="81" w:lineRule="exact"/>
        <w:ind w:left="459"/>
        <w:rPr>
          <w:del w:id="310" w:author="Padgett, Noah" w:date="2020-10-22T17:43:00Z"/>
          <w:sz w:val="24"/>
        </w:rPr>
      </w:pPr>
      <w:del w:id="311" w:author="Padgett, Noah" w:date="2020-10-22T17:43:00Z">
        <w:r w:rsidDel="00B23145">
          <w:br w:type="column"/>
        </w:r>
        <w:r w:rsidDel="00B23145">
          <w:rPr>
            <w:rFonts w:ascii="Arial" w:hAnsi="Arial"/>
            <w:w w:val="358"/>
            <w:position w:val="24"/>
            <w:sz w:val="20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2</w:delText>
        </w:r>
        <w:r w:rsidDel="00B23145">
          <w:rPr>
            <w:rFonts w:ascii="Times New Roman" w:hAnsi="Times New Roman"/>
            <w:i/>
            <w:sz w:val="24"/>
          </w:rPr>
          <w:delText>πσ</w:delText>
        </w:r>
        <w:r w:rsidDel="00B23145">
          <w:rPr>
            <w:sz w:val="24"/>
            <w:vertAlign w:val="superscript"/>
          </w:rPr>
          <w:delText>2</w:delText>
        </w:r>
      </w:del>
    </w:p>
    <w:p w14:paraId="4DC86B36" w14:textId="30D00EC3" w:rsidR="00C944E3" w:rsidDel="00B23145" w:rsidRDefault="00512462">
      <w:pPr>
        <w:spacing w:line="104" w:lineRule="exact"/>
        <w:ind w:left="610"/>
        <w:rPr>
          <w:del w:id="312" w:author="Padgett, Noah" w:date="2020-10-22T17:43:00Z"/>
          <w:rFonts w:ascii="Times New Roman" w:hAnsi="Times New Roman"/>
          <w:i/>
          <w:sz w:val="24"/>
        </w:rPr>
      </w:pPr>
      <w:del w:id="313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1CC5CAFD" w14:textId="37E0B93A" w:rsidR="00C944E3" w:rsidDel="00B23145" w:rsidRDefault="00512462">
      <w:pPr>
        <w:spacing w:line="236" w:lineRule="exact"/>
        <w:ind w:left="124"/>
        <w:rPr>
          <w:del w:id="314" w:author="Padgett, Noah" w:date="2020-10-22T17:43:00Z"/>
          <w:rFonts w:ascii="Times New Roman" w:hAnsi="Times New Roman"/>
          <w:i/>
          <w:sz w:val="24"/>
        </w:rPr>
      </w:pPr>
      <w:del w:id="315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sz w:val="24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w w:val="120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20"/>
            <w:sz w:val="24"/>
          </w:rPr>
          <w:delText>−</w:delText>
        </w:r>
        <w:r w:rsidDel="00B23145">
          <w:rPr>
            <w:rFonts w:ascii="Lucida Sans Unicode" w:hAnsi="Lucida Sans Unicode"/>
            <w:spacing w:val="-52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6B09139D" w14:textId="432EC12F" w:rsidR="00C944E3" w:rsidDel="00B23145" w:rsidRDefault="00C944E3">
      <w:pPr>
        <w:spacing w:line="236" w:lineRule="exact"/>
        <w:rPr>
          <w:del w:id="316" w:author="Padgett, Noah" w:date="2020-10-22T17:43:00Z"/>
          <w:rFonts w:ascii="Times New Roman" w:hAnsi="Times New Roman"/>
          <w:sz w:val="24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228DC25B" w:rsidR="00C944E3" w:rsidDel="00B23145" w:rsidRDefault="005E0993">
      <w:pPr>
        <w:spacing w:before="137" w:line="-211" w:lineRule="auto"/>
        <w:jc w:val="right"/>
        <w:rPr>
          <w:del w:id="317" w:author="Padgett, Noah" w:date="2020-10-22T17:43:00Z"/>
          <w:rFonts w:ascii="Times New Roman" w:hAnsi="Times New Roman"/>
          <w:i/>
          <w:sz w:val="24"/>
        </w:rPr>
      </w:pPr>
      <w:del w:id="31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3760" behindDoc="0" locked="0" layoutInCell="1" allowOverlap="1" wp14:anchorId="01DCFE5A" wp14:editId="3D3C0FF9">
                  <wp:simplePos x="0" y="0"/>
                  <wp:positionH relativeFrom="page">
                    <wp:posOffset>2257425</wp:posOffset>
                  </wp:positionH>
                  <wp:positionV relativeFrom="paragraph">
                    <wp:posOffset>123190</wp:posOffset>
                  </wp:positionV>
                  <wp:extent cx="1124585" cy="0"/>
                  <wp:effectExtent l="0" t="0" r="0" b="0"/>
                  <wp:wrapNone/>
                  <wp:docPr id="45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1245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B51EE4B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5pt,9.7pt" to="266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880" behindDoc="0" locked="0" layoutInCell="1" allowOverlap="1" wp14:anchorId="16166637" wp14:editId="5C39E859">
                  <wp:simplePos x="0" y="0"/>
                  <wp:positionH relativeFrom="page">
                    <wp:posOffset>2129790</wp:posOffset>
                  </wp:positionH>
                  <wp:positionV relativeFrom="paragraph">
                    <wp:posOffset>139700</wp:posOffset>
                  </wp:positionV>
                  <wp:extent cx="113030" cy="472440"/>
                  <wp:effectExtent l="0" t="0" r="0" b="0"/>
                  <wp:wrapNone/>
                  <wp:docPr id="44" name="Text Box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03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C1FC8" w14:textId="77777777" w:rsidR="003B6BEB" w:rsidRDefault="003B6BEB">
                              <w:pPr>
                                <w:spacing w:line="196" w:lineRule="exac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8"/>
                                  <w:sz w:val="20"/>
                                </w:rPr>
                                <w:t>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166637" id="Text Box 43" o:spid="_x0000_s1041" type="#_x0000_t202" style="position:absolute;left:0;text-align:left;margin-left:167.7pt;margin-top:11pt;width:8.9pt;height:37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" filled="f" stroked="f">
                  <v:textbox inset="0,0,0,0">
                    <w:txbxContent>
                      <w:p w14:paraId="577C1FC8" w14:textId="77777777" w:rsidR="003B6BEB" w:rsidRDefault="003B6BEB">
                        <w:pPr>
                          <w:spacing w:line="196" w:lineRule="exac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118"/>
                            <w:sz w:val="20"/>
                          </w:rPr>
                          <w:t>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" w:hAnsi="Arial"/>
            <w:spacing w:val="-178"/>
            <w:w w:val="118"/>
            <w:position w:val="26"/>
            <w:sz w:val="20"/>
          </w:rPr>
          <w:delText></w:delText>
        </w:r>
        <w:r w:rsidR="00512462" w:rsidDel="00B23145">
          <w:rPr>
            <w:rFonts w:ascii="Arial" w:hAnsi="Arial"/>
            <w:w w:val="118"/>
            <w:position w:val="8"/>
            <w:sz w:val="20"/>
          </w:rPr>
          <w:delText></w:delText>
        </w:r>
        <w:r w:rsidR="00512462" w:rsidDel="00B23145">
          <w:rPr>
            <w:rFonts w:ascii="Arial" w:hAnsi="Arial"/>
            <w:spacing w:val="-32"/>
            <w:position w:val="8"/>
            <w:sz w:val="20"/>
          </w:rPr>
          <w:delText xml:space="preserve"> </w:delText>
        </w:r>
        <w:r w:rsidR="00512462" w:rsidDel="00B23145">
          <w:rPr>
            <w:rFonts w:ascii="Lucida Sans Unicode" w:hAnsi="Lucida Sans Unicode"/>
            <w:spacing w:val="-1"/>
            <w:w w:val="97"/>
            <w:sz w:val="24"/>
          </w:rPr>
          <w:delText>−</w:delText>
        </w:r>
        <w:r w:rsidR="00512462"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-1"/>
            <w:w w:val="112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25"/>
            <w:sz w:val="24"/>
            <w:vertAlign w:val="subscript"/>
          </w:rPr>
          <w:delText>z</w:delText>
        </w:r>
      </w:del>
    </w:p>
    <w:p w14:paraId="4C91D715" w14:textId="679D6175" w:rsidR="00C944E3" w:rsidDel="00B23145" w:rsidRDefault="00512462">
      <w:pPr>
        <w:spacing w:line="15" w:lineRule="exact"/>
        <w:ind w:left="29"/>
        <w:rPr>
          <w:del w:id="319" w:author="Padgett, Noah" w:date="2020-10-22T17:43:00Z"/>
          <w:rFonts w:ascii="Times New Roman" w:hAnsi="Times New Roman"/>
          <w:i/>
          <w:sz w:val="24"/>
        </w:rPr>
      </w:pPr>
      <w:del w:id="320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5"/>
            <w:sz w:val="24"/>
          </w:rPr>
          <w:delText>+</w:delText>
        </w:r>
        <w:r w:rsidDel="00B23145">
          <w:rPr>
            <w:rFonts w:ascii="Arial Black" w:hAnsi="Arial Black"/>
            <w:spacing w:val="-60"/>
            <w:w w:val="12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  <w:vertAlign w:val="subscript"/>
          </w:rPr>
          <w:delText>λ</w:delText>
        </w:r>
      </w:del>
    </w:p>
    <w:p w14:paraId="11F52749" w14:textId="121B3941" w:rsidR="00C944E3" w:rsidDel="00B23145" w:rsidRDefault="00512462">
      <w:pPr>
        <w:spacing w:line="15" w:lineRule="exact"/>
        <w:ind w:left="9"/>
        <w:rPr>
          <w:del w:id="321" w:author="Padgett, Noah" w:date="2020-10-22T17:43:00Z"/>
          <w:rFonts w:ascii="Arial" w:hAnsi="Arial"/>
          <w:sz w:val="20"/>
        </w:rPr>
      </w:pPr>
      <w:del w:id="322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16"/>
            <w:sz w:val="20"/>
          </w:rPr>
          <w:delText>L</w:delText>
        </w:r>
        <w:r w:rsidDel="00B23145">
          <w:rPr>
            <w:rFonts w:ascii="Arial" w:hAnsi="Arial"/>
            <w:spacing w:val="-58"/>
            <w:w w:val="170"/>
            <w:position w:val="16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w w:val="120"/>
            <w:sz w:val="24"/>
          </w:rPr>
          <w:delText>η</w:delText>
        </w:r>
        <w:r w:rsidDel="00B23145">
          <w:rPr>
            <w:spacing w:val="4"/>
            <w:w w:val="120"/>
            <w:sz w:val="24"/>
            <w:vertAlign w:val="superscript"/>
          </w:rPr>
          <w:delText>2</w:delText>
        </w:r>
        <w:r w:rsidDel="00B23145">
          <w:rPr>
            <w:spacing w:val="-17"/>
            <w:w w:val="120"/>
            <w:sz w:val="24"/>
          </w:rPr>
          <w:delText xml:space="preserve"> </w:delText>
        </w:r>
        <w:r w:rsidDel="00B23145">
          <w:rPr>
            <w:rFonts w:ascii="Arial Black" w:hAnsi="Arial Black"/>
            <w:w w:val="120"/>
            <w:sz w:val="24"/>
          </w:rPr>
          <w:delText>)</w:delText>
        </w:r>
        <w:r w:rsidDel="00B23145">
          <w:rPr>
            <w:rFonts w:ascii="Arial Black" w:hAnsi="Arial Black"/>
            <w:spacing w:val="-37"/>
            <w:w w:val="120"/>
            <w:sz w:val="24"/>
          </w:rPr>
          <w:delText xml:space="preserve"> </w:delText>
        </w:r>
        <w:r w:rsidDel="00B23145">
          <w:rPr>
            <w:rFonts w:ascii="Arial" w:hAnsi="Arial"/>
            <w:spacing w:val="-18"/>
            <w:w w:val="215"/>
            <w:position w:val="19"/>
            <w:sz w:val="20"/>
          </w:rPr>
          <w:delText>(</w:delText>
        </w:r>
      </w:del>
    </w:p>
    <w:p w14:paraId="04F0C928" w14:textId="6E639A4B" w:rsidR="00C944E3" w:rsidDel="00B23145" w:rsidRDefault="00512462">
      <w:pPr>
        <w:spacing w:line="15" w:lineRule="exact"/>
        <w:ind w:left="592"/>
        <w:rPr>
          <w:del w:id="323" w:author="Padgett, Noah" w:date="2020-10-22T17:43:00Z"/>
          <w:rFonts w:ascii="Times New Roman" w:hAnsi="Times New Roman"/>
          <w:i/>
          <w:sz w:val="16"/>
        </w:rPr>
      </w:pPr>
      <w:del w:id="324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35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35"/>
            <w:sz w:val="16"/>
          </w:rPr>
          <w:delText>λ</w:delText>
        </w:r>
        <w:r w:rsidDel="00B23145">
          <w:rPr>
            <w:rFonts w:ascii="Times New Roman" w:hAnsi="Times New Roman"/>
            <w:i/>
            <w:spacing w:val="-21"/>
            <w:w w:val="135"/>
            <w:sz w:val="16"/>
          </w:rPr>
          <w:delText xml:space="preserve"> </w:delText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6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7"/>
            <w:w w:val="135"/>
            <w:position w:val="4"/>
            <w:sz w:val="24"/>
          </w:rPr>
          <w:delText>y</w:delText>
        </w:r>
        <w:r w:rsidDel="00B23145">
          <w:rPr>
            <w:rFonts w:ascii="Times New Roman" w:hAnsi="Times New Roman"/>
            <w:i/>
            <w:spacing w:val="-7"/>
            <w:w w:val="135"/>
            <w:sz w:val="16"/>
          </w:rPr>
          <w:delText>iz</w:delText>
        </w:r>
      </w:del>
    </w:p>
    <w:p w14:paraId="2461A866" w14:textId="0DC3E9EF" w:rsidR="00C944E3" w:rsidDel="00B23145" w:rsidRDefault="00512462">
      <w:pPr>
        <w:spacing w:line="15" w:lineRule="exact"/>
        <w:ind w:left="-24"/>
        <w:rPr>
          <w:del w:id="325" w:author="Padgett, Noah" w:date="2020-10-22T17:43:00Z"/>
          <w:sz w:val="16"/>
        </w:rPr>
      </w:pPr>
      <w:del w:id="326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spacing w:val="-4"/>
            <w:w w:val="11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4"/>
            <w:w w:val="110"/>
            <w:sz w:val="16"/>
          </w:rPr>
          <w:delText>i</w:delText>
        </w:r>
        <w:r w:rsidDel="00B23145">
          <w:rPr>
            <w:spacing w:val="-4"/>
            <w:w w:val="110"/>
            <w:sz w:val="16"/>
          </w:rPr>
          <w:delText>1</w:delText>
        </w:r>
      </w:del>
    </w:p>
    <w:p w14:paraId="5186129E" w14:textId="662A2DB2" w:rsidR="00C944E3" w:rsidDel="00B23145" w:rsidRDefault="00512462">
      <w:pPr>
        <w:spacing w:line="15" w:lineRule="exact"/>
        <w:ind w:left="23"/>
        <w:rPr>
          <w:del w:id="327" w:author="Padgett, Noah" w:date="2020-10-22T17:43:00Z"/>
          <w:rFonts w:ascii="Times New Roman" w:hAnsi="Times New Roman"/>
          <w:i/>
          <w:sz w:val="24"/>
        </w:rPr>
      </w:pPr>
      <w:del w:id="328" w:author="Padgett, Noah" w:date="2020-10-22T17:43:00Z">
        <w:r w:rsidDel="00B23145">
          <w:br w:type="column"/>
        </w:r>
        <w:r w:rsidDel="00B23145">
          <w:rPr>
            <w:rFonts w:ascii="Lucida Sans Unicode" w:hAnsi="Lucida Sans Unicode"/>
            <w:w w:val="115"/>
            <w:sz w:val="24"/>
          </w:rPr>
          <w:delText>−</w:delText>
        </w:r>
        <w:r w:rsidDel="00B23145">
          <w:rPr>
            <w:rFonts w:ascii="Lucida Sans Unicode" w:hAnsi="Lucida Sans Unicode"/>
            <w:spacing w:val="-39"/>
            <w:w w:val="11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z</w:delText>
        </w:r>
      </w:del>
    </w:p>
    <w:p w14:paraId="1F850EC4" w14:textId="22D8F2A2" w:rsidR="00C944E3" w:rsidDel="00B23145" w:rsidRDefault="00512462">
      <w:pPr>
        <w:spacing w:line="15" w:lineRule="exact"/>
        <w:ind w:left="16"/>
        <w:rPr>
          <w:del w:id="329" w:author="Padgett, Noah" w:date="2020-10-22T17:43:00Z"/>
          <w:sz w:val="16"/>
        </w:rPr>
      </w:pPr>
      <w:del w:id="330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7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8"/>
            <w:w w:val="13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8"/>
            <w:w w:val="130"/>
            <w:sz w:val="16"/>
          </w:rPr>
          <w:delText>i</w:delText>
        </w:r>
        <w:r w:rsidDel="00B23145">
          <w:rPr>
            <w:spacing w:val="-8"/>
            <w:w w:val="130"/>
            <w:sz w:val="16"/>
          </w:rPr>
          <w:delText>1</w:delText>
        </w:r>
      </w:del>
    </w:p>
    <w:p w14:paraId="4E944719" w14:textId="77E0F449" w:rsidR="00C944E3" w:rsidDel="00B23145" w:rsidRDefault="00C944E3">
      <w:pPr>
        <w:pStyle w:val="BodyText"/>
        <w:spacing w:before="12" w:after="25"/>
        <w:rPr>
          <w:del w:id="331" w:author="Padgett, Noah" w:date="2020-10-22T17:43:00Z"/>
          <w:sz w:val="18"/>
        </w:rPr>
      </w:pPr>
    </w:p>
    <w:p w14:paraId="29787861" w14:textId="626CFC8E" w:rsidR="00C944E3" w:rsidDel="00B23145" w:rsidRDefault="005E0993">
      <w:pPr>
        <w:pStyle w:val="BodyText"/>
        <w:spacing w:line="225" w:lineRule="exact"/>
        <w:ind w:left="331"/>
        <w:rPr>
          <w:del w:id="332" w:author="Padgett, Noah" w:date="2020-10-22T17:43:00Z"/>
          <w:sz w:val="20"/>
        </w:rPr>
      </w:pPr>
      <w:del w:id="333" w:author="Padgett, Noah" w:date="2020-10-22T17:43:00Z">
        <w:r w:rsidDel="00B23145">
          <w:rPr>
            <w:noProof/>
            <w:position w:val="-4"/>
            <w:sz w:val="20"/>
          </w:rPr>
          <mc:AlternateContent>
            <mc:Choice Requires="wps">
              <w:drawing>
                <wp:inline distT="0" distB="0" distL="0" distR="0" wp14:anchorId="08F3CDB7" wp14:editId="210DFCBD">
                  <wp:extent cx="90805" cy="143510"/>
                  <wp:effectExtent l="0" t="0" r="4445" b="0"/>
                  <wp:docPr id="43" name="Text Box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F4DB9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w14:anchorId="08F3CDB7" id="Text Box 64" o:spid="_x0000_s1042" type="#_x0000_t202" style="width:7.1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" filled="f" stroked="f">
                  <v:textbox inset="0,0,0,0">
                    <w:txbxContent>
                      <w:p w14:paraId="483F4DB9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del>
    </w:p>
    <w:p w14:paraId="0DAEE31B" w14:textId="517F51BE" w:rsidR="00C944E3" w:rsidDel="00B23145" w:rsidRDefault="00512462">
      <w:pPr>
        <w:spacing w:line="15" w:lineRule="exact"/>
        <w:ind w:left="23"/>
        <w:rPr>
          <w:del w:id="334" w:author="Padgett, Noah" w:date="2020-10-22T17:43:00Z"/>
          <w:rFonts w:ascii="Times New Roman" w:hAnsi="Times New Roman"/>
          <w:i/>
          <w:sz w:val="24"/>
        </w:rPr>
      </w:pPr>
      <w:del w:id="335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54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zz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094B2953" w14:textId="0BC31AF8" w:rsidR="00C944E3" w:rsidDel="00B23145" w:rsidRDefault="00512462">
      <w:pPr>
        <w:spacing w:line="-189" w:lineRule="auto"/>
        <w:ind w:left="-7"/>
        <w:rPr>
          <w:del w:id="336" w:author="Padgett, Noah" w:date="2020-10-22T17:43:00Z"/>
          <w:rFonts w:ascii="Arial" w:hAnsi="Arial"/>
          <w:sz w:val="20"/>
        </w:rPr>
      </w:pPr>
      <w:del w:id="337" w:author="Padgett, Noah" w:date="2020-10-22T17:43:00Z">
        <w:r w:rsidDel="00B23145">
          <w:br w:type="column"/>
        </w:r>
        <w:r w:rsidDel="00B23145">
          <w:rPr>
            <w:rFonts w:ascii="Arial" w:hAnsi="Arial"/>
            <w:spacing w:val="-1"/>
            <w:w w:val="283"/>
            <w:position w:val="-6"/>
            <w:sz w:val="20"/>
          </w:rPr>
          <w:delText xml:space="preserve"> </w:delText>
        </w:r>
        <w:r w:rsidDel="00B23145">
          <w:rPr>
            <w:spacing w:val="10"/>
            <w:w w:val="105"/>
            <w:position w:val="-11"/>
            <w:sz w:val="16"/>
          </w:rPr>
          <w:delText>2</w:delText>
        </w:r>
        <w:r w:rsidDel="00B23145">
          <w:rPr>
            <w:rFonts w:ascii="Arial" w:hAnsi="Arial"/>
            <w:spacing w:val="-178"/>
            <w:w w:val="118"/>
            <w:sz w:val="20"/>
          </w:rPr>
          <w:delText></w:delText>
        </w:r>
        <w:r w:rsidDel="00B23145">
          <w:rPr>
            <w:rFonts w:ascii="Arial" w:hAnsi="Arial"/>
            <w:w w:val="118"/>
            <w:position w:val="-17"/>
            <w:sz w:val="20"/>
          </w:rPr>
          <w:delText></w:delText>
        </w:r>
      </w:del>
    </w:p>
    <w:p w14:paraId="237D1691" w14:textId="56EE4A53" w:rsidR="00C944E3" w:rsidDel="00B23145" w:rsidRDefault="00C944E3">
      <w:pPr>
        <w:spacing w:line="-189" w:lineRule="auto"/>
        <w:rPr>
          <w:del w:id="338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3D76EB42" w:rsidR="00C944E3" w:rsidDel="00B23145" w:rsidRDefault="00512462">
      <w:pPr>
        <w:pStyle w:val="BodyText"/>
        <w:spacing w:line="159" w:lineRule="exact"/>
        <w:ind w:left="1384"/>
        <w:rPr>
          <w:del w:id="339" w:author="Padgett, Noah" w:date="2020-10-22T17:43:00Z"/>
          <w:rFonts w:ascii="Arial Black" w:hAnsi="Arial Black"/>
        </w:rPr>
      </w:pPr>
      <w:del w:id="340" w:author="Padgett, Noah" w:date="2020-10-22T17:43:00Z">
        <w:r w:rsidDel="00B23145">
          <w:rPr>
            <w:rFonts w:ascii="Lucida Sans Unicode" w:hAnsi="Lucida Sans Unicode"/>
            <w:w w:val="90"/>
          </w:rPr>
          <w:delText xml:space="preserve">∝ </w:delText>
        </w:r>
        <w:r w:rsidDel="00B23145">
          <w:rPr>
            <w:rFonts w:ascii="Arial Black" w:hAnsi="Arial Black"/>
            <w:w w:val="90"/>
          </w:rPr>
          <w:delText>exp</w:delText>
        </w:r>
      </w:del>
    </w:p>
    <w:p w14:paraId="36A71FF3" w14:textId="35B08BB8" w:rsidR="00C944E3" w:rsidDel="00B23145" w:rsidRDefault="00512462">
      <w:pPr>
        <w:pStyle w:val="BodyText"/>
        <w:spacing w:before="26"/>
        <w:ind w:left="1384"/>
        <w:rPr>
          <w:del w:id="341" w:author="Padgett, Noah" w:date="2020-10-22T17:43:00Z"/>
          <w:rFonts w:ascii="Lucida Sans Unicode" w:hAnsi="Lucida Sans Unicode"/>
        </w:rPr>
      </w:pPr>
      <w:del w:id="342" w:author="Padgett, Noah" w:date="2020-10-22T17:43:00Z">
        <w:r w:rsidDel="00B23145">
          <w:rPr>
            <w:rFonts w:ascii="Lucida Sans Unicode" w:hAnsi="Lucida Sans Unicode"/>
            <w:w w:val="83"/>
          </w:rPr>
          <w:delText>∴</w:delText>
        </w:r>
      </w:del>
    </w:p>
    <w:p w14:paraId="44817476" w14:textId="7CD3052D" w:rsidR="00C944E3" w:rsidDel="00B23145" w:rsidRDefault="005E0993">
      <w:pPr>
        <w:spacing w:before="168"/>
        <w:ind w:left="1001"/>
        <w:rPr>
          <w:del w:id="343" w:author="Padgett, Noah" w:date="2020-10-22T17:43:00Z"/>
          <w:rFonts w:ascii="Arial Black" w:hAnsi="Arial Black"/>
          <w:sz w:val="24"/>
        </w:rPr>
      </w:pPr>
      <w:del w:id="344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656" behindDoc="1" locked="0" layoutInCell="1" allowOverlap="1" wp14:anchorId="0C27A7A5" wp14:editId="4CC7452B">
                  <wp:simplePos x="0" y="0"/>
                  <wp:positionH relativeFrom="page">
                    <wp:posOffset>1515745</wp:posOffset>
                  </wp:positionH>
                  <wp:positionV relativeFrom="paragraph">
                    <wp:posOffset>314325</wp:posOffset>
                  </wp:positionV>
                  <wp:extent cx="2406015" cy="679450"/>
                  <wp:effectExtent l="0" t="0" r="0" b="0"/>
                  <wp:wrapNone/>
                  <wp:docPr id="42" name="Text Box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601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61478" w14:textId="77777777" w:rsidR="003B6BEB" w:rsidRDefault="003B6BEB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13"/>
                                  <w:position w:val="-12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9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-1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 Black" w:hAnsi="Arial Black"/>
                                  <w:spacing w:val="10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7"/>
                                  <w:position w:val="4"/>
                                  <w:sz w:val="24"/>
                                </w:rPr>
                                <w:t>y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7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7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7"/>
                                  <w:position w:val="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3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8"/>
                                  <w:position w:val="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60"/>
                                  <w:w w:val="189"/>
                                  <w:position w:val="-12"/>
                                  <w:sz w:val="20"/>
                                </w:rPr>
                                <w:t>L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28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6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6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101"/>
                                  <w:position w:val="4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C27A7A5" id="Text Box 41" o:spid="_x0000_s1043" type="#_x0000_t202" style="position:absolute;left:0;text-align:left;margin-left:119.35pt;margin-top:24.75pt;width:189.45pt;height:53.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" filled="f" stroked="f">
                  <v:textbox inset="0,0,0,0">
                    <w:txbxContent>
                      <w:p w14:paraId="67A61478" w14:textId="77777777" w:rsidR="003B6BEB" w:rsidRDefault="003B6BEB">
                        <w:pPr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13"/>
                            <w:position w:val="-12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9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-12"/>
                            <w:sz w:val="24"/>
                          </w:rPr>
                          <w:t>=</w:t>
                        </w:r>
                        <w:r>
                          <w:rPr>
                            <w:rFonts w:ascii="Arial Black" w:hAnsi="Arial Black"/>
                            <w:spacing w:val="10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07"/>
                            <w:position w:val="4"/>
                            <w:sz w:val="24"/>
                          </w:rPr>
                          <w:t>y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7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7"/>
                            <w:position w:val="4"/>
                            <w:sz w:val="24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spacing w:val="-23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w w:val="118"/>
                            <w:position w:val="4"/>
                            <w:sz w:val="24"/>
                          </w:rPr>
                          <w:t>τ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60"/>
                            <w:w w:val="189"/>
                            <w:position w:val="-12"/>
                            <w:sz w:val="20"/>
                          </w:rPr>
                          <w:t>L</w:t>
                        </w:r>
                        <w:proofErr w:type="spellStart"/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4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28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6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101"/>
                            <w:position w:val="4"/>
                            <w:sz w:val="24"/>
                          </w:rPr>
                          <w:t>µ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05"/>
            <w:sz w:val="24"/>
            <w:vertAlign w:val="subscript"/>
          </w:rPr>
          <w:delText>z</w:delText>
        </w:r>
        <w:r w:rsidR="00512462" w:rsidDel="00B23145">
          <w:rPr>
            <w:w w:val="105"/>
            <w:sz w:val="24"/>
            <w:vertAlign w:val="subscript"/>
          </w:rPr>
          <w:delText>1</w:delText>
        </w:r>
        <w:r w:rsidR="00512462" w:rsidDel="00B23145">
          <w:rPr>
            <w:w w:val="10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∼ </w:delText>
        </w:r>
        <w:r w:rsidR="00512462" w:rsidDel="00B23145">
          <w:rPr>
            <w:rFonts w:ascii="Arial Black" w:hAnsi="Arial Black"/>
            <w:spacing w:val="2"/>
            <w:w w:val="105"/>
            <w:sz w:val="24"/>
          </w:rPr>
          <w:delText>N(</w:delText>
        </w:r>
        <w:r w:rsidR="00512462" w:rsidDel="00B23145">
          <w:rPr>
            <w:rFonts w:ascii="Times New Roman" w:hAnsi="Times New Roman"/>
            <w:i/>
            <w:spacing w:val="2"/>
            <w:w w:val="105"/>
            <w:sz w:val="24"/>
          </w:rPr>
          <w:delText xml:space="preserve">M, </w:delTex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V</w:delText>
        </w:r>
        <w:r w:rsidR="00512462" w:rsidDel="00B23145">
          <w:rPr>
            <w:rFonts w:ascii="Times New Roman" w:hAnsi="Times New Roman"/>
            <w:i/>
            <w:spacing w:val="-40"/>
            <w:w w:val="105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spacing w:val="-15"/>
            <w:w w:val="105"/>
            <w:sz w:val="24"/>
          </w:rPr>
          <w:delText>)</w:delText>
        </w:r>
      </w:del>
    </w:p>
    <w:p w14:paraId="355D9BC6" w14:textId="0B3D44AD" w:rsidR="00C944E3" w:rsidDel="00B23145" w:rsidRDefault="00512462">
      <w:pPr>
        <w:spacing w:line="26" w:lineRule="exact"/>
        <w:ind w:left="217"/>
        <w:rPr>
          <w:del w:id="345" w:author="Padgett, Noah" w:date="2020-10-22T17:43:00Z"/>
          <w:rFonts w:ascii="Times New Roman" w:hAnsi="Times New Roman"/>
          <w:i/>
          <w:sz w:val="24"/>
        </w:rPr>
      </w:pPr>
      <w:del w:id="346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632DCAA7" w14:textId="34B495AF" w:rsidR="00C944E3" w:rsidDel="00B23145" w:rsidRDefault="00512462">
      <w:pPr>
        <w:spacing w:line="-36" w:lineRule="auto"/>
        <w:ind w:left="-31"/>
        <w:rPr>
          <w:del w:id="347" w:author="Padgett, Noah" w:date="2020-10-22T17:43:00Z"/>
          <w:rFonts w:ascii="Times New Roman" w:hAnsi="Times New Roman"/>
          <w:i/>
          <w:sz w:val="16"/>
        </w:rPr>
      </w:pPr>
      <w:del w:id="348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6EC44CB2" w14:textId="0ABD03AB" w:rsidR="00C944E3" w:rsidDel="00B23145" w:rsidRDefault="00512462">
      <w:pPr>
        <w:spacing w:line="159" w:lineRule="exact"/>
        <w:ind w:left="746"/>
        <w:rPr>
          <w:del w:id="349" w:author="Padgett, Noah" w:date="2020-10-22T17:43:00Z"/>
          <w:rFonts w:ascii="Lucida Sans Unicode" w:hAnsi="Lucida Sans Unicode"/>
          <w:sz w:val="24"/>
        </w:rPr>
      </w:pPr>
      <w:del w:id="350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Del="00B23145">
          <w:rPr>
            <w:w w:val="115"/>
            <w:sz w:val="24"/>
            <w:vertAlign w:val="subscript"/>
          </w:rPr>
          <w:delText>1</w:delText>
        </w:r>
        <w:r w:rsidDel="00B23145">
          <w:rPr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spacing w:val="-18"/>
            <w:w w:val="115"/>
            <w:sz w:val="24"/>
          </w:rPr>
          <w:delText>−</w:delText>
        </w:r>
      </w:del>
    </w:p>
    <w:p w14:paraId="7BBF354F" w14:textId="5110CD32" w:rsidR="00C944E3" w:rsidDel="00B23145" w:rsidRDefault="00512462">
      <w:pPr>
        <w:spacing w:line="-36" w:lineRule="auto"/>
        <w:jc w:val="right"/>
        <w:rPr>
          <w:del w:id="351" w:author="Padgett, Noah" w:date="2020-10-22T17:43:00Z"/>
          <w:rFonts w:ascii="Times New Roman" w:hAnsi="Times New Roman"/>
          <w:i/>
          <w:sz w:val="16"/>
        </w:rPr>
      </w:pPr>
      <w:del w:id="352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716D0039" w14:textId="56B201AF" w:rsidR="00C944E3" w:rsidDel="00B23145" w:rsidRDefault="00512462">
      <w:pPr>
        <w:tabs>
          <w:tab w:val="left" w:pos="920"/>
          <w:tab w:val="left" w:pos="2243"/>
        </w:tabs>
        <w:spacing w:line="26" w:lineRule="exact"/>
        <w:ind w:left="29"/>
        <w:rPr>
          <w:del w:id="353" w:author="Padgett, Noah" w:date="2020-10-22T17:43:00Z"/>
          <w:rFonts w:ascii="Arial" w:hAnsi="Arial"/>
          <w:sz w:val="20"/>
        </w:rPr>
      </w:pPr>
      <w:del w:id="354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</w:rPr>
          <w:tab/>
        </w:r>
        <w:r w:rsidDel="00B23145">
          <w:rPr>
            <w:w w:val="120"/>
            <w:sz w:val="24"/>
            <w:vertAlign w:val="superscript"/>
          </w:rPr>
          <w:delText>2</w:delText>
        </w:r>
        <w:r w:rsidDel="00B23145">
          <w:rPr>
            <w:w w:val="120"/>
            <w:sz w:val="24"/>
          </w:rPr>
          <w:tab/>
        </w:r>
        <w:r w:rsidDel="00B23145">
          <w:rPr>
            <w:rFonts w:ascii="Arial" w:hAnsi="Arial"/>
            <w:w w:val="120"/>
            <w:position w:val="4"/>
            <w:sz w:val="20"/>
          </w:rPr>
          <w:delText></w:delText>
        </w:r>
      </w:del>
    </w:p>
    <w:p w14:paraId="7DAE7387" w14:textId="05F77536" w:rsidR="00C944E3" w:rsidDel="00B23145" w:rsidRDefault="00C944E3">
      <w:pPr>
        <w:spacing w:line="26" w:lineRule="exact"/>
        <w:rPr>
          <w:del w:id="355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6DB6119A" w:rsidR="00C944E3" w:rsidDel="00B23145" w:rsidRDefault="005E0993">
      <w:pPr>
        <w:pStyle w:val="BodyText"/>
        <w:spacing w:before="9"/>
        <w:rPr>
          <w:del w:id="356" w:author="Padgett, Noah" w:date="2020-10-22T17:43:00Z"/>
          <w:rFonts w:ascii="Arial"/>
          <w:sz w:val="19"/>
        </w:rPr>
      </w:pPr>
      <w:del w:id="357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000" behindDoc="1" locked="0" layoutInCell="1" allowOverlap="1" wp14:anchorId="68572753" wp14:editId="11B4A1C8">
                  <wp:simplePos x="0" y="0"/>
                  <wp:positionH relativeFrom="page">
                    <wp:posOffset>3924300</wp:posOffset>
                  </wp:positionH>
                  <wp:positionV relativeFrom="page">
                    <wp:posOffset>4095750</wp:posOffset>
                  </wp:positionV>
                  <wp:extent cx="2037080" cy="0"/>
                  <wp:effectExtent l="0" t="0" r="0" b="0"/>
                  <wp:wrapNone/>
                  <wp:docPr id="41" name="Lin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ABEFCF8" id="Line 40" o:spid="_x0000_s1026" style="position:absolute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322.5pt" to="469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" strokeweight=".14042mm">
                  <w10:wrap anchorx="page" anchory="page"/>
                </v:line>
              </w:pict>
            </mc:Fallback>
          </mc:AlternateContent>
        </w:r>
      </w:del>
    </w:p>
    <w:p w14:paraId="2B7674E0" w14:textId="4776EAF6" w:rsidR="00C944E3" w:rsidDel="00B23145" w:rsidRDefault="005E0993">
      <w:pPr>
        <w:tabs>
          <w:tab w:val="right" w:pos="3902"/>
        </w:tabs>
        <w:spacing w:before="105" w:line="298" w:lineRule="exact"/>
        <w:ind w:left="2559"/>
        <w:rPr>
          <w:del w:id="358" w:author="Padgett, Noah" w:date="2020-10-22T17:43:00Z"/>
          <w:sz w:val="24"/>
        </w:rPr>
      </w:pPr>
      <w:del w:id="35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512" behindDoc="1" locked="0" layoutInCell="1" allowOverlap="1" wp14:anchorId="728C98CE" wp14:editId="2D29F5DD">
                  <wp:simplePos x="0" y="0"/>
                  <wp:positionH relativeFrom="page">
                    <wp:posOffset>1890395</wp:posOffset>
                  </wp:positionH>
                  <wp:positionV relativeFrom="paragraph">
                    <wp:posOffset>92075</wp:posOffset>
                  </wp:positionV>
                  <wp:extent cx="2037080" cy="0"/>
                  <wp:effectExtent l="0" t="0" r="0" b="0"/>
                  <wp:wrapNone/>
                  <wp:docPr id="40" name="Lin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E268F4E" id="Line 39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5pt,7.25pt" to="30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632" behindDoc="1" locked="0" layoutInCell="1" allowOverlap="1" wp14:anchorId="16CF0821" wp14:editId="6D689A90">
                  <wp:simplePos x="0" y="0"/>
                  <wp:positionH relativeFrom="page">
                    <wp:posOffset>3183890</wp:posOffset>
                  </wp:positionH>
                  <wp:positionV relativeFrom="paragraph">
                    <wp:posOffset>120650</wp:posOffset>
                  </wp:positionV>
                  <wp:extent cx="73660" cy="152400"/>
                  <wp:effectExtent l="0" t="0" r="0" b="0"/>
                  <wp:wrapNone/>
                  <wp:docPr id="39" name="Text Box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7D08D" w14:textId="77777777" w:rsidR="003B6BEB" w:rsidRDefault="003B6BEB">
                              <w:pPr>
                                <w:spacing w:line="231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CF0821" id="Text Box 38" o:spid="_x0000_s1044" type="#_x0000_t202" style="position:absolute;left:0;text-align:left;margin-left:250.7pt;margin-top:9.5pt;width:5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" filled="f" stroked="f">
                  <v:textbox inset="0,0,0,0">
                    <w:txbxContent>
                      <w:p w14:paraId="7537D08D" w14:textId="77777777" w:rsidR="003B6BEB" w:rsidRDefault="003B6BEB">
                        <w:pPr>
                          <w:spacing w:line="231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96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704" behindDoc="1" locked="0" layoutInCell="1" allowOverlap="1" wp14:anchorId="1F77A60B" wp14:editId="025242A7">
                  <wp:simplePos x="0" y="0"/>
                  <wp:positionH relativeFrom="page">
                    <wp:posOffset>3257550</wp:posOffset>
                  </wp:positionH>
                  <wp:positionV relativeFrom="paragraph">
                    <wp:posOffset>155575</wp:posOffset>
                  </wp:positionV>
                  <wp:extent cx="90805" cy="143510"/>
                  <wp:effectExtent l="0" t="0" r="0" b="0"/>
                  <wp:wrapNone/>
                  <wp:docPr id="38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A93D" w14:textId="77777777" w:rsidR="003B6BEB" w:rsidRDefault="003B6BE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F77A60B" id="Text Box 37" o:spid="_x0000_s1045" type="#_x0000_t202" style="position:absolute;left:0;text-align:left;margin-left:256.5pt;margin-top:12.25pt;width:7.15pt;height:11.3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" filled="f" stroked="f">
                  <v:textbox inset="0,0,0,0">
                    <w:txbxContent>
                      <w:p w14:paraId="72FCA93D" w14:textId="77777777" w:rsidR="003B6BEB" w:rsidRDefault="003B6BE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zz</w:delText>
        </w:r>
        <w:r w:rsidR="00512462" w:rsidDel="00B23145">
          <w:rPr>
            <w:rFonts w:ascii="Times New Roman" w:hAnsi="Times New Roman"/>
            <w:i/>
            <w:spacing w:val="-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4"/>
            <w:sz w:val="24"/>
          </w:rPr>
          <w:delText>+</w:delText>
        </w:r>
        <w:r w:rsidR="00512462" w:rsidDel="00B23145">
          <w:rPr>
            <w:rFonts w:ascii="Arial Black" w:hAnsi="Arial Black"/>
            <w:spacing w:val="-4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tab/>
        </w:r>
        <w:r w:rsidR="00512462" w:rsidDel="00B23145">
          <w:rPr>
            <w:w w:val="120"/>
            <w:sz w:val="24"/>
            <w:vertAlign w:val="superscript"/>
          </w:rPr>
          <w:delText>2</w:delText>
        </w:r>
      </w:del>
    </w:p>
    <w:p w14:paraId="7A6E84A5" w14:textId="1A549B43" w:rsidR="00C944E3" w:rsidDel="00B23145" w:rsidRDefault="005E0993">
      <w:pPr>
        <w:tabs>
          <w:tab w:val="left" w:pos="2237"/>
          <w:tab w:val="left" w:pos="3216"/>
        </w:tabs>
        <w:spacing w:before="36" w:line="64" w:lineRule="auto"/>
        <w:ind w:left="1384"/>
        <w:rPr>
          <w:del w:id="360" w:author="Padgett, Noah" w:date="2020-10-22T17:43:00Z"/>
          <w:sz w:val="16"/>
        </w:rPr>
      </w:pPr>
      <w:del w:id="361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144" behindDoc="1" locked="0" layoutInCell="1" allowOverlap="1" wp14:anchorId="4C29B57C" wp14:editId="6EB071CC">
                  <wp:simplePos x="0" y="0"/>
                  <wp:positionH relativeFrom="page">
                    <wp:posOffset>1990725</wp:posOffset>
                  </wp:positionH>
                  <wp:positionV relativeFrom="paragraph">
                    <wp:posOffset>222250</wp:posOffset>
                  </wp:positionV>
                  <wp:extent cx="793750" cy="472440"/>
                  <wp:effectExtent l="0" t="0" r="0" b="0"/>
                  <wp:wrapNone/>
                  <wp:docPr id="37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75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E1DD0" w14:textId="77777777" w:rsidR="003B6BEB" w:rsidRDefault="003B6BEB">
                              <w:pPr>
                                <w:spacing w:line="388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zz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4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λ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2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70"/>
                                  <w:position w:val="1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6"/>
                                  <w:w w:val="170"/>
                                  <w:position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4"/>
                                  <w:w w:val="120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C29B57C" id="Text Box 36" o:spid="_x0000_s1046" type="#_x0000_t202" style="position:absolute;left:0;text-align:left;margin-left:156.75pt;margin-top:17.5pt;width:62.5pt;height:37.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" filled="f" stroked="f">
                  <v:textbox inset="0,0,0,0">
                    <w:txbxContent>
                      <w:p w14:paraId="219E1DD0" w14:textId="77777777" w:rsidR="003B6BEB" w:rsidRDefault="003B6BEB">
                        <w:pPr>
                          <w:spacing w:line="388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zz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20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45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λ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70"/>
                            <w:position w:val="16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6"/>
                            <w:w w:val="170"/>
                            <w:position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4"/>
                            <w:w w:val="120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41440" behindDoc="0" locked="0" layoutInCell="1" allowOverlap="1" wp14:anchorId="77242671" wp14:editId="0B414972">
                  <wp:simplePos x="0" y="0"/>
                  <wp:positionH relativeFrom="page">
                    <wp:posOffset>1555750</wp:posOffset>
                  </wp:positionH>
                  <wp:positionV relativeFrom="paragraph">
                    <wp:posOffset>203200</wp:posOffset>
                  </wp:positionV>
                  <wp:extent cx="86995" cy="152400"/>
                  <wp:effectExtent l="0" t="0" r="0" b="0"/>
                  <wp:wrapNone/>
                  <wp:docPr id="36" name="Text Box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9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97CF" w14:textId="77777777" w:rsidR="003B6BEB" w:rsidRDefault="003B6BEB">
                              <w:pPr>
                                <w:spacing w:line="231" w:lineRule="exac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93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7242671" id="Text Box 35" o:spid="_x0000_s1047" type="#_x0000_t202" style="position:absolute;left:0;text-align:left;margin-left:122.5pt;margin-top:16pt;width:6.85pt;height:1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" filled="f" stroked="f">
                  <v:textbox inset="0,0,0,0">
                    <w:txbxContent>
                      <w:p w14:paraId="438E97CF" w14:textId="77777777" w:rsidR="003B6BEB" w:rsidRDefault="003B6BEB">
                        <w:pPr>
                          <w:spacing w:line="231" w:lineRule="exac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93"/>
                            <w:sz w:val="24"/>
                          </w:rPr>
                          <w:t>V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9680" behindDoc="1" locked="0" layoutInCell="1" allowOverlap="1" wp14:anchorId="40E3B96F" wp14:editId="25A651D0">
                  <wp:simplePos x="0" y="0"/>
                  <wp:positionH relativeFrom="page">
                    <wp:posOffset>2343785</wp:posOffset>
                  </wp:positionH>
                  <wp:positionV relativeFrom="paragraph">
                    <wp:posOffset>161290</wp:posOffset>
                  </wp:positionV>
                  <wp:extent cx="62865" cy="101600"/>
                  <wp:effectExtent l="0" t="0" r="0" b="0"/>
                  <wp:wrapNone/>
                  <wp:docPr id="35" name="Text Box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C384F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0E3B96F" id="Text Box 34" o:spid="_x0000_s1048" type="#_x0000_t202" style="position:absolute;left:0;text-align:left;margin-left:184.55pt;margin-top:12.7pt;width:4.95pt;height:8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" filled="f" stroked="f">
                  <v:textbox inset="0,0,0,0">
                    <w:txbxContent>
                      <w:p w14:paraId="777C384F" w14:textId="77777777" w:rsidR="003B6BEB" w:rsidRDefault="003B6BE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192" behindDoc="1" locked="0" layoutInCell="1" allowOverlap="1" wp14:anchorId="7B4D9EE1" wp14:editId="74096CF5">
                  <wp:simplePos x="0" y="0"/>
                  <wp:positionH relativeFrom="page">
                    <wp:posOffset>2497455</wp:posOffset>
                  </wp:positionH>
                  <wp:positionV relativeFrom="paragraph">
                    <wp:posOffset>161290</wp:posOffset>
                  </wp:positionV>
                  <wp:extent cx="104775" cy="101600"/>
                  <wp:effectExtent l="0" t="0" r="0" b="0"/>
                  <wp:wrapNone/>
                  <wp:docPr id="34" name="Text Box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74F2E" w14:textId="77777777" w:rsidR="003B6BEB" w:rsidRDefault="003B6BE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B4D9EE1" id="Text Box 33" o:spid="_x0000_s1049" type="#_x0000_t202" style="position:absolute;left:0;text-align:left;margin-left:196.65pt;margin-top:12.7pt;width:8.25pt;height:8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" filled="f" stroked="f">
                  <v:textbox inset="0,0,0,0">
                    <w:txbxContent>
                      <w:p w14:paraId="70074F2E" w14:textId="77777777" w:rsidR="003B6BEB" w:rsidRDefault="003B6BE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5"/>
            <w:position w:val="-15"/>
            <w:sz w:val="24"/>
          </w:rPr>
          <w:delText>=</w:delText>
        </w:r>
        <w:r w:rsidR="00512462" w:rsidDel="00B23145">
          <w:rPr>
            <w:rFonts w:ascii="Arial Black" w:hAnsi="Arial Black"/>
            <w:spacing w:val="-35"/>
            <w:w w:val="125"/>
            <w:position w:val="-15"/>
            <w:sz w:val="24"/>
          </w:rPr>
          <w:delText xml:space="preserve"> </w:delText>
        </w:r>
        <w:r w:rsidR="00512462" w:rsidDel="00B23145">
          <w:rPr>
            <w:rFonts w:ascii="Arial" w:hAnsi="Arial"/>
            <w:w w:val="220"/>
            <w:position w:val="19"/>
            <w:sz w:val="20"/>
          </w:rPr>
          <w:delText>(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delText xml:space="preserve"> 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tab/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spacing w:val="25"/>
            <w:w w:val="125"/>
            <w:sz w:val="24"/>
            <w:u w:val="single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tab/>
        </w:r>
        <w:r w:rsidR="00512462" w:rsidDel="00B23145">
          <w:rPr>
            <w:w w:val="125"/>
            <w:position w:val="13"/>
            <w:sz w:val="16"/>
          </w:rPr>
          <w:delText>2</w:delText>
        </w:r>
      </w:del>
    </w:p>
    <w:p w14:paraId="7CE3B4E2" w14:textId="1B64D393" w:rsidR="00C944E3" w:rsidDel="00B23145" w:rsidRDefault="00512462">
      <w:pPr>
        <w:spacing w:before="12" w:line="177" w:lineRule="exact"/>
        <w:ind w:left="3073"/>
        <w:rPr>
          <w:del w:id="362" w:author="Padgett, Noah" w:date="2020-10-22T17:43:00Z"/>
          <w:sz w:val="16"/>
        </w:rPr>
      </w:pPr>
      <w:del w:id="363" w:author="Padgett, Noah" w:date="2020-10-22T17:43:00Z">
        <w:r w:rsidDel="00B23145">
          <w:rPr>
            <w:w w:val="105"/>
            <w:sz w:val="16"/>
          </w:rPr>
          <w:delText>2</w:delText>
        </w:r>
      </w:del>
    </w:p>
    <w:p w14:paraId="469F478C" w14:textId="637A19A4" w:rsidR="00C944E3" w:rsidDel="00B23145" w:rsidRDefault="00512462">
      <w:pPr>
        <w:spacing w:line="177" w:lineRule="exact"/>
        <w:ind w:left="3064"/>
        <w:rPr>
          <w:del w:id="364" w:author="Padgett, Noah" w:date="2020-10-22T17:43:00Z"/>
          <w:sz w:val="16"/>
        </w:rPr>
      </w:pPr>
      <w:del w:id="365" w:author="Padgett, Noah" w:date="2020-10-22T17:43:00Z">
        <w:r w:rsidDel="00B23145">
          <w:rPr>
            <w:rFonts w:ascii="Times New Roman"/>
            <w:i/>
            <w:w w:val="120"/>
            <w:sz w:val="16"/>
          </w:rPr>
          <w:delText>i</w:delText>
        </w:r>
        <w:r w:rsidDel="00B23145">
          <w:rPr>
            <w:w w:val="120"/>
            <w:sz w:val="16"/>
          </w:rPr>
          <w:delText>1</w:delText>
        </w:r>
      </w:del>
    </w:p>
    <w:p w14:paraId="6788B307" w14:textId="526F8ECF" w:rsidR="00C944E3" w:rsidDel="00B23145" w:rsidRDefault="00512462">
      <w:pPr>
        <w:pStyle w:val="BodyText"/>
        <w:spacing w:before="58" w:line="355" w:lineRule="auto"/>
        <w:ind w:left="120" w:right="112"/>
        <w:rPr>
          <w:del w:id="366" w:author="Padgett, Noah" w:date="2020-10-22T17:43:00Z"/>
        </w:rPr>
      </w:pPr>
      <w:del w:id="367" w:author="Padgett, Noah" w:date="2020-10-22T17:43:00Z">
        <w:r w:rsidDel="00B23145">
          <w:delText xml:space="preserve">which can </w:delText>
        </w:r>
        <w:r w:rsidDel="00B23145">
          <w:rPr>
            <w:spacing w:val="3"/>
          </w:rPr>
          <w:delText xml:space="preserve">be </w:delText>
        </w:r>
        <w:r w:rsidDel="00B23145">
          <w:delText xml:space="preserve">reduced more depending on the of priors for the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 xml:space="preserve">. </w:delText>
        </w:r>
        <w:r w:rsidDel="00B23145">
          <w:delText>But, this is not the most</w:delText>
        </w:r>
        <w:r w:rsidDel="00B23145">
          <w:rPr>
            <w:spacing w:val="-22"/>
          </w:rPr>
          <w:delText xml:space="preserve"> </w:delText>
        </w:r>
        <w:r w:rsidDel="00B23145">
          <w:delText>helpful</w:delText>
        </w:r>
        <w:r w:rsidDel="00B23145">
          <w:rPr>
            <w:spacing w:val="-21"/>
          </w:rPr>
          <w:delText xml:space="preserve"> </w:delText>
        </w:r>
        <w:r w:rsidDel="00B23145">
          <w:delText>given</w:delText>
        </w:r>
        <w:r w:rsidDel="00B23145">
          <w:rPr>
            <w:spacing w:val="-20"/>
          </w:rPr>
          <w:delText xml:space="preserve"> </w:delText>
        </w:r>
        <w:r w:rsidDel="00B23145">
          <w:delText>that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posterior</w:delText>
        </w:r>
        <w:r w:rsidDel="00B23145">
          <w:rPr>
            <w:spacing w:val="-21"/>
          </w:rPr>
          <w:delText xml:space="preserve"> </w:delText>
        </w:r>
        <w:r w:rsidDel="00B23145">
          <w:delText>depends</w:delText>
        </w:r>
        <w:r w:rsidDel="00B23145">
          <w:rPr>
            <w:spacing w:val="-21"/>
          </w:rPr>
          <w:delText xml:space="preserve"> </w:delText>
        </w:r>
        <w:r w:rsidDel="00B23145">
          <w:delText>on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unknown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>values</w:delText>
        </w:r>
        <w:r w:rsidDel="00B23145">
          <w:rPr>
            <w:spacing w:val="-21"/>
          </w:rPr>
          <w:delText xml:space="preserve"> </w:delText>
        </w:r>
        <w:r w:rsidDel="00B23145">
          <w:delText>of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latent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 xml:space="preserve">variable </w:delText>
        </w:r>
        <w:r w:rsidDel="00B23145">
          <w:rPr>
            <w:rFonts w:ascii="Times New Roman" w:hAnsi="Times New Roman"/>
            <w:i/>
            <w:spacing w:val="4"/>
          </w:rPr>
          <w:delText>η</w:delText>
        </w:r>
        <w:r w:rsidDel="00B23145">
          <w:rPr>
            <w:spacing w:val="4"/>
          </w:rPr>
          <w:delText xml:space="preserve">, </w:delText>
        </w:r>
        <w:r w:rsidDel="00B23145">
          <w:delText xml:space="preserve">but thankfully in application </w:delText>
        </w:r>
        <w:r w:rsidDel="00B23145">
          <w:rPr>
            <w:spacing w:val="-4"/>
          </w:rPr>
          <w:delText xml:space="preserve">we </w:delText>
        </w:r>
        <w:r w:rsidDel="00B23145">
          <w:delText xml:space="preserve">can side-step the need for these </w:delText>
        </w:r>
        <w:r w:rsidDel="00B23145">
          <w:rPr>
            <w:spacing w:val="-3"/>
          </w:rPr>
          <w:delText xml:space="preserve">values. Essentially, </w:delText>
        </w:r>
        <w:r w:rsidDel="00B23145">
          <w:delText xml:space="preserve">what </w:delText>
        </w:r>
        <w:r w:rsidDel="00B23145">
          <w:rPr>
            <w:spacing w:val="-4"/>
          </w:rPr>
          <w:delText xml:space="preserve">we have </w:delText>
        </w:r>
        <w:r w:rsidDel="00B23145">
          <w:delText xml:space="preserve">done above is </w:delText>
        </w:r>
      </w:del>
      <w:del w:id="368" w:author="Padgett, Noah" w:date="2020-10-21T01:46:00Z">
        <w:r w:rsidDel="00C745F3">
          <w:delText xml:space="preserve">just </w:delText>
        </w:r>
      </w:del>
      <w:del w:id="369" w:author="Padgett, Noah" w:date="2020-10-22T17:43:00Z">
        <w:r w:rsidDel="00B23145">
          <w:delText xml:space="preserve">a </w:delText>
        </w:r>
        <w:commentRangeStart w:id="370"/>
        <w:commentRangeStart w:id="371"/>
        <w:r w:rsidDel="00B23145">
          <w:delText>straightforward</w:delText>
        </w:r>
        <w:commentRangeEnd w:id="370"/>
        <w:r w:rsidR="00F65627" w:rsidDel="00B23145">
          <w:rPr>
            <w:rStyle w:val="CommentReference"/>
          </w:rPr>
          <w:commentReference w:id="370"/>
        </w:r>
        <w:commentRangeEnd w:id="371"/>
        <w:r w:rsidR="00C745F3" w:rsidDel="00B23145">
          <w:rPr>
            <w:rStyle w:val="CommentReference"/>
          </w:rPr>
          <w:commentReference w:id="371"/>
        </w:r>
        <w:r w:rsidDel="00B23145">
          <w:delText xml:space="preserve"> application of </w:delText>
        </w:r>
        <w:r w:rsidDel="00B23145">
          <w:rPr>
            <w:spacing w:val="-3"/>
          </w:rPr>
          <w:delText xml:space="preserve">Bayes </w:delText>
        </w:r>
        <w:r w:rsidDel="00B23145">
          <w:delText xml:space="preserve">theorem to get a closed form solution for the posterior. This is not as simple for the residual </w:delText>
        </w:r>
        <w:r w:rsidDel="00B23145">
          <w:rPr>
            <w:spacing w:val="-3"/>
          </w:rPr>
          <w:delText xml:space="preserve">covariances, </w:delText>
        </w:r>
        <w:r w:rsidDel="00B23145">
          <w:delText xml:space="preserve">though. </w:delText>
        </w:r>
        <w:r w:rsidDel="00B23145">
          <w:rPr>
            <w:spacing w:val="-10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think</w:delText>
        </w:r>
        <w:r w:rsidDel="00B23145">
          <w:rPr>
            <w:spacing w:val="-16"/>
          </w:rPr>
          <w:delText xml:space="preserve"> </w:delText>
        </w:r>
        <w:r w:rsidDel="00B23145">
          <w:delText>the</w:delText>
        </w:r>
        <w:r w:rsidDel="00B23145">
          <w:rPr>
            <w:spacing w:val="-16"/>
          </w:rPr>
          <w:delText xml:space="preserve"> </w:delText>
        </w:r>
        <w:r w:rsidDel="00B23145">
          <w:delText>above</w:delText>
        </w:r>
        <w:r w:rsidDel="00B23145">
          <w:rPr>
            <w:spacing w:val="-16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15"/>
          </w:rPr>
          <w:delText xml:space="preserve"> </w:delText>
        </w:r>
        <w:r w:rsidDel="00B23145">
          <w:delText>mostly</w:delText>
        </w:r>
        <w:r w:rsidDel="00B23145">
          <w:rPr>
            <w:spacing w:val="-16"/>
          </w:rPr>
          <w:delText xml:space="preserve"> </w:delText>
        </w:r>
        <w:r w:rsidDel="00B23145">
          <w:delText>just</w:delText>
        </w:r>
        <w:r w:rsidDel="00B23145">
          <w:rPr>
            <w:spacing w:val="-16"/>
          </w:rPr>
          <w:delText xml:space="preserve"> </w:delText>
        </w:r>
        <w:r w:rsidDel="00B23145">
          <w:delText>a</w:delText>
        </w:r>
        <w:r w:rsidDel="00B23145">
          <w:rPr>
            <w:spacing w:val="-16"/>
          </w:rPr>
          <w:delText xml:space="preserve"> </w:delText>
        </w:r>
        <w:r w:rsidDel="00B23145">
          <w:delText>sanity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3"/>
          </w:rPr>
          <w:delText>check</w:delText>
        </w:r>
        <w:r w:rsidDel="00B23145">
          <w:rPr>
            <w:spacing w:val="-16"/>
          </w:rPr>
          <w:delText xml:space="preserve"> </w:delText>
        </w:r>
        <w:r w:rsidDel="00B23145">
          <w:delText>to</w:delText>
        </w:r>
        <w:r w:rsidDel="00B23145">
          <w:rPr>
            <w:spacing w:val="-16"/>
          </w:rPr>
          <w:delText xml:space="preserve"> </w:delText>
        </w:r>
        <w:r w:rsidDel="00B23145">
          <w:delText>make</w:delText>
        </w:r>
        <w:r w:rsidDel="00B23145">
          <w:rPr>
            <w:spacing w:val="-16"/>
          </w:rPr>
          <w:delText xml:space="preserve"> </w:delText>
        </w:r>
        <w:r w:rsidDel="00B23145">
          <w:delText>sure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6"/>
          </w:rPr>
          <w:delText xml:space="preserve"> </w:delText>
        </w:r>
        <w:r w:rsidDel="00B23145">
          <w:delText>knew</w:delText>
        </w:r>
        <w:r w:rsidDel="00B23145">
          <w:rPr>
            <w:spacing w:val="-16"/>
          </w:rPr>
          <w:delText xml:space="preserve"> </w:delText>
        </w:r>
        <w:r w:rsidDel="00B23145">
          <w:delText>what</w:delText>
        </w:r>
        <w:r w:rsidDel="00B23145">
          <w:rPr>
            <w:spacing w:val="-16"/>
          </w:rPr>
          <w:delText xml:space="preserve"> </w:delText>
        </w:r>
        <w:r w:rsidDel="00B23145">
          <w:delText>the math</w:delText>
        </w:r>
        <w:r w:rsidDel="00B23145">
          <w:rPr>
            <w:spacing w:val="-22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21"/>
          </w:rPr>
          <w:delText xml:space="preserve"> </w:delText>
        </w:r>
        <w:r w:rsidDel="00B23145">
          <w:delText>doing</w:delText>
        </w:r>
        <w:r w:rsidDel="00B23145">
          <w:rPr>
            <w:spacing w:val="-21"/>
          </w:rPr>
          <w:delText xml:space="preserve"> </w:delText>
        </w:r>
        <w:r w:rsidDel="00B23145">
          <w:delText>and</w:delText>
        </w:r>
        <w:r w:rsidDel="00B23145">
          <w:rPr>
            <w:spacing w:val="-22"/>
          </w:rPr>
          <w:delText xml:space="preserve"> </w:delText>
        </w:r>
        <w:r w:rsidDel="00B23145">
          <w:delText>to</w:delText>
        </w:r>
        <w:r w:rsidDel="00B23145">
          <w:rPr>
            <w:spacing w:val="-21"/>
          </w:rPr>
          <w:delText xml:space="preserve"> </w:delText>
        </w:r>
        <w:r w:rsidDel="00B23145">
          <w:delText>show</w:delText>
        </w:r>
        <w:r w:rsidDel="00B23145">
          <w:rPr>
            <w:spacing w:val="-21"/>
          </w:rPr>
          <w:delText xml:space="preserve"> </w:delText>
        </w:r>
        <w:r w:rsidDel="00B23145">
          <w:delText>that</w:delText>
        </w:r>
        <w:r w:rsidDel="00B23145">
          <w:rPr>
            <w:spacing w:val="-21"/>
          </w:rPr>
          <w:delText xml:space="preserve"> </w:delText>
        </w:r>
        <w:r w:rsidDel="00B23145">
          <w:delText>under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simplifications</w:delText>
        </w:r>
        <w:r w:rsidDel="00B23145">
          <w:rPr>
            <w:spacing w:val="-21"/>
          </w:rPr>
          <w:delText xml:space="preserve"> </w:delText>
        </w:r>
        <w:r w:rsidDel="00B23145">
          <w:delText>we’re</w:delText>
        </w:r>
        <w:r w:rsidDel="00B23145">
          <w:rPr>
            <w:spacing w:val="-21"/>
          </w:rPr>
          <w:delText xml:space="preserve"> </w:delText>
        </w:r>
        <w:r w:rsidDel="00B23145">
          <w:delText>proposing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21"/>
          </w:rPr>
          <w:delText xml:space="preserve"> </w:delText>
        </w:r>
        <w:r w:rsidDel="00B23145">
          <w:delText>can</w:delText>
        </w:r>
        <w:r w:rsidDel="00B23145">
          <w:rPr>
            <w:spacing w:val="-21"/>
          </w:rPr>
          <w:delText xml:space="preserve"> </w:delText>
        </w:r>
        <w:r w:rsidDel="00B23145">
          <w:delText>arrive at “</w:delText>
        </w:r>
        <w:commentRangeStart w:id="372"/>
        <w:commentRangeStart w:id="373"/>
        <w:r w:rsidDel="00B23145">
          <w:delText xml:space="preserve">nice” solutions. </w:delText>
        </w:r>
        <w:commentRangeEnd w:id="372"/>
        <w:r w:rsidR="00F65627" w:rsidDel="00B23145">
          <w:rPr>
            <w:rStyle w:val="CommentReference"/>
          </w:rPr>
          <w:commentReference w:id="372"/>
        </w:r>
        <w:commentRangeEnd w:id="373"/>
        <w:r w:rsidR="00C745F3" w:rsidDel="00B23145">
          <w:rPr>
            <w:rStyle w:val="CommentReference"/>
          </w:rPr>
          <w:commentReference w:id="373"/>
        </w:r>
        <w:r w:rsidDel="00B23145">
          <w:delText xml:space="preserve">But, </w:delText>
        </w:r>
        <w:commentRangeStart w:id="374"/>
        <w:commentRangeStart w:id="375"/>
        <w:r w:rsidDel="00B23145">
          <w:delText>this</w:delText>
        </w:r>
        <w:commentRangeEnd w:id="374"/>
        <w:r w:rsidR="00F65627" w:rsidDel="00B23145">
          <w:rPr>
            <w:rStyle w:val="CommentReference"/>
          </w:rPr>
          <w:commentReference w:id="374"/>
        </w:r>
        <w:commentRangeEnd w:id="375"/>
        <w:r w:rsidR="00C745F3" w:rsidDel="00B23145">
          <w:rPr>
            <w:rStyle w:val="CommentReference"/>
          </w:rPr>
          <w:commentReference w:id="375"/>
        </w:r>
        <w:r w:rsidDel="00B23145">
          <w:delText xml:space="preserve"> is certainly not going to </w:delText>
        </w:r>
        <w:r w:rsidDel="00B23145">
          <w:rPr>
            <w:spacing w:val="3"/>
          </w:rPr>
          <w:delText xml:space="preserve">be </w:delText>
        </w:r>
        <w:r w:rsidDel="00B23145">
          <w:delText>done in practice given that the posteriors for cross-loadings and (co)variances are typically more difficult to derive depending on the choice of</w:delText>
        </w:r>
        <w:r w:rsidDel="00B23145">
          <w:rPr>
            <w:spacing w:val="12"/>
          </w:rPr>
          <w:delText xml:space="preserve"> </w:delText>
        </w:r>
        <w:r w:rsidDel="00B23145">
          <w:delText>prior.</w:delText>
        </w:r>
      </w:del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5D41CC28" w:rsidR="00C944E3" w:rsidRDefault="00512462">
      <w:pPr>
        <w:pStyle w:val="Heading1"/>
        <w:spacing w:before="141"/>
        <w:ind w:left="310" w:right="309"/>
      </w:pPr>
      <w:bookmarkStart w:id="376" w:name="Illustrative_Example"/>
      <w:bookmarkEnd w:id="376"/>
      <w:r>
        <w:lastRenderedPageBreak/>
        <w:t>Illustrative Example</w:t>
      </w:r>
      <w:ins w:id="377" w:author="Padgett, Noah" w:date="2020-10-22T17:31:00Z">
        <w:r w:rsidR="003F0D3B">
          <w:t xml:space="preserve"> of Local Fit Assessment with Simulated Data</w:t>
        </w:r>
      </w:ins>
    </w:p>
    <w:p w14:paraId="700E0669" w14:textId="7E941753" w:rsidR="00C944E3" w:rsidRDefault="005E0993">
      <w:pPr>
        <w:pStyle w:val="BodyText"/>
        <w:spacing w:before="232" w:line="355" w:lineRule="auto"/>
        <w:ind w:left="120" w:right="12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BD5097C" wp14:editId="2C966BE5">
                <wp:simplePos x="0" y="0"/>
                <wp:positionH relativeFrom="page">
                  <wp:posOffset>2428875</wp:posOffset>
                </wp:positionH>
                <wp:positionV relativeFrom="paragraph">
                  <wp:posOffset>1149350</wp:posOffset>
                </wp:positionV>
                <wp:extent cx="2915285" cy="301244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3012440"/>
                          <a:chOff x="3825" y="1810"/>
                          <a:chExt cx="4591" cy="4744"/>
                        </a:xfrm>
                      </wpg:grpSpPr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1810"/>
                            <a:ext cx="4591" cy="4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918"/>
                            <a:ext cx="192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730A" w14:textId="77777777" w:rsidR="003B6BEB" w:rsidRDefault="003B6BEB">
                              <w:pPr>
                                <w:tabs>
                                  <w:tab w:val="left" w:pos="542"/>
                                  <w:tab w:val="left" w:pos="1116"/>
                                  <w:tab w:val="left" w:pos="1690"/>
                                </w:tabs>
                                <w:spacing w:line="165" w:lineRule="exact"/>
                                <w:rPr>
                                  <w:rFonts w:ascii="Cambr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438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5985" w14:textId="77777777" w:rsidR="003B6BEB" w:rsidRDefault="003B6BEB">
                              <w:pPr>
                                <w:tabs>
                                  <w:tab w:val="left" w:pos="295"/>
                                </w:tabs>
                                <w:spacing w:line="17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471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29A8D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2480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4D96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51" y="3240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17A4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678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8F12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3672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46E63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033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418E7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4508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C457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8" y="4508"/>
                            <a:ext cx="16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C5B5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5329"/>
                            <a:ext cx="5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BAE4" w14:textId="77777777" w:rsidR="003B6BEB" w:rsidRDefault="003B6BEB">
                              <w:pPr>
                                <w:tabs>
                                  <w:tab w:val="left" w:pos="364"/>
                                </w:tabs>
                                <w:spacing w:line="16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5376"/>
                            <a:ext cx="2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6B092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BE3B9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73E0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40E5" w14:textId="77777777" w:rsidR="003B6BEB" w:rsidRDefault="003B6BE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6267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351" w14:textId="77777777" w:rsidR="003B6BEB" w:rsidRDefault="003B6BE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5097C" id="Group 15" o:spid="_x0000_s1050" style="position:absolute;left:0;text-align:left;margin-left:191.25pt;margin-top:90.5pt;width:229.55pt;height:237.2pt;z-index:-16075264;mso-position-horizontal-relative:page;mso-position-vertical-relative:text" coordorigin="3825,1810" coordsize="4591,4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1" type="#_x0000_t75" style="position:absolute;left:3824;top:1810;width:4591;height:4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">
                  <v:imagedata r:id="rId14" o:title=""/>
                </v:shape>
                <v:shape id="Text Box 31" o:spid="_x0000_s1052" type="#_x0000_t202" style="position:absolute;left:5165;top:1918;width:192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B1730A" w14:textId="77777777" w:rsidR="003B6BEB" w:rsidRDefault="003B6BEB">
                        <w:pPr>
                          <w:tabs>
                            <w:tab w:val="left" w:pos="542"/>
                            <w:tab w:val="left" w:pos="1116"/>
                            <w:tab w:val="left" w:pos="1690"/>
                          </w:tabs>
                          <w:spacing w:line="165" w:lineRule="exact"/>
                          <w:rPr>
                            <w:rFonts w:ascii="Cambria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9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10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11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53" type="#_x0000_t202" style="position:absolute;left:5400;top:2438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7B5985" w14:textId="77777777" w:rsidR="003B6BEB" w:rsidRDefault="003B6BEB">
                        <w:pPr>
                          <w:tabs>
                            <w:tab w:val="left" w:pos="295"/>
                          </w:tabs>
                          <w:spacing w:line="17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054" type="#_x0000_t202" style="position:absolute;left:6105;top:2471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E29A8D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5" type="#_x0000_t202" style="position:absolute;left:6472;top:2480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514D96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7" o:spid="_x0000_s1056" type="#_x0000_t202" style="position:absolute;left:6051;top:3240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717A4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7" type="#_x0000_t202" style="position:absolute;left:5200;top:3678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78F12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8" type="#_x0000_t202" style="position:absolute;left:6833;top:3672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B46E63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9" type="#_x0000_t202" style="position:absolute;left:6039;top:4033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6418E7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60" type="#_x0000_t202" style="position:absolute;left:4861;top:4508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3BC457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61" type="#_x0000_t202" style="position:absolute;left:7268;top:4508;width:16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87C5B5" w14:textId="77777777" w:rsidR="003B6BEB" w:rsidRDefault="003B6BE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2" type="#_x0000_t202" style="position:absolute;left:4400;top:5329;width:5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9BAE4" w14:textId="77777777" w:rsidR="003B6BEB" w:rsidRDefault="003B6BEB">
                        <w:pPr>
                          <w:tabs>
                            <w:tab w:val="left" w:pos="364"/>
                          </w:tabs>
                          <w:spacing w:line="16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63" type="#_x0000_t202" style="position:absolute;left:5165;top:5376;width:2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C56B092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65</w:t>
                        </w:r>
                      </w:p>
                    </w:txbxContent>
                  </v:textbox>
                </v:shape>
                <v:shape id="Text Box 19" o:spid="_x0000_s1064" type="#_x0000_t202" style="position:absolute;left:3975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BE3B9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5" type="#_x0000_t202" style="position:absolute;left:4549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AD873E0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66" type="#_x0000_t202" style="position:absolute;left:5123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0C40E5" w14:textId="77777777" w:rsidR="003B6BEB" w:rsidRDefault="003B6BE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67" type="#_x0000_t202" style="position:absolute;left:4816;top:6267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C76A351" w14:textId="77777777" w:rsidR="003B6BEB" w:rsidRDefault="003B6BE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del w:id="378" w:author="Grace Aquino" w:date="2020-10-20T21:20:00Z">
        <w:r w:rsidR="00512462" w:rsidDel="00F65627">
          <w:delText>So,</w:delText>
        </w:r>
        <w:r w:rsidR="00512462" w:rsidDel="00F65627">
          <w:rPr>
            <w:spacing w:val="-20"/>
          </w:rPr>
          <w:delText xml:space="preserve"> </w:delText>
        </w:r>
        <w:r w:rsidR="00512462" w:rsidDel="00F65627">
          <w:rPr>
            <w:spacing w:val="-3"/>
          </w:rPr>
          <w:delText>now</w:delText>
        </w:r>
      </w:del>
      <w:r w:rsidR="00512462">
        <w:rPr>
          <w:spacing w:val="-18"/>
        </w:rPr>
        <w:t xml:space="preserve"> </w:t>
      </w:r>
      <w:ins w:id="379" w:author="Grace Aquino" w:date="2020-10-20T21:20:00Z">
        <w:r w:rsidR="00F65627">
          <w:t>T</w:t>
        </w:r>
      </w:ins>
      <w:del w:id="380" w:author="Grace Aquino" w:date="2020-10-20T21:20:00Z">
        <w:r w:rsidR="00512462" w:rsidDel="00F65627">
          <w:delText>t</w:delText>
        </w:r>
      </w:del>
      <w:r w:rsidR="00512462">
        <w:t>o</w:t>
      </w:r>
      <w:r w:rsidR="00512462">
        <w:rPr>
          <w:spacing w:val="-19"/>
        </w:rPr>
        <w:t xml:space="preserve"> </w:t>
      </w:r>
      <w:r w:rsidR="00512462">
        <w:t>illustrate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method,</w:t>
      </w:r>
      <w:r w:rsidR="00512462">
        <w:rPr>
          <w:spacing w:val="-19"/>
        </w:rPr>
        <w:t xml:space="preserve"> </w:t>
      </w:r>
      <w:r w:rsidR="00512462">
        <w:t>suppose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8"/>
        </w:rPr>
        <w:t xml:space="preserve"> </w:t>
      </w:r>
      <w:r w:rsidR="00512462">
        <w:rPr>
          <w:spacing w:val="-4"/>
        </w:rPr>
        <w:t>have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“true”</w:t>
      </w:r>
      <w:r w:rsidR="00512462">
        <w:rPr>
          <w:spacing w:val="-20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t>model</w:t>
      </w:r>
      <w:r w:rsidR="00512462">
        <w:rPr>
          <w:spacing w:val="-19"/>
        </w:rPr>
        <w:t xml:space="preserve"> </w:t>
      </w:r>
      <w:r w:rsidR="00512462">
        <w:t>shown</w:t>
      </w:r>
      <w:r w:rsidR="00512462">
        <w:rPr>
          <w:spacing w:val="-18"/>
        </w:rPr>
        <w:t xml:space="preserve"> </w:t>
      </w:r>
      <w:r w:rsidR="00512462">
        <w:t>in Figure</w:t>
      </w:r>
      <w:r w:rsidR="00512462">
        <w:rPr>
          <w:spacing w:val="-16"/>
        </w:rPr>
        <w:t xml:space="preserve"> </w:t>
      </w:r>
      <w:hyperlink w:anchor="_bookmark0" w:history="1">
        <w:r w:rsidR="00512462">
          <w:t>1.</w:t>
        </w:r>
      </w:hyperlink>
      <w:r w:rsidR="00512462">
        <w:t xml:space="preserve"> A</w:t>
      </w:r>
      <w:r w:rsidR="00512462">
        <w:rPr>
          <w:spacing w:val="-15"/>
        </w:rPr>
        <w:t xml:space="preserve"> </w:t>
      </w:r>
      <w:r w:rsidR="00512462">
        <w:t>sample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300</w:t>
      </w:r>
      <w:r w:rsidR="00512462">
        <w:rPr>
          <w:spacing w:val="-15"/>
        </w:rPr>
        <w:t xml:space="preserve"> </w:t>
      </w:r>
      <w:r w:rsidR="00512462">
        <w:rPr>
          <w:spacing w:val="-3"/>
        </w:rPr>
        <w:t>was</w:t>
      </w:r>
      <w:r w:rsidR="00512462">
        <w:rPr>
          <w:spacing w:val="-15"/>
        </w:rPr>
        <w:t xml:space="preserve"> </w:t>
      </w:r>
      <w:r w:rsidR="00512462">
        <w:t>drawn</w:t>
      </w:r>
      <w:r w:rsidR="00512462">
        <w:rPr>
          <w:spacing w:val="-15"/>
        </w:rPr>
        <w:t xml:space="preserve"> </w:t>
      </w:r>
      <w:r w:rsidR="00512462">
        <w:t>from</w:t>
      </w:r>
      <w:r w:rsidR="00512462">
        <w:rPr>
          <w:spacing w:val="-15"/>
        </w:rPr>
        <w:t xml:space="preserve"> </w:t>
      </w:r>
      <w:r w:rsidR="00512462">
        <w:t>this</w:t>
      </w:r>
      <w:r w:rsidR="00512462">
        <w:rPr>
          <w:spacing w:val="-15"/>
        </w:rPr>
        <w:t xml:space="preserve"> </w:t>
      </w:r>
      <w:r w:rsidR="00512462">
        <w:t xml:space="preserve">population. </w:t>
      </w:r>
      <w:r w:rsidR="00512462">
        <w:rPr>
          <w:spacing w:val="-10"/>
        </w:rPr>
        <w:t>We</w:t>
      </w:r>
      <w:r w:rsidR="00512462">
        <w:rPr>
          <w:spacing w:val="-15"/>
        </w:rPr>
        <w:t xml:space="preserve"> </w:t>
      </w:r>
      <w:r w:rsidR="00512462">
        <w:t>simplified</w:t>
      </w:r>
      <w:r w:rsidR="00512462">
        <w:rPr>
          <w:spacing w:val="-15"/>
        </w:rPr>
        <w:t xml:space="preserve"> </w:t>
      </w:r>
      <w:r w:rsidR="00512462">
        <w:t>the</w:t>
      </w:r>
      <w:r w:rsidR="00512462">
        <w:rPr>
          <w:spacing w:val="-14"/>
        </w:rPr>
        <w:t xml:space="preserve"> </w:t>
      </w:r>
      <w:r w:rsidR="00512462">
        <w:t>model</w:t>
      </w:r>
      <w:r w:rsidR="00512462">
        <w:rPr>
          <w:spacing w:val="-16"/>
        </w:rPr>
        <w:t xml:space="preserve"> </w:t>
      </w:r>
      <w:r w:rsidR="00512462">
        <w:t>here for</w:t>
      </w:r>
      <w:r w:rsidR="00512462">
        <w:rPr>
          <w:spacing w:val="-17"/>
        </w:rPr>
        <w:t xml:space="preserve"> </w:t>
      </w:r>
      <w:r w:rsidR="00512462">
        <w:t>illustration</w:t>
      </w:r>
      <w:r w:rsidR="00512462">
        <w:rPr>
          <w:spacing w:val="-16"/>
        </w:rPr>
        <w:t xml:space="preserve"> </w:t>
      </w:r>
      <w:r w:rsidR="00512462">
        <w:t>of</w:t>
      </w:r>
      <w:r w:rsidR="00512462">
        <w:rPr>
          <w:spacing w:val="-16"/>
        </w:rPr>
        <w:t xml:space="preserve"> </w:t>
      </w:r>
      <w:r w:rsidR="00512462">
        <w:t>our</w:t>
      </w:r>
      <w:r w:rsidR="00512462">
        <w:rPr>
          <w:spacing w:val="-17"/>
        </w:rPr>
        <w:t xml:space="preserve"> </w:t>
      </w:r>
      <w:r w:rsidR="00512462">
        <w:t>approach</w:t>
      </w:r>
      <w:r w:rsidR="00512462">
        <w:rPr>
          <w:spacing w:val="-16"/>
        </w:rPr>
        <w:t xml:space="preserve"> </w:t>
      </w:r>
      <w:r w:rsidR="00512462">
        <w:t>to</w:t>
      </w:r>
      <w:r w:rsidR="00512462">
        <w:rPr>
          <w:spacing w:val="-16"/>
        </w:rPr>
        <w:t xml:space="preserve"> </w:t>
      </w:r>
      <w:r w:rsidR="00512462">
        <w:t>local</w:t>
      </w:r>
      <w:r w:rsidR="00512462">
        <w:rPr>
          <w:spacing w:val="-16"/>
        </w:rPr>
        <w:t xml:space="preserve"> </w:t>
      </w:r>
      <w:r w:rsidR="00512462">
        <w:t>fit</w:t>
      </w:r>
      <w:r w:rsidR="00512462">
        <w:rPr>
          <w:spacing w:val="-16"/>
        </w:rPr>
        <w:t xml:space="preserve"> </w:t>
      </w:r>
      <w:r w:rsidR="00512462">
        <w:t>assessment.</w:t>
      </w:r>
      <w:r w:rsidR="00512462">
        <w:rPr>
          <w:spacing w:val="-2"/>
        </w:rPr>
        <w:t xml:space="preserve"> </w:t>
      </w:r>
      <w:r w:rsidR="00512462">
        <w:t>Using</w:t>
      </w:r>
      <w:r w:rsidR="00512462">
        <w:rPr>
          <w:spacing w:val="-16"/>
        </w:rPr>
        <w:t xml:space="preserve"> </w:t>
      </w:r>
      <w:r w:rsidR="00512462">
        <w:t>this</w:t>
      </w:r>
      <w:r w:rsidR="00512462">
        <w:rPr>
          <w:spacing w:val="-17"/>
        </w:rPr>
        <w:t xml:space="preserve"> </w:t>
      </w:r>
      <w:r w:rsidR="00512462">
        <w:t>sample,</w:t>
      </w:r>
      <w:r w:rsidR="00512462">
        <w:rPr>
          <w:spacing w:val="-16"/>
        </w:rPr>
        <w:t xml:space="preserve"> </w:t>
      </w:r>
      <w:r w:rsidR="00512462">
        <w:t>a</w:t>
      </w:r>
      <w:r w:rsidR="00512462">
        <w:rPr>
          <w:spacing w:val="-16"/>
        </w:rPr>
        <w:t xml:space="preserve"> </w:t>
      </w:r>
      <w:r w:rsidR="00512462">
        <w:t>factor</w:t>
      </w:r>
      <w:r w:rsidR="00512462">
        <w:rPr>
          <w:spacing w:val="-17"/>
        </w:rPr>
        <w:t xml:space="preserve"> </w:t>
      </w:r>
      <w:r w:rsidR="00512462"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381" w:name="_bookmark0"/>
            <w:bookmarkEnd w:id="381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6B4853EB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proofErr w:type="spellStart"/>
      <w:r>
        <w:rPr>
          <w:rFonts w:ascii="Calibri" w:hAnsi="Calibri"/>
        </w:rPr>
        <w:t>lavaan</w:t>
      </w:r>
      <w:proofErr w:type="spellEnd"/>
      <w:r>
        <w:rPr>
          <w:rFonts w:ascii="Calibri" w:hAnsi="Calibri"/>
        </w:rPr>
        <w:t xml:space="preserve"> </w:t>
      </w:r>
      <w:r>
        <w:t>(</w:t>
      </w:r>
      <w:proofErr w:type="spellStart"/>
      <w:r>
        <w:t>Rosseel</w:t>
      </w:r>
      <w:proofErr w:type="spellEnd"/>
      <w:r>
        <w:t xml:space="preserve">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 xml:space="preserve">(51) = 72.8, p = 0.024).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 xml:space="preserve">applied the described probabilistic approach to try to identify </w:t>
      </w:r>
      <w:del w:id="382" w:author="Padgett, Noah" w:date="2020-10-21T01:55:00Z">
        <w:r w:rsidDel="006E2819">
          <w:delText xml:space="preserve">likely </w:delText>
        </w:r>
      </w:del>
      <w:r>
        <w:t xml:space="preserve">omitted paths that </w:t>
      </w:r>
      <w:ins w:id="383" w:author="Padgett, Noah" w:date="2020-10-21T01:53:00Z">
        <w:r w:rsidR="00C745F3">
          <w:t xml:space="preserve">may be </w:t>
        </w:r>
      </w:ins>
      <w:ins w:id="384" w:author="Padgett, Noah" w:date="2020-10-21T01:55:00Z">
        <w:r w:rsidR="006E2819">
          <w:t>of substantive interest</w:t>
        </w:r>
      </w:ins>
      <w:del w:id="385" w:author="Padgett, Noah" w:date="2020-10-21T01:53:00Z">
        <w:r w:rsidDel="00C745F3">
          <w:delText>are the</w:delText>
        </w:r>
      </w:del>
      <w:del w:id="386" w:author="Padgett, Noah" w:date="2020-10-21T01:55:00Z">
        <w:r w:rsidDel="006E2819">
          <w:delText xml:space="preserve"> source of misfit</w:delText>
        </w:r>
      </w:del>
      <w:r>
        <w:t>. The</w:t>
      </w:r>
      <w:del w:id="387" w:author="Padgett, Noah" w:date="2020-10-21T01:53:00Z">
        <w:r w:rsidDel="00C745F3">
          <w:delText>se</w:delText>
        </w:r>
      </w:del>
      <w:r>
        <w:t xml:space="preserve"> results </w:t>
      </w:r>
      <w:ins w:id="388" w:author="Padgett, Noah" w:date="2020-10-21T01:53:00Z">
        <w:r w:rsidR="00C745F3">
          <w:t>from the proposed loc</w:t>
        </w:r>
      </w:ins>
      <w:ins w:id="389" w:author="Padgett, Noah" w:date="2020-10-21T01:54:00Z">
        <w:r w:rsidR="00C745F3">
          <w:t>al fit assessment are shown in Table 1</w:t>
        </w:r>
        <w:r w:rsidR="006E2819">
          <w:t xml:space="preserve">. The </w:t>
        </w:r>
      </w:ins>
      <w:del w:id="390" w:author="Padgett, Noah" w:date="2020-10-21T01:54:00Z">
        <w:r w:rsidDel="006E2819">
          <w:delText>are shown next whether</w:delText>
        </w:r>
        <w:r w:rsidDel="006E2819">
          <w:rPr>
            <w:spacing w:val="-23"/>
          </w:rPr>
          <w:delText xml:space="preserve"> </w:delText>
        </w:r>
        <w:r w:rsidDel="006E2819">
          <w:delText>the</w:delText>
        </w:r>
        <w:r w:rsidDel="006E2819">
          <w:rPr>
            <w:spacing w:val="-22"/>
          </w:rPr>
          <w:delText xml:space="preserve"> </w:delText>
        </w:r>
      </w:del>
      <w:r>
        <w:t>paths</w:t>
      </w:r>
      <w:ins w:id="391" w:author="Padgett, Noah" w:date="2020-10-21T01:54:00Z">
        <w:r w:rsidR="006E2819">
          <w:rPr>
            <w:spacing w:val="-22"/>
          </w:rPr>
          <w:t>, loading or</w:t>
        </w:r>
      </w:ins>
      <w:ins w:id="392" w:author="Padgett, Noah" w:date="2020-10-21T01:56:00Z">
        <w:r w:rsidR="006E2819">
          <w:rPr>
            <w:spacing w:val="-22"/>
          </w:rPr>
          <w:t xml:space="preserve"> </w:t>
        </w:r>
      </w:ins>
      <w:ins w:id="393" w:author="Padgett, Noah" w:date="2020-10-21T01:54:00Z">
        <w:r w:rsidR="006E2819">
          <w:rPr>
            <w:spacing w:val="-22"/>
          </w:rPr>
          <w:t xml:space="preserve"> error covariance, </w:t>
        </w:r>
      </w:ins>
      <w:ins w:id="394" w:author="Padgett, Noah" w:date="2020-10-21T01:55:00Z">
        <w:r w:rsidR="006E2819">
          <w:rPr>
            <w:spacing w:val="-22"/>
          </w:rPr>
          <w:t xml:space="preserve">that were </w:t>
        </w:r>
      </w:ins>
      <w:del w:id="395" w:author="Padgett, Noah" w:date="2020-10-21T01:54:00Z">
        <w:r w:rsidDel="006E2819">
          <w:rPr>
            <w:spacing w:val="-22"/>
          </w:rPr>
          <w:delText xml:space="preserve"> </w:delText>
        </w:r>
      </w:del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ins w:id="396" w:author="Padgett, Noah" w:date="2020-10-21T01:56:00Z">
        <w:r w:rsidR="006E2819">
          <w:rPr>
            <w:spacing w:val="-22"/>
          </w:rPr>
          <w:t>of substantive interest</w:t>
        </w:r>
      </w:ins>
      <w:ins w:id="397" w:author="Padgett, Noah" w:date="2020-10-21T01:55:00Z">
        <w:r w:rsidR="006E2819">
          <w:rPr>
            <w:spacing w:val="-22"/>
          </w:rPr>
          <w:t xml:space="preserve"> </w:t>
        </w:r>
      </w:ins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commentRangeStart w:id="398"/>
      <w:r>
        <w:t>order.</w:t>
      </w:r>
      <w:r>
        <w:rPr>
          <w:spacing w:val="-10"/>
        </w:rPr>
        <w:t xml:space="preserve"> </w:t>
      </w:r>
      <w:commentRangeEnd w:id="398"/>
      <w:r w:rsidR="0017143B">
        <w:rPr>
          <w:rStyle w:val="CommentReference"/>
        </w:rPr>
        <w:commentReference w:id="398"/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 xml:space="preserve">are only showing the paths that had probabilities greater than 0.10 (i.e., 100 out of 1000 draws from the posterior were outside the region of practical equivalence). </w:t>
      </w:r>
      <w:del w:id="399" w:author="Padgett, Noah" w:date="2020-10-21T01:56:00Z">
        <w:r w:rsidDel="006E2819">
          <w:delText>These estimates</w:delText>
        </w:r>
        <w:r w:rsidDel="006E2819">
          <w:rPr>
            <w:spacing w:val="-9"/>
          </w:rPr>
          <w:delText xml:space="preserve"> </w:delText>
        </w:r>
        <w:r w:rsidDel="006E2819">
          <w:delText>are</w:delText>
        </w:r>
        <w:r w:rsidDel="006E2819">
          <w:rPr>
            <w:spacing w:val="-8"/>
          </w:rPr>
          <w:delText xml:space="preserve"> </w:delText>
        </w:r>
        <w:r w:rsidDel="006E2819">
          <w:delText>shown</w:delText>
        </w:r>
        <w:r w:rsidDel="006E2819">
          <w:rPr>
            <w:spacing w:val="-8"/>
          </w:rPr>
          <w:delText xml:space="preserve"> </w:delText>
        </w:r>
        <w:r w:rsidDel="006E2819">
          <w:delText>in</w:delText>
        </w:r>
        <w:r w:rsidDel="006E2819">
          <w:rPr>
            <w:spacing w:val="-9"/>
          </w:rPr>
          <w:delText xml:space="preserve"> </w:delText>
        </w:r>
        <w:r w:rsidDel="006E2819">
          <w:rPr>
            <w:spacing w:val="-5"/>
          </w:rPr>
          <w:delText>Table</w:delText>
        </w:r>
        <w:r w:rsidDel="006E2819">
          <w:rPr>
            <w:spacing w:val="-8"/>
          </w:rPr>
          <w:delText xml:space="preserve"> </w:delText>
        </w:r>
        <w:r w:rsidR="00EB0B00" w:rsidDel="006E2819">
          <w:fldChar w:fldCharType="begin"/>
        </w:r>
        <w:r w:rsidR="00EB0B00" w:rsidDel="006E2819">
          <w:delInstrText xml:space="preserve"> HYPERLINK \l "_bookmark1" </w:delInstrText>
        </w:r>
        <w:r w:rsidR="00EB0B00" w:rsidDel="006E2819">
          <w:fldChar w:fldCharType="separate"/>
        </w:r>
        <w:r w:rsidDel="006E2819">
          <w:delText>1.</w:delText>
        </w:r>
        <w:r w:rsidR="00EB0B00" w:rsidDel="006E2819">
          <w:fldChar w:fldCharType="end"/>
        </w:r>
        <w:r w:rsidDel="006E2819">
          <w:rPr>
            <w:spacing w:val="9"/>
          </w:rPr>
          <w:delText xml:space="preserve"> </w:delText>
        </w:r>
      </w:del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400" w:name="_bookmark1"/>
      <w:bookmarkEnd w:id="400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25C63DBD" w:rsidR="00C944E3" w:rsidRPr="004F126A" w:rsidRDefault="005E0993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6D9BBAD" wp14:editId="0AD4EE4A">
                <wp:simplePos x="0" y="0"/>
                <wp:positionH relativeFrom="page">
                  <wp:posOffset>2712720</wp:posOffset>
                </wp:positionH>
                <wp:positionV relativeFrom="paragraph">
                  <wp:posOffset>141605</wp:posOffset>
                </wp:positionV>
                <wp:extent cx="234696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5E39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6pt,11.15pt" to="39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" strokeweight=".33019mm">
                <w10:wrap anchorx="page"/>
              </v:line>
            </w:pict>
          </mc:Fallback>
        </mc:AlternateContent>
      </w:r>
      <w:r w:rsidR="00512462" w:rsidRPr="004F126A">
        <w:rPr>
          <w:rFonts w:ascii="Times New Roman" w:hAnsi="Times New Roman"/>
          <w:w w:val="99"/>
          <w:sz w:val="24"/>
          <w:u w:val="single"/>
          <w:lang w:val="es-MX"/>
        </w:rPr>
        <w:t xml:space="preserve"> </w:t>
      </w:r>
      <w:r w:rsidR="00512462" w:rsidRPr="004F126A">
        <w:rPr>
          <w:rFonts w:ascii="Times New Roman" w:hAnsi="Times New Roman"/>
          <w:spacing w:val="-1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Parameter</w:t>
      </w:r>
      <w:r w:rsidR="00512462" w:rsidRPr="004F126A">
        <w:rPr>
          <w:spacing w:val="-12"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(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w w:val="105"/>
          <w:sz w:val="24"/>
          <w:u w:val="single"/>
          <w:lang w:val="es-MX"/>
        </w:rPr>
        <w:t>)</w:t>
      </w:r>
      <w:r w:rsidR="00512462" w:rsidRPr="004F126A">
        <w:rPr>
          <w:w w:val="105"/>
          <w:sz w:val="24"/>
          <w:u w:val="single"/>
          <w:lang w:val="es-MX"/>
        </w:rPr>
        <w:tab/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Pr(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 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rFonts w:ascii="Times New Roman" w:hAnsi="Times New Roman"/>
          <w:i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|≥ 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u w:val="single"/>
          <w:lang w:val="es-MX"/>
        </w:rPr>
        <w:t>cutoff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lang w:val="es-MX"/>
        </w:rPr>
        <w:t xml:space="preserve"> </w:t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)</w:t>
      </w:r>
      <w:r w:rsidR="00512462" w:rsidRPr="004F126A">
        <w:rPr>
          <w:rFonts w:ascii="Arial Black" w:hAnsi="Arial Black"/>
          <w:w w:val="105"/>
          <w:sz w:val="24"/>
          <w:lang w:val="es-MX"/>
        </w:rPr>
        <w:t xml:space="preserve"> cov(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y</w:t>
      </w:r>
      <w:r w:rsidR="00512462" w:rsidRPr="004F126A">
        <w:rPr>
          <w:w w:val="105"/>
          <w:sz w:val="24"/>
          <w:vertAlign w:val="subscript"/>
          <w:lang w:val="es-MX"/>
        </w:rPr>
        <w:t>7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,</w:t>
      </w:r>
      <w:r w:rsidR="00512462" w:rsidRPr="004F126A">
        <w:rPr>
          <w:rFonts w:ascii="Times New Roman" w:hAnsi="Times New Roman"/>
          <w:i/>
          <w:spacing w:val="-28"/>
          <w:w w:val="105"/>
          <w:sz w:val="24"/>
          <w:lang w:val="es-MX"/>
        </w:rPr>
        <w:t xml:space="preserve"> </w:t>
      </w:r>
      <w:r w:rsidR="00512462" w:rsidRPr="004F126A">
        <w:rPr>
          <w:rFonts w:ascii="Times New Roman" w:hAnsi="Times New Roman"/>
          <w:i/>
          <w:spacing w:val="3"/>
          <w:w w:val="105"/>
          <w:sz w:val="24"/>
          <w:lang w:val="es-MX"/>
        </w:rPr>
        <w:t>y</w:t>
      </w:r>
      <w:r w:rsidR="00512462" w:rsidRPr="004F126A">
        <w:rPr>
          <w:spacing w:val="3"/>
          <w:w w:val="105"/>
          <w:sz w:val="24"/>
          <w:vertAlign w:val="subscript"/>
          <w:lang w:val="es-MX"/>
        </w:rPr>
        <w:t>4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>)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w w:val="105"/>
          <w:sz w:val="24"/>
          <w:lang w:val="es-MX"/>
        </w:rPr>
        <w:t>0.810</w:t>
      </w:r>
    </w:p>
    <w:p w14:paraId="084567D3" w14:textId="77777777" w:rsidR="00C944E3" w:rsidRPr="004F126A" w:rsidRDefault="00512462">
      <w:pPr>
        <w:tabs>
          <w:tab w:val="right" w:pos="6528"/>
        </w:tabs>
        <w:spacing w:line="272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0.461</w:t>
      </w:r>
    </w:p>
    <w:p w14:paraId="69ACB1F6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12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0.254</w:t>
      </w:r>
    </w:p>
    <w:p w14:paraId="21341FE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4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0.233</w:t>
      </w:r>
    </w:p>
    <w:p w14:paraId="67B9C713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0.221</w:t>
      </w:r>
    </w:p>
    <w:p w14:paraId="5D17070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10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0.201</w:t>
      </w:r>
    </w:p>
    <w:p w14:paraId="5775A3A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0.191</w:t>
      </w:r>
    </w:p>
    <w:p w14:paraId="5714577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0.164</w:t>
      </w:r>
    </w:p>
    <w:p w14:paraId="426D7974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8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0.161</w:t>
      </w:r>
    </w:p>
    <w:p w14:paraId="7CD93A91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0.160</w:t>
      </w:r>
    </w:p>
    <w:p w14:paraId="34A8CE4E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0.147</w:t>
      </w:r>
    </w:p>
    <w:p w14:paraId="4AFF431A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0.126</w:t>
      </w:r>
    </w:p>
    <w:p w14:paraId="3DBE2233" w14:textId="59D95330" w:rsidR="00C944E3" w:rsidRDefault="005E0993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A01CFC3" wp14:editId="5BB214EB">
                <wp:simplePos x="0" y="0"/>
                <wp:positionH relativeFrom="page">
                  <wp:posOffset>2712720</wp:posOffset>
                </wp:positionH>
                <wp:positionV relativeFrom="paragraph">
                  <wp:posOffset>239395</wp:posOffset>
                </wp:positionV>
                <wp:extent cx="234759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7595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697"/>
                            <a:gd name="T2" fmla="+- 0 7968 4272"/>
                            <a:gd name="T3" fmla="*/ T2 w 36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97">
                              <a:moveTo>
                                <a:pt x="0" y="0"/>
                              </a:moveTo>
                              <a:lnTo>
                                <a:pt x="369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6592" id="Freeform 13" o:spid="_x0000_s1026" style="position:absolute;margin-left:213.6pt;margin-top:18.85pt;width:184.8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" path="m,l3696,e" filled="f" strokeweight=".33019mm">
                <v:path arrowok="t" o:connecttype="custom" o:connectlocs="0,0;2346960,0" o:connectangles="0,0"/>
                <w10:wrap type="topAndBottom" anchorx="page"/>
              </v:shape>
            </w:pict>
          </mc:Fallback>
        </mc:AlternateContent>
      </w:r>
      <w:proofErr w:type="spellStart"/>
      <w:r w:rsidR="00512462">
        <w:rPr>
          <w:rFonts w:ascii="Arial Black"/>
          <w:sz w:val="24"/>
        </w:rPr>
        <w:t>cov</w:t>
      </w:r>
      <w:proofErr w:type="spellEnd"/>
      <w:r w:rsidR="00512462">
        <w:rPr>
          <w:rFonts w:ascii="Arial Black"/>
          <w:sz w:val="24"/>
        </w:rPr>
        <w:t>(</w:t>
      </w:r>
      <w:r w:rsidR="00512462">
        <w:rPr>
          <w:rFonts w:ascii="Times New Roman"/>
          <w:i/>
          <w:sz w:val="24"/>
        </w:rPr>
        <w:t>y</w:t>
      </w:r>
      <w:r w:rsidR="00512462">
        <w:rPr>
          <w:sz w:val="24"/>
          <w:vertAlign w:val="subscript"/>
        </w:rPr>
        <w:t>10</w:t>
      </w:r>
      <w:r w:rsidR="00512462">
        <w:rPr>
          <w:rFonts w:ascii="Times New Roman"/>
          <w:i/>
          <w:sz w:val="24"/>
        </w:rPr>
        <w:t>,</w:t>
      </w:r>
      <w:r w:rsidR="00512462">
        <w:rPr>
          <w:rFonts w:ascii="Times New Roman"/>
          <w:i/>
          <w:spacing w:val="-23"/>
          <w:sz w:val="24"/>
        </w:rPr>
        <w:t xml:space="preserve"> </w:t>
      </w:r>
      <w:r w:rsidR="00512462">
        <w:rPr>
          <w:rFonts w:ascii="Times New Roman"/>
          <w:i/>
          <w:spacing w:val="3"/>
          <w:sz w:val="24"/>
        </w:rPr>
        <w:t>y</w:t>
      </w:r>
      <w:r w:rsidR="00512462">
        <w:rPr>
          <w:spacing w:val="3"/>
          <w:sz w:val="24"/>
          <w:vertAlign w:val="subscript"/>
        </w:rPr>
        <w:t>5</w:t>
      </w:r>
      <w:r w:rsidR="00512462">
        <w:rPr>
          <w:rFonts w:ascii="Arial Black"/>
          <w:spacing w:val="3"/>
          <w:sz w:val="24"/>
        </w:rPr>
        <w:t>)</w:t>
      </w:r>
      <w:r w:rsidR="00512462">
        <w:rPr>
          <w:rFonts w:ascii="Arial Black"/>
          <w:spacing w:val="3"/>
          <w:sz w:val="24"/>
        </w:rPr>
        <w:tab/>
      </w:r>
      <w:r w:rsidR="00512462"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395426FB" w:rsidR="00C944E3" w:rsidRDefault="00512462">
      <w:pPr>
        <w:pStyle w:val="Heading1"/>
      </w:pPr>
      <w:bookmarkStart w:id="401" w:name="Simulation_Study"/>
      <w:bookmarkEnd w:id="401"/>
      <w:commentRangeStart w:id="402"/>
      <w:commentRangeStart w:id="403"/>
      <w:r>
        <w:t>Simulation Study</w:t>
      </w:r>
      <w:commentRangeEnd w:id="402"/>
      <w:ins w:id="404" w:author="Padgett, Noah" w:date="2020-10-22T17:32:00Z">
        <w:r w:rsidR="003F0D3B">
          <w:t xml:space="preserve"> to Evaluate </w:t>
        </w:r>
      </w:ins>
      <w:r w:rsidR="0017143B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02"/>
      </w:r>
      <w:commentRangeEnd w:id="403"/>
      <w:r w:rsidR="006E2819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03"/>
      </w:r>
      <w:ins w:id="405" w:author="Padgett, Noah" w:date="2020-10-22T17:32:00Z">
        <w:r w:rsidR="003F0D3B">
          <w:t>Posterior Probab</w:t>
        </w:r>
      </w:ins>
      <w:ins w:id="406" w:author="Padgett, Noah" w:date="2020-10-22T17:33:00Z">
        <w:r w:rsidR="003F0D3B">
          <w:t>ility</w:t>
        </w:r>
      </w:ins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 xml:space="preserve">The true and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proofErr w:type="spellStart"/>
      <w:r w:rsidRPr="00342550">
        <w:t>cov</w:t>
      </w:r>
      <w:proofErr w:type="spellEnd"/>
      <w:r w:rsidRPr="00342550"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0CB48DE4" w:rsidR="00C944E3" w:rsidRPr="004F126A" w:rsidRDefault="005E0993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28C459B" wp14:editId="5DEDF3F3">
                <wp:simplePos x="0" y="0"/>
                <wp:positionH relativeFrom="page">
                  <wp:posOffset>1510665</wp:posOffset>
                </wp:positionH>
                <wp:positionV relativeFrom="paragraph">
                  <wp:posOffset>280670</wp:posOffset>
                </wp:positionV>
                <wp:extent cx="2487295" cy="163131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631315"/>
                          <a:chOff x="2379" y="442"/>
                          <a:chExt cx="3917" cy="2569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556"/>
                            <a:ext cx="3529" cy="2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4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378" y="643"/>
                            <a:ext cx="2898" cy="2368"/>
                          </a:xfrm>
                          <a:custGeom>
                            <a:avLst/>
                            <a:gdLst>
                              <a:gd name="T0" fmla="+- 0 2684 2379"/>
                              <a:gd name="T1" fmla="*/ T0 w 2898"/>
                              <a:gd name="T2" fmla="+- 0 3011 644"/>
                              <a:gd name="T3" fmla="*/ 3011 h 2368"/>
                              <a:gd name="T4" fmla="+- 0 2684 2379"/>
                              <a:gd name="T5" fmla="*/ T4 w 2898"/>
                              <a:gd name="T6" fmla="+- 0 2965 644"/>
                              <a:gd name="T7" fmla="*/ 2965 h 2368"/>
                              <a:gd name="T8" fmla="+- 0 3980 2379"/>
                              <a:gd name="T9" fmla="*/ T8 w 2898"/>
                              <a:gd name="T10" fmla="+- 0 3011 644"/>
                              <a:gd name="T11" fmla="*/ 3011 h 2368"/>
                              <a:gd name="T12" fmla="+- 0 3980 2379"/>
                              <a:gd name="T13" fmla="*/ T12 w 2898"/>
                              <a:gd name="T14" fmla="+- 0 2965 644"/>
                              <a:gd name="T15" fmla="*/ 2965 h 2368"/>
                              <a:gd name="T16" fmla="+- 0 5276 2379"/>
                              <a:gd name="T17" fmla="*/ T16 w 2898"/>
                              <a:gd name="T18" fmla="+- 0 3011 644"/>
                              <a:gd name="T19" fmla="*/ 3011 h 2368"/>
                              <a:gd name="T20" fmla="+- 0 5276 2379"/>
                              <a:gd name="T21" fmla="*/ T20 w 2898"/>
                              <a:gd name="T22" fmla="+- 0 2965 644"/>
                              <a:gd name="T23" fmla="*/ 2965 h 2368"/>
                              <a:gd name="T24" fmla="+- 0 2379 2379"/>
                              <a:gd name="T25" fmla="*/ T24 w 2898"/>
                              <a:gd name="T26" fmla="+- 0 2851 644"/>
                              <a:gd name="T27" fmla="*/ 2851 h 2368"/>
                              <a:gd name="T28" fmla="+- 0 2424 2379"/>
                              <a:gd name="T29" fmla="*/ T28 w 2898"/>
                              <a:gd name="T30" fmla="+- 0 2851 644"/>
                              <a:gd name="T31" fmla="*/ 2851 h 2368"/>
                              <a:gd name="T32" fmla="+- 0 2379 2379"/>
                              <a:gd name="T33" fmla="*/ T32 w 2898"/>
                              <a:gd name="T34" fmla="+- 0 2115 644"/>
                              <a:gd name="T35" fmla="*/ 2115 h 2368"/>
                              <a:gd name="T36" fmla="+- 0 2424 2379"/>
                              <a:gd name="T37" fmla="*/ T36 w 2898"/>
                              <a:gd name="T38" fmla="+- 0 2115 644"/>
                              <a:gd name="T39" fmla="*/ 2115 h 2368"/>
                              <a:gd name="T40" fmla="+- 0 2379 2379"/>
                              <a:gd name="T41" fmla="*/ T40 w 2898"/>
                              <a:gd name="T42" fmla="+- 0 1379 644"/>
                              <a:gd name="T43" fmla="*/ 1379 h 2368"/>
                              <a:gd name="T44" fmla="+- 0 2424 2379"/>
                              <a:gd name="T45" fmla="*/ T44 w 2898"/>
                              <a:gd name="T46" fmla="+- 0 1379 644"/>
                              <a:gd name="T47" fmla="*/ 1379 h 2368"/>
                              <a:gd name="T48" fmla="+- 0 2379 2379"/>
                              <a:gd name="T49" fmla="*/ T48 w 2898"/>
                              <a:gd name="T50" fmla="+- 0 644 644"/>
                              <a:gd name="T51" fmla="*/ 644 h 2368"/>
                              <a:gd name="T52" fmla="+- 0 2424 2379"/>
                              <a:gd name="T53" fmla="*/ T52 w 2898"/>
                              <a:gd name="T54" fmla="+- 0 644 644"/>
                              <a:gd name="T55" fmla="*/ 644 h 2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98" h="2368">
                                <a:moveTo>
                                  <a:pt x="305" y="2367"/>
                                </a:moveTo>
                                <a:lnTo>
                                  <a:pt x="305" y="2321"/>
                                </a:lnTo>
                                <a:moveTo>
                                  <a:pt x="1601" y="2367"/>
                                </a:moveTo>
                                <a:lnTo>
                                  <a:pt x="1601" y="2321"/>
                                </a:lnTo>
                                <a:moveTo>
                                  <a:pt x="2897" y="2367"/>
                                </a:moveTo>
                                <a:lnTo>
                                  <a:pt x="2897" y="2321"/>
                                </a:lnTo>
                                <a:moveTo>
                                  <a:pt x="0" y="2207"/>
                                </a:moveTo>
                                <a:lnTo>
                                  <a:pt x="45" y="2207"/>
                                </a:lnTo>
                                <a:moveTo>
                                  <a:pt x="0" y="1471"/>
                                </a:moveTo>
                                <a:lnTo>
                                  <a:pt x="45" y="1471"/>
                                </a:lnTo>
                                <a:moveTo>
                                  <a:pt x="0" y="735"/>
                                </a:moveTo>
                                <a:lnTo>
                                  <a:pt x="45" y="735"/>
                                </a:lnTo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BFE9" id="Group 9" o:spid="_x0000_s1026" style="position:absolute;margin-left:118.95pt;margin-top:22.1pt;width:195.85pt;height:128.45pt;z-index:15745024;mso-position-horizontal-relative:page" coordorigin="2379,442" coordsize="3917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">
                <v:shape id="Picture 12" o:spid="_x0000_s1027" type="#_x0000_t75" style="position:absolute;left:2591;top:556;width:3529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">
                  <v:imagedata r:id="rId16" o:title=""/>
                </v:shape>
                <v:rect id="Rectangle 11" o:spid="_x0000_s1028" style="position:absolute;left:2424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" filled="f" strokecolor="#333" strokeweight=".31547mm"/>
                <v:shape id="AutoShape 10" o:spid="_x0000_s1029" style="position:absolute;left:2378;top:643;width:2898;height:2368;visibility:visible;mso-wrap-style:square;v-text-anchor:top" coordsize="2898,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" path="m305,2367r,-46m1601,2367r,-46m2897,2367r,-46m,2207r45,m,1471r45,m,735r45,m,l45,e" filled="f" strokecolor="#333" strokeweight=".31547mm">
                  <v:path arrowok="t" o:connecttype="custom" o:connectlocs="305,3011;305,2965;1601,3011;1601,2965;2897,3011;2897,2965;0,2851;45,2851;0,2115;45,2115;0,1379;45,1379;0,644;45,644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A571604" wp14:editId="1A2F97E1">
                <wp:simplePos x="0" y="0"/>
                <wp:positionH relativeFrom="page">
                  <wp:posOffset>4044315</wp:posOffset>
                </wp:positionH>
                <wp:positionV relativeFrom="paragraph">
                  <wp:posOffset>280670</wp:posOffset>
                </wp:positionV>
                <wp:extent cx="2464435" cy="1631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631315"/>
                          <a:chOff x="6369" y="442"/>
                          <a:chExt cx="3881" cy="2569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62"/>
                            <a:ext cx="3529" cy="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78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6637" y="2965"/>
                            <a:ext cx="2593" cy="46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2593"/>
                              <a:gd name="T2" fmla="+- 0 3011 2965"/>
                              <a:gd name="T3" fmla="*/ 3011 h 46"/>
                              <a:gd name="T4" fmla="+- 0 6637 6637"/>
                              <a:gd name="T5" fmla="*/ T4 w 2593"/>
                              <a:gd name="T6" fmla="+- 0 2965 2965"/>
                              <a:gd name="T7" fmla="*/ 2965 h 46"/>
                              <a:gd name="T8" fmla="+- 0 7934 6637"/>
                              <a:gd name="T9" fmla="*/ T8 w 2593"/>
                              <a:gd name="T10" fmla="+- 0 3011 2965"/>
                              <a:gd name="T11" fmla="*/ 3011 h 46"/>
                              <a:gd name="T12" fmla="+- 0 7934 6637"/>
                              <a:gd name="T13" fmla="*/ T12 w 2593"/>
                              <a:gd name="T14" fmla="+- 0 2965 2965"/>
                              <a:gd name="T15" fmla="*/ 2965 h 46"/>
                              <a:gd name="T16" fmla="+- 0 9230 6637"/>
                              <a:gd name="T17" fmla="*/ T16 w 2593"/>
                              <a:gd name="T18" fmla="+- 0 3011 2965"/>
                              <a:gd name="T19" fmla="*/ 3011 h 46"/>
                              <a:gd name="T20" fmla="+- 0 9230 6637"/>
                              <a:gd name="T21" fmla="*/ T20 w 2593"/>
                              <a:gd name="T22" fmla="+- 0 2965 2965"/>
                              <a:gd name="T23" fmla="*/ 29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6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moveTo>
                                  <a:pt x="1297" y="46"/>
                                </a:moveTo>
                                <a:lnTo>
                                  <a:pt x="1297" y="0"/>
                                </a:lnTo>
                                <a:moveTo>
                                  <a:pt x="2593" y="46"/>
                                </a:move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44E7E" id="Group 5" o:spid="_x0000_s1026" style="position:absolute;margin-left:318.45pt;margin-top:22.1pt;width:194.05pt;height:128.45pt;z-index:15745536;mso-position-horizontal-relative:page" coordorigin="6369,442" coordsize="3881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">
                <v:shape id="Picture 8" o:spid="_x0000_s1027" type="#_x0000_t75" style="position:absolute;left:6545;top:762;width:3529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">
                  <v:imagedata r:id="rId18" o:title=""/>
                </v:shape>
                <v:rect id="Rectangle 7" o:spid="_x0000_s1028" style="position:absolute;left:6378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" filled="f" strokecolor="#333" strokeweight=".31547mm"/>
                <v:shape id="AutoShape 6" o:spid="_x0000_s1029" style="position:absolute;left:6637;top:2965;width:2593;height:46;visibility:visible;mso-wrap-style:square;v-text-anchor:top" coordsize="25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" path="m,46l,m1297,46r,-46m2593,46r,-46e" filled="f" strokecolor="#333" strokeweight=".31547mm">
                  <v:path arrowok="t" o:connecttype="custom" o:connectlocs="0,3011;0,2965;1297,3011;1297,2965;2593,3011;2593,2965" o:connectangles="0,0,0,0,0,0"/>
                </v:shape>
                <w10:wrap anchorx="page"/>
              </v:group>
            </w:pict>
          </mc:Fallback>
        </mc:AlternateContent>
      </w:r>
      <w:bookmarkStart w:id="407" w:name="_bookmark2"/>
      <w:bookmarkEnd w:id="407"/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2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9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3</w:t>
      </w:r>
      <w:r w:rsidR="00512462">
        <w:rPr>
          <w:rFonts w:ascii="Symbol" w:hAnsi="Symbol"/>
          <w:color w:val="1A1A1A"/>
          <w:w w:val="110"/>
          <w:sz w:val="21"/>
        </w:rPr>
        <w:t></w:t>
      </w:r>
      <w:r w:rsidR="00512462" w:rsidRPr="004F126A">
        <w:rPr>
          <w:rFonts w:ascii="Times New Roman" w:hAnsi="Times New Roman"/>
          <w:color w:val="1A1A1A"/>
          <w:w w:val="110"/>
          <w:sz w:val="21"/>
          <w:lang w:val="es-MX"/>
        </w:rPr>
        <w:tab/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4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3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7</w:t>
      </w:r>
      <w:r w:rsidR="00512462"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E436BD6" w:rsidR="00C944E3" w:rsidRDefault="005E0993">
      <w:pPr>
        <w:spacing w:before="102"/>
        <w:ind w:left="92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F44E9A" wp14:editId="31434F3C">
                <wp:simplePos x="0" y="0"/>
                <wp:positionH relativeFrom="page">
                  <wp:posOffset>1231265</wp:posOffset>
                </wp:positionH>
                <wp:positionV relativeFrom="paragraph">
                  <wp:posOffset>99695</wp:posOffset>
                </wp:positionV>
                <wp:extent cx="179705" cy="46291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3329" w14:textId="77777777" w:rsidR="003B6BEB" w:rsidRDefault="003B6BEB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4E9A" id="Text Box 4" o:spid="_x0000_s1068" type="#_x0000_t202" style="position:absolute;left:0;text-align:left;margin-left:96.95pt;margin-top:7.85pt;width:14.15pt;height:36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79A83329" w14:textId="77777777" w:rsidR="003B6BEB" w:rsidRDefault="003B6BEB">
                      <w:pPr>
                        <w:spacing w:before="19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1E12FC63" w:rsidR="00C944E3" w:rsidRDefault="005E0993">
      <w:pPr>
        <w:pStyle w:val="Heading1"/>
        <w:spacing w:line="240" w:lineRule="exact"/>
        <w:ind w:left="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7837CC" wp14:editId="36FCDF65">
                <wp:simplePos x="0" y="0"/>
                <wp:positionH relativeFrom="page">
                  <wp:posOffset>3487420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5492 5492"/>
                            <a:gd name="T1" fmla="*/ T0 w 266"/>
                            <a:gd name="T2" fmla="+- 0 -158 -423"/>
                            <a:gd name="T3" fmla="*/ -158 h 266"/>
                            <a:gd name="T4" fmla="+- 0 5757 5492"/>
                            <a:gd name="T5" fmla="*/ T4 w 266"/>
                            <a:gd name="T6" fmla="+- 0 -158 -423"/>
                            <a:gd name="T7" fmla="*/ -158 h 266"/>
                            <a:gd name="T8" fmla="+- 0 5757 5492"/>
                            <a:gd name="T9" fmla="*/ T8 w 266"/>
                            <a:gd name="T10" fmla="+- 0 -423 -423"/>
                            <a:gd name="T11" fmla="*/ -423 h 266"/>
                            <a:gd name="T12" fmla="+- 0 5492 5492"/>
                            <a:gd name="T13" fmla="*/ T12 w 266"/>
                            <a:gd name="T14" fmla="+- 0 -423 -423"/>
                            <a:gd name="T15" fmla="*/ -423 h 266"/>
                            <a:gd name="T16" fmla="+- 0 5492 5492"/>
                            <a:gd name="T17" fmla="*/ T16 w 266"/>
                            <a:gd name="T18" fmla="+- 0 -158 -423"/>
                            <a:gd name="T19" fmla="*/ -158 h 266"/>
                            <a:gd name="T20" fmla="+- 0 5492 5492"/>
                            <a:gd name="T21" fmla="*/ T20 w 266"/>
                            <a:gd name="T22" fmla="+- 0 -158 -423"/>
                            <a:gd name="T23" fmla="*/ -158 h 266"/>
                            <a:gd name="T24" fmla="+- 0 5757 5492"/>
                            <a:gd name="T25" fmla="*/ T24 w 266"/>
                            <a:gd name="T26" fmla="+- 0 -158 -423"/>
                            <a:gd name="T27" fmla="*/ -158 h 266"/>
                            <a:gd name="T28" fmla="+- 0 5757 5492"/>
                            <a:gd name="T29" fmla="*/ T28 w 266"/>
                            <a:gd name="T30" fmla="+- 0 -423 -423"/>
                            <a:gd name="T31" fmla="*/ -423 h 266"/>
                            <a:gd name="T32" fmla="+- 0 5492 5492"/>
                            <a:gd name="T33" fmla="*/ T32 w 266"/>
                            <a:gd name="T34" fmla="+- 0 -423 -423"/>
                            <a:gd name="T35" fmla="*/ -423 h 266"/>
                            <a:gd name="T36" fmla="+- 0 5492 549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AB7E" id="AutoShape 3" o:spid="_x0000_s1026" style="position:absolute;margin-left:274.6pt;margin-top:-21.15pt;width:13.3pt;height:1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" path="m,265r265,l265,,,,,265xm,265r265,l265,,,,,265xe" filled="f" strokeweight=".31547mm">
                <v:stroke dashstyle="dash"/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015C62" wp14:editId="0855A303">
                <wp:simplePos x="0" y="0"/>
                <wp:positionH relativeFrom="page">
                  <wp:posOffset>4179570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6582 6582"/>
                            <a:gd name="T1" fmla="*/ T0 w 266"/>
                            <a:gd name="T2" fmla="+- 0 -158 -423"/>
                            <a:gd name="T3" fmla="*/ -158 h 266"/>
                            <a:gd name="T4" fmla="+- 0 6847 6582"/>
                            <a:gd name="T5" fmla="*/ T4 w 266"/>
                            <a:gd name="T6" fmla="+- 0 -158 -423"/>
                            <a:gd name="T7" fmla="*/ -158 h 266"/>
                            <a:gd name="T8" fmla="+- 0 6847 6582"/>
                            <a:gd name="T9" fmla="*/ T8 w 266"/>
                            <a:gd name="T10" fmla="+- 0 -423 -423"/>
                            <a:gd name="T11" fmla="*/ -423 h 266"/>
                            <a:gd name="T12" fmla="+- 0 6582 6582"/>
                            <a:gd name="T13" fmla="*/ T12 w 266"/>
                            <a:gd name="T14" fmla="+- 0 -423 -423"/>
                            <a:gd name="T15" fmla="*/ -423 h 266"/>
                            <a:gd name="T16" fmla="+- 0 6582 6582"/>
                            <a:gd name="T17" fmla="*/ T16 w 266"/>
                            <a:gd name="T18" fmla="+- 0 -158 -423"/>
                            <a:gd name="T19" fmla="*/ -158 h 266"/>
                            <a:gd name="T20" fmla="+- 0 6582 6582"/>
                            <a:gd name="T21" fmla="*/ T20 w 266"/>
                            <a:gd name="T22" fmla="+- 0 -158 -423"/>
                            <a:gd name="T23" fmla="*/ -158 h 266"/>
                            <a:gd name="T24" fmla="+- 0 6847 6582"/>
                            <a:gd name="T25" fmla="*/ T24 w 266"/>
                            <a:gd name="T26" fmla="+- 0 -158 -423"/>
                            <a:gd name="T27" fmla="*/ -158 h 266"/>
                            <a:gd name="T28" fmla="+- 0 6847 6582"/>
                            <a:gd name="T29" fmla="*/ T28 w 266"/>
                            <a:gd name="T30" fmla="+- 0 -423 -423"/>
                            <a:gd name="T31" fmla="*/ -423 h 266"/>
                            <a:gd name="T32" fmla="+- 0 6582 6582"/>
                            <a:gd name="T33" fmla="*/ T32 w 266"/>
                            <a:gd name="T34" fmla="+- 0 -423 -423"/>
                            <a:gd name="T35" fmla="*/ -423 h 266"/>
                            <a:gd name="T36" fmla="+- 0 6582 658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0C5" id="AutoShape 2" o:spid="_x0000_s1026" style="position:absolute;margin-left:329.1pt;margin-top:-21.15pt;width:13.3pt;height:1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" path="m,265r265,l265,,,,,265xm,265r265,l265,,,,,265xe" filled="f" strokeweight=".31547mm"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 w:rsidR="00512462"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408" w:name="Discussion"/>
      <w:bookmarkEnd w:id="408"/>
      <w:r>
        <w:t>Discussion</w:t>
      </w:r>
    </w:p>
    <w:p w14:paraId="4A1BE403" w14:textId="29C5F84D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</w:t>
      </w:r>
      <w:ins w:id="409" w:author="Padgett, Noah" w:date="2020-10-21T02:01:00Z">
        <w:r w:rsidR="006E2819">
          <w:t xml:space="preserve"> </w:t>
        </w:r>
      </w:ins>
      <w:ins w:id="410" w:author="Padgett, Noah" w:date="2020-10-21T02:02:00Z">
        <w:r w:rsidR="006E2819">
          <w:t>more</w:t>
        </w:r>
      </w:ins>
      <w:r>
        <w:t xml:space="preserve"> </w:t>
      </w:r>
      <w:commentRangeStart w:id="411"/>
      <w:commentRangeStart w:id="412"/>
      <w:r>
        <w:rPr>
          <w:spacing w:val="-3"/>
        </w:rPr>
        <w:t xml:space="preserve">intuitive </w:t>
      </w:r>
      <w:r>
        <w:t>to interpret</w:t>
      </w:r>
      <w:commentRangeEnd w:id="411"/>
      <w:r w:rsidR="0017143B">
        <w:rPr>
          <w:rStyle w:val="CommentReference"/>
        </w:rPr>
        <w:commentReference w:id="411"/>
      </w:r>
      <w:commentRangeEnd w:id="412"/>
      <w:r w:rsidR="006E2819">
        <w:rPr>
          <w:rStyle w:val="CommentReference"/>
        </w:rPr>
        <w:commentReference w:id="412"/>
      </w:r>
      <w:r>
        <w:t>. A result that doesn’t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533A4C66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del w:id="413" w:author="Grace Aquino" w:date="2020-10-20T21:28:00Z">
        <w:r w:rsidDel="0017143B">
          <w:delText>as</w:delText>
        </w:r>
        <w:r w:rsidDel="0017143B">
          <w:rPr>
            <w:spacing w:val="-17"/>
          </w:rPr>
          <w:delText xml:space="preserve"> </w:delText>
        </w:r>
        <w:r w:rsidDel="0017143B">
          <w:delText>well</w:delText>
        </w:r>
      </w:del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commentRangeStart w:id="414"/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commentRangeEnd w:id="414"/>
      <w:r w:rsidR="0017143B">
        <w:rPr>
          <w:rStyle w:val="CommentReference"/>
        </w:rPr>
        <w:commentReference w:id="414"/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</w:t>
      </w:r>
      <w:ins w:id="415" w:author="Grace Aquino" w:date="2020-10-20T21:28:00Z">
        <w:r w:rsidR="0017143B">
          <w:t>.</w:t>
        </w:r>
      </w:ins>
      <w:del w:id="416" w:author="Grace Aquino" w:date="2020-10-20T21:28:00Z">
        <w:r w:rsidDel="0017143B">
          <w:delText>?</w:delText>
        </w:r>
      </w:del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>of 0.32 suggest</w:t>
      </w:r>
      <w:ins w:id="417" w:author="Grace Aquino" w:date="2020-10-20T21:28:00Z">
        <w:r w:rsidR="0017143B">
          <w:t>ed</w:t>
        </w:r>
      </w:ins>
      <w:r>
        <w:t xml:space="preserve">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4FA0E054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 xml:space="preserve">a similar issue </w:t>
      </w:r>
      <w:proofErr w:type="spellStart"/>
      <w:ins w:id="418" w:author="Grace Aquino" w:date="2020-10-20T21:29:00Z">
        <w:r w:rsidR="0017143B">
          <w:t>in</w:t>
        </w:r>
      </w:ins>
      <w:del w:id="419" w:author="Grace Aquino" w:date="2020-10-20T21:29:00Z">
        <w:r w:rsidDel="0017143B">
          <w:delText xml:space="preserve">of </w:delText>
        </w:r>
      </w:del>
      <w:r>
        <w:t>trying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confidence that the omitted path is meaningful</w:t>
      </w:r>
      <w:ins w:id="420" w:author="Grace Aquino" w:date="2020-10-20T21:29:00Z">
        <w:r w:rsidR="0017143B">
          <w:t>.</w:t>
        </w:r>
      </w:ins>
      <w:del w:id="421" w:author="Grace Aquino" w:date="2020-10-20T21:29:00Z">
        <w:r w:rsidDel="0017143B">
          <w:delText>?</w:delText>
        </w:r>
      </w:del>
      <w:r>
        <w:t xml:space="preserve">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 xml:space="preserve">a function of the number of parameters tested, similar to a </w:t>
      </w:r>
      <w:commentRangeStart w:id="422"/>
      <w:r>
        <w:t xml:space="preserve">Bonferroni </w:t>
      </w:r>
      <w:commentRangeEnd w:id="422"/>
      <w:r w:rsidR="0017143B">
        <w:rPr>
          <w:rStyle w:val="CommentReference"/>
        </w:rPr>
        <w:commentReference w:id="422"/>
      </w:r>
      <w:r>
        <w:t>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commentRangeStart w:id="423"/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a higher probability is more evidence that the parameter is of interest</w:t>
      </w:r>
      <w:commentRangeEnd w:id="423"/>
      <w:r w:rsidR="0017143B">
        <w:rPr>
          <w:rStyle w:val="CommentReference"/>
        </w:rPr>
        <w:commentReference w:id="423"/>
      </w:r>
      <w:r>
        <w:t xml:space="preserve">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</w:t>
      </w:r>
      <w:proofErr w:type="spellStart"/>
      <w:r>
        <w:t>Finetti</w:t>
      </w:r>
      <w:proofErr w:type="spellEnd"/>
      <w:r>
        <w:t xml:space="preserve">, </w:t>
      </w:r>
      <w:hyperlink w:anchor="_bookmark12" w:history="1">
        <w:r>
          <w:t xml:space="preserve">1974; </w:t>
        </w:r>
      </w:hyperlink>
      <w:r>
        <w:t xml:space="preserve">Levy &amp; </w:t>
      </w:r>
      <w:proofErr w:type="spellStart"/>
      <w:r>
        <w:t>Mislevy</w:t>
      </w:r>
      <w:proofErr w:type="spellEnd"/>
      <w:r>
        <w:t xml:space="preserve">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proofErr w:type="spellStart"/>
      <w:r>
        <w:t>p.XX</w:t>
      </w:r>
      <w:proofErr w:type="spellEnd"/>
      <w:r>
        <w:t>).</w:t>
      </w:r>
    </w:p>
    <w:p w14:paraId="2456E20F" w14:textId="125B5F8E" w:rsidR="00C944E3" w:rsidRDefault="000A2102">
      <w:pPr>
        <w:pStyle w:val="BodyText"/>
        <w:spacing w:line="355" w:lineRule="auto"/>
        <w:ind w:left="120" w:firstLine="720"/>
      </w:pPr>
      <w:ins w:id="424" w:author="Grace Aquino" w:date="2020-10-20T21:34:00Z">
        <w:r>
          <w:rPr>
            <w:spacing w:val="-10"/>
          </w:rPr>
          <w:t>In this study, w</w:t>
        </w:r>
      </w:ins>
      <w:del w:id="425" w:author="Grace Aquino" w:date="2020-10-20T21:34:00Z">
        <w:r w:rsidR="00512462" w:rsidDel="000A2102">
          <w:rPr>
            <w:spacing w:val="-10"/>
          </w:rPr>
          <w:delText>W</w:delText>
        </w:r>
      </w:del>
      <w:r w:rsidR="00512462">
        <w:rPr>
          <w:spacing w:val="-10"/>
        </w:rPr>
        <w:t xml:space="preserve">e </w:t>
      </w:r>
      <w:r w:rsidR="00512462">
        <w:rPr>
          <w:spacing w:val="-4"/>
        </w:rPr>
        <w:t xml:space="preserve">have </w:t>
      </w:r>
      <w:r w:rsidR="00512462">
        <w:t xml:space="preserve">provided an approach to local fit assessment that allows for more information to </w:t>
      </w:r>
      <w:r w:rsidR="00512462">
        <w:rPr>
          <w:spacing w:val="3"/>
        </w:rPr>
        <w:t xml:space="preserve">be </w:t>
      </w:r>
      <w:r w:rsidR="00512462">
        <w:t xml:space="preserve">gained about the relationships in our data. Our proposed approach is </w:t>
      </w:r>
      <w:r w:rsidR="00512462">
        <w:rPr>
          <w:spacing w:val="-3"/>
        </w:rPr>
        <w:t>intuitive</w:t>
      </w:r>
      <w:r w:rsidR="00512462">
        <w:rPr>
          <w:spacing w:val="-15"/>
        </w:rPr>
        <w:t xml:space="preserve"> </w:t>
      </w:r>
      <w:r w:rsidR="00512462">
        <w:t>and</w:t>
      </w:r>
      <w:r w:rsidR="00512462">
        <w:rPr>
          <w:spacing w:val="-14"/>
        </w:rPr>
        <w:t xml:space="preserve"> </w:t>
      </w:r>
      <w:r w:rsidR="00512462">
        <w:t>aligns</w:t>
      </w:r>
      <w:r w:rsidR="00512462">
        <w:rPr>
          <w:spacing w:val="-13"/>
        </w:rPr>
        <w:t xml:space="preserve"> </w:t>
      </w:r>
      <w:r w:rsidR="00512462">
        <w:t>with</w:t>
      </w:r>
      <w:r w:rsidR="00512462">
        <w:rPr>
          <w:spacing w:val="-14"/>
        </w:rPr>
        <w:t xml:space="preserve"> </w:t>
      </w:r>
      <w:r w:rsidR="00512462">
        <w:t>aims</w:t>
      </w:r>
      <w:r w:rsidR="00512462">
        <w:rPr>
          <w:spacing w:val="-14"/>
        </w:rPr>
        <w:t xml:space="preserve"> </w:t>
      </w:r>
      <w:r w:rsidR="00512462">
        <w:t>to</w:t>
      </w:r>
      <w:r w:rsidR="00512462">
        <w:rPr>
          <w:spacing w:val="-14"/>
        </w:rPr>
        <w:t xml:space="preserve"> </w:t>
      </w:r>
      <w:r w:rsidR="00512462">
        <w:t>search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3"/>
        </w:rPr>
        <w:t xml:space="preserve"> </w:t>
      </w:r>
      <w:r w:rsidR="00512462">
        <w:t>sources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local</w:t>
      </w:r>
      <w:r w:rsidR="00512462">
        <w:rPr>
          <w:spacing w:val="-14"/>
        </w:rPr>
        <w:t xml:space="preserve"> </w:t>
      </w:r>
      <w:r w:rsidR="00512462">
        <w:t>fit</w:t>
      </w:r>
      <w:r w:rsidR="00512462">
        <w:rPr>
          <w:spacing w:val="-13"/>
        </w:rPr>
        <w:t xml:space="preserve"> </w:t>
      </w:r>
      <w:r w:rsidR="00512462">
        <w:t>rather</w:t>
      </w:r>
      <w:r w:rsidR="00512462">
        <w:rPr>
          <w:spacing w:val="-14"/>
        </w:rPr>
        <w:t xml:space="preserve"> </w:t>
      </w:r>
      <w:r w:rsidR="00512462">
        <w:t>than</w:t>
      </w:r>
      <w:r w:rsidR="00512462">
        <w:rPr>
          <w:spacing w:val="-14"/>
        </w:rPr>
        <w:t xml:space="preserve"> </w:t>
      </w:r>
      <w:r w:rsidR="00512462">
        <w:t>global</w:t>
      </w:r>
      <w:r w:rsidR="00512462">
        <w:rPr>
          <w:spacing w:val="-14"/>
        </w:rPr>
        <w:t xml:space="preserve"> </w:t>
      </w:r>
      <w:r w:rsidR="00512462">
        <w:t>fit.</w:t>
      </w:r>
      <w:r w:rsidR="00512462">
        <w:rPr>
          <w:spacing w:val="4"/>
        </w:rPr>
        <w:t xml:space="preserve"> </w:t>
      </w:r>
      <w:r w:rsidR="00512462">
        <w:rPr>
          <w:spacing w:val="-4"/>
        </w:rPr>
        <w:t xml:space="preserve">Future </w:t>
      </w:r>
      <w:r w:rsidR="00512462">
        <w:rPr>
          <w:spacing w:val="-3"/>
        </w:rPr>
        <w:t>work</w:t>
      </w:r>
      <w:r w:rsidR="00512462">
        <w:rPr>
          <w:spacing w:val="-25"/>
        </w:rPr>
        <w:t xml:space="preserve"> </w:t>
      </w:r>
      <w:r w:rsidR="00512462">
        <w:t>could</w:t>
      </w:r>
      <w:r w:rsidR="00512462">
        <w:rPr>
          <w:spacing w:val="-23"/>
        </w:rPr>
        <w:t xml:space="preserve"> </w:t>
      </w:r>
      <w:r w:rsidR="00512462">
        <w:t>investigate</w:t>
      </w:r>
      <w:r w:rsidR="00512462">
        <w:rPr>
          <w:spacing w:val="-24"/>
        </w:rPr>
        <w:t xml:space="preserve"> </w:t>
      </w:r>
      <w:r w:rsidR="00512462">
        <w:rPr>
          <w:spacing w:val="-3"/>
        </w:rPr>
        <w:t>how</w:t>
      </w:r>
      <w:r w:rsidR="00512462">
        <w:rPr>
          <w:spacing w:val="-24"/>
        </w:rPr>
        <w:t xml:space="preserve"> </w:t>
      </w:r>
      <w:r w:rsidR="00512462">
        <w:t>this</w:t>
      </w:r>
      <w:r w:rsidR="00512462">
        <w:rPr>
          <w:spacing w:val="-24"/>
        </w:rPr>
        <w:t xml:space="preserve"> </w:t>
      </w:r>
      <w:r w:rsidR="00512462">
        <w:t>approach</w:t>
      </w:r>
      <w:r w:rsidR="00512462">
        <w:rPr>
          <w:spacing w:val="-23"/>
        </w:rPr>
        <w:t xml:space="preserve"> </w:t>
      </w:r>
      <w:r w:rsidR="00512462">
        <w:t>could</w:t>
      </w:r>
      <w:r w:rsidR="00512462">
        <w:rPr>
          <w:spacing w:val="-24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4"/>
        </w:rPr>
        <w:t xml:space="preserve"> </w:t>
      </w:r>
      <w:r w:rsidR="00512462">
        <w:t>utilized</w:t>
      </w:r>
      <w:r w:rsidR="00512462">
        <w:rPr>
          <w:spacing w:val="-24"/>
        </w:rPr>
        <w:t xml:space="preserve"> </w:t>
      </w:r>
      <w:r w:rsidR="00512462">
        <w:t>for</w:t>
      </w:r>
      <w:r w:rsidR="00512462">
        <w:rPr>
          <w:spacing w:val="-24"/>
        </w:rPr>
        <w:t xml:space="preserve"> </w:t>
      </w:r>
      <w:r w:rsidR="00512462">
        <w:t>parameters</w:t>
      </w:r>
      <w:r w:rsidR="00512462">
        <w:rPr>
          <w:spacing w:val="-23"/>
        </w:rPr>
        <w:t xml:space="preserve"> </w:t>
      </w:r>
      <w:r w:rsidR="00512462">
        <w:t>included</w:t>
      </w:r>
      <w:r w:rsidR="00512462">
        <w:rPr>
          <w:spacing w:val="-24"/>
        </w:rPr>
        <w:t xml:space="preserve"> </w:t>
      </w:r>
      <w:r w:rsidR="00512462">
        <w:t>in</w:t>
      </w:r>
      <w:r w:rsidR="00512462">
        <w:rPr>
          <w:spacing w:val="-24"/>
        </w:rPr>
        <w:t xml:space="preserve"> </w:t>
      </w:r>
      <w:r w:rsidR="00512462">
        <w:t>the model not just the omitted</w:t>
      </w:r>
      <w:r w:rsidR="00512462">
        <w:rPr>
          <w:spacing w:val="20"/>
        </w:rPr>
        <w:t xml:space="preserve"> </w:t>
      </w:r>
      <w:r w:rsidR="00512462"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426" w:name="_bookmark3"/>
      <w:bookmarkEnd w:id="426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427" w:name="_bookmark4"/>
      <w:bookmarkEnd w:id="427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proofErr w:type="spellStart"/>
      <w:r>
        <w:t>Bentler</w:t>
      </w:r>
      <w:proofErr w:type="spellEnd"/>
      <w:r>
        <w:t xml:space="preserve">, P. M. (1990). Comparative fit indexes in structural models. </w:t>
      </w:r>
      <w:r>
        <w:rPr>
          <w:i/>
        </w:rPr>
        <w:t>Psychological Bulletin</w:t>
      </w:r>
      <w:r>
        <w:t>,</w:t>
      </w:r>
      <w:bookmarkStart w:id="428" w:name="_bookmark5"/>
      <w:bookmarkEnd w:id="428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9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429" w:name="_bookmark6"/>
      <w:bookmarkEnd w:id="429"/>
      <w:proofErr w:type="spellStart"/>
      <w:r>
        <w:rPr>
          <w:sz w:val="24"/>
        </w:rPr>
        <w:t>Bentler</w:t>
      </w:r>
      <w:proofErr w:type="spellEnd"/>
      <w:r>
        <w:rPr>
          <w:sz w:val="24"/>
        </w:rPr>
        <w:t xml:space="preserve">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proofErr w:type="spellStart"/>
      <w:r>
        <w:t>Bollen</w:t>
      </w:r>
      <w:proofErr w:type="spellEnd"/>
      <w:r>
        <w:t xml:space="preserve">, K. A. (1995). Structural equation models that are nonlinear in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20">
        <w:bookmarkStart w:id="430" w:name="_bookmark7"/>
        <w:bookmarkEnd w:id="430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Bollen</w:t>
      </w:r>
      <w:proofErr w:type="spellEnd"/>
      <w:r>
        <w:t xml:space="preserve">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431" w:name="_bookmark8"/>
      <w:bookmarkEnd w:id="431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21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Cudeck</w:t>
      </w:r>
      <w:proofErr w:type="spellEnd"/>
      <w:r>
        <w:t>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432" w:name="_bookmark9"/>
      <w:bookmarkEnd w:id="432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22">
        <w:r>
          <w:t>https://doi.org/10.1177/0049124192021002005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23">
        <w:bookmarkStart w:id="433" w:name="_bookmark10"/>
        <w:bookmarkEnd w:id="433"/>
        <w:r>
          <w:t xml:space="preserve"> https://doi.org/10.1080/00031305.1982.10482817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24">
        <w:bookmarkStart w:id="434" w:name="_bookmark11"/>
        <w:bookmarkEnd w:id="434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</w:t>
      </w:r>
      <w:proofErr w:type="spellStart"/>
      <w:r>
        <w:t>Bentler</w:t>
      </w:r>
      <w:proofErr w:type="spellEnd"/>
      <w:r>
        <w:t xml:space="preserve">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25">
        <w:bookmarkStart w:id="435" w:name="_bookmark12"/>
        <w:bookmarkEnd w:id="435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Finetti</w:t>
      </w:r>
      <w:proofErr w:type="spellEnd"/>
      <w:r>
        <w:rPr>
          <w:w w:val="105"/>
          <w:sz w:val="24"/>
        </w:rPr>
        <w:t xml:space="preserve">, B. (1974). </w:t>
      </w:r>
      <w:r>
        <w:rPr>
          <w:i/>
          <w:w w:val="105"/>
          <w:sz w:val="24"/>
        </w:rPr>
        <w:t xml:space="preserve">Theory of probability, </w:t>
      </w:r>
      <w:proofErr w:type="spellStart"/>
      <w:r>
        <w:rPr>
          <w:i/>
          <w:w w:val="105"/>
          <w:sz w:val="24"/>
        </w:rPr>
        <w:t>violumne</w:t>
      </w:r>
      <w:proofErr w:type="spellEnd"/>
      <w:r>
        <w:rPr>
          <w:i/>
          <w:w w:val="105"/>
          <w:sz w:val="24"/>
        </w:rPr>
        <w:t xml:space="preserve">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436" w:name="_bookmark13"/>
      <w:bookmarkEnd w:id="436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 xml:space="preserve">B., Stern, H. S., Dunson, D. B., </w:t>
      </w:r>
      <w:proofErr w:type="spellStart"/>
      <w:r>
        <w:t>Vehtari</w:t>
      </w:r>
      <w:proofErr w:type="spellEnd"/>
      <w:r>
        <w:t>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437" w:name="_bookmark14"/>
      <w:bookmarkEnd w:id="437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438" w:name="_bookmark15"/>
      <w:bookmarkEnd w:id="438"/>
      <w:r>
        <w:t xml:space="preserve"> fitness via realized discrepancies.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USREL V: Analysis of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439" w:name="_bookmark16"/>
      <w:bookmarkEnd w:id="439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440" w:name="_bookmark17"/>
      <w:bookmarkEnd w:id="440"/>
      <w:r>
        <w:t xml:space="preserve"> 285–305. </w:t>
      </w:r>
      <w:hyperlink r:id="rId26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Kass</w:t>
      </w:r>
      <w:proofErr w:type="spellEnd"/>
      <w:r>
        <w:t xml:space="preserve">, R. E., &amp; </w:t>
      </w:r>
      <w:proofErr w:type="spellStart"/>
      <w:r>
        <w:rPr>
          <w:spacing w:val="-3"/>
        </w:rPr>
        <w:t>Steffey</w:t>
      </w:r>
      <w:proofErr w:type="spellEnd"/>
      <w:r>
        <w:rPr>
          <w:spacing w:val="-3"/>
        </w:rPr>
        <w:t xml:space="preserve">, </w:t>
      </w:r>
      <w:r>
        <w:t xml:space="preserve">D. (1989). Approximate </w:t>
      </w:r>
      <w:proofErr w:type="spellStart"/>
      <w:r>
        <w:t>bayesian</w:t>
      </w:r>
      <w:proofErr w:type="spellEnd"/>
      <w:r>
        <w:t xml:space="preserve">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27">
        <w:bookmarkStart w:id="441" w:name="_bookmark18"/>
        <w:bookmarkEnd w:id="441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442" w:name="_bookmark19"/>
      <w:bookmarkEnd w:id="442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Kuhfeld</w:t>
      </w:r>
      <w:proofErr w:type="spellEnd"/>
      <w:r>
        <w:t>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8">
        <w:bookmarkStart w:id="443" w:name="_bookmark20"/>
        <w:bookmarkEnd w:id="443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444" w:name="_bookmark21"/>
      <w:bookmarkEnd w:id="444"/>
      <w:r>
        <w:rPr>
          <w:w w:val="105"/>
          <w:sz w:val="24"/>
        </w:rPr>
        <w:t xml:space="preserve">Levy, R., &amp; </w:t>
      </w:r>
      <w:proofErr w:type="spellStart"/>
      <w:r>
        <w:rPr>
          <w:w w:val="105"/>
          <w:sz w:val="24"/>
        </w:rPr>
        <w:t>Mislevy</w:t>
      </w:r>
      <w:proofErr w:type="spellEnd"/>
      <w:r>
        <w:rPr>
          <w:w w:val="105"/>
          <w:sz w:val="24"/>
        </w:rPr>
        <w:t xml:space="preserve">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445" w:name="_bookmark22"/>
      <w:bookmarkEnd w:id="445"/>
      <w:r>
        <w:t xml:space="preserve"> parameters.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9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446" w:name="_bookmark23"/>
      <w:bookmarkEnd w:id="446"/>
      <w:proofErr w:type="spellStart"/>
      <w:r>
        <w:rPr>
          <w:spacing w:val="-3"/>
        </w:rPr>
        <w:lastRenderedPageBreak/>
        <w:t>Maydeu</w:t>
      </w:r>
      <w:proofErr w:type="spellEnd"/>
      <w:r>
        <w:rPr>
          <w:spacing w:val="-3"/>
        </w:rPr>
        <w:t xml:space="preserve">-Olivares, </w:t>
      </w:r>
      <w:r>
        <w:t xml:space="preserve">A., Shi, D., &amp; </w:t>
      </w:r>
      <w:proofErr w:type="spellStart"/>
      <w:r>
        <w:t>Rosseel</w:t>
      </w:r>
      <w:proofErr w:type="spellEnd"/>
      <w:r>
        <w:t>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30">
        <w:bookmarkStart w:id="447" w:name="_bookmark24"/>
        <w:bookmarkEnd w:id="447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</w:t>
      </w:r>
      <w:proofErr w:type="spellStart"/>
      <w:r>
        <w:t>Rosseel</w:t>
      </w:r>
      <w:proofErr w:type="spellEnd"/>
      <w:r>
        <w:t xml:space="preserve">, Y. (2018). </w:t>
      </w:r>
      <w:proofErr w:type="spellStart"/>
      <w:r>
        <w:rPr>
          <w:spacing w:val="-3"/>
        </w:rPr>
        <w:t>blavaan</w:t>
      </w:r>
      <w:proofErr w:type="spellEnd"/>
      <w:r>
        <w:rPr>
          <w:spacing w:val="-3"/>
        </w:rPr>
        <w:t xml:space="preserve">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(4), 1–30.</w:t>
      </w:r>
      <w:hyperlink r:id="rId31">
        <w:bookmarkStart w:id="448" w:name="_bookmark25"/>
        <w:bookmarkEnd w:id="448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449" w:name="_bookmark26"/>
      <w:bookmarkEnd w:id="449"/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proofErr w:type="spellStart"/>
      <w:r>
        <w:t>Neyman</w:t>
      </w:r>
      <w:proofErr w:type="spellEnd"/>
      <w:r>
        <w:t xml:space="preserve">, J., &amp; Pearson, E. S. (1928). On the use and interpretation of certain test criteria for purposes of statistical inference.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32">
        <w:bookmarkStart w:id="450" w:name="_bookmark27"/>
        <w:bookmarkEnd w:id="450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bayesian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gibbs</w:t>
      </w:r>
      <w:proofErr w:type="spellEnd"/>
      <w:r>
        <w:rPr>
          <w:sz w:val="24"/>
        </w:rPr>
        <w:t xml:space="preserve">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451" w:name="_bookmark28"/>
      <w:bookmarkEnd w:id="451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proofErr w:type="spellStart"/>
      <w:r>
        <w:t>Rosseel</w:t>
      </w:r>
      <w:proofErr w:type="spellEnd"/>
      <w:r>
        <w:t xml:space="preserve">, Y. (2012). </w:t>
      </w:r>
      <w:proofErr w:type="spellStart"/>
      <w:r>
        <w:t>Lavaan</w:t>
      </w:r>
      <w:proofErr w:type="spellEnd"/>
      <w:r>
        <w:t>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452" w:name="_bookmark29"/>
      <w:bookmarkEnd w:id="452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Pr="004F126A" w:rsidRDefault="00512462">
      <w:pPr>
        <w:pStyle w:val="BodyText"/>
        <w:spacing w:before="154" w:line="355" w:lineRule="auto"/>
        <w:ind w:left="840" w:hanging="720"/>
        <w:rPr>
          <w:lang w:val="es-MX"/>
        </w:rPr>
      </w:pPr>
      <w:r>
        <w:t xml:space="preserve">Rubin, D. B. (1996). Comment: On posterior predictive p-values. </w:t>
      </w:r>
      <w:r w:rsidRPr="004F126A">
        <w:rPr>
          <w:i/>
          <w:lang w:val="es-MX"/>
        </w:rPr>
        <w:t>Statistica Sinica</w:t>
      </w:r>
      <w:r w:rsidRPr="004F126A">
        <w:rPr>
          <w:lang w:val="es-MX"/>
        </w:rPr>
        <w:t xml:space="preserve">, </w:t>
      </w:r>
      <w:r w:rsidRPr="004F126A">
        <w:rPr>
          <w:i/>
          <w:lang w:val="es-MX"/>
        </w:rPr>
        <w:t xml:space="preserve">6 </w:t>
      </w:r>
      <w:r w:rsidRPr="004F126A">
        <w:rPr>
          <w:lang w:val="es-MX"/>
        </w:rPr>
        <w:t>(4),</w:t>
      </w:r>
      <w:bookmarkStart w:id="453" w:name="_bookmark30"/>
      <w:bookmarkEnd w:id="453"/>
      <w:r w:rsidRPr="004F126A">
        <w:rPr>
          <w:lang w:val="es-MX"/>
        </w:rP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 w:rsidRPr="004F126A">
        <w:rPr>
          <w:sz w:val="24"/>
          <w:lang w:val="es-MX"/>
        </w:rPr>
        <w:t xml:space="preserve">Rue, H., Martino, S., &amp; Chopin, N. (2009). </w:t>
      </w:r>
      <w:r>
        <w:rPr>
          <w:sz w:val="24"/>
        </w:rPr>
        <w:t>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33">
        <w:bookmarkStart w:id="454" w:name="_bookmark31"/>
        <w:bookmarkEnd w:id="454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 xml:space="preserve">Shi, D., Song, H., DiStefano, C., </w:t>
      </w:r>
      <w:proofErr w:type="spellStart"/>
      <w:r>
        <w:t>Maydeu</w:t>
      </w:r>
      <w:proofErr w:type="spellEnd"/>
      <w:r>
        <w:t>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34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455" w:name="_bookmark33"/>
      <w:bookmarkEnd w:id="455"/>
      <w:proofErr w:type="spellStart"/>
      <w:r>
        <w:lastRenderedPageBreak/>
        <w:t>Sörbom</w:t>
      </w:r>
      <w:proofErr w:type="spellEnd"/>
      <w:r>
        <w:t xml:space="preserve">, D. (1989). Model modification. </w:t>
      </w:r>
      <w:r>
        <w:rPr>
          <w:i/>
        </w:rPr>
        <w:t>Psychometrika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35">
        <w:bookmarkStart w:id="456" w:name="_bookmark32"/>
        <w:bookmarkEnd w:id="456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proofErr w:type="spellStart"/>
      <w:r>
        <w:t>Steiger</w:t>
      </w:r>
      <w:proofErr w:type="spellEnd"/>
      <w:r>
        <w:t>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 xml:space="preserve">Personality and Individual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36">
        <w:bookmarkStart w:id="457" w:name="_bookmark34"/>
        <w:bookmarkEnd w:id="457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proofErr w:type="spellStart"/>
      <w:r>
        <w:t>Surhone</w:t>
      </w:r>
      <w:proofErr w:type="spellEnd"/>
      <w:r>
        <w:t xml:space="preserve">, L. M., </w:t>
      </w:r>
      <w:proofErr w:type="spellStart"/>
      <w:r>
        <w:t>Tennoe</w:t>
      </w:r>
      <w:proofErr w:type="spellEnd"/>
      <w:r>
        <w:t xml:space="preserve">, M. T., &amp; </w:t>
      </w:r>
      <w:proofErr w:type="spellStart"/>
      <w:r>
        <w:t>Henssonow</w:t>
      </w:r>
      <w:proofErr w:type="spellEnd"/>
      <w:r>
        <w:t xml:space="preserve">, S. F. (2010). </w:t>
      </w:r>
      <w:proofErr w:type="spellStart"/>
      <w:r>
        <w:rPr>
          <w:i/>
        </w:rPr>
        <w:t>Openbugs</w:t>
      </w:r>
      <w:proofErr w:type="spellEnd"/>
      <w:r>
        <w:t>. Betascript</w:t>
      </w:r>
      <w:bookmarkStart w:id="458" w:name="_bookmark35"/>
      <w:bookmarkEnd w:id="458"/>
      <w:r>
        <w:t xml:space="preserve"> Publishing. </w:t>
      </w:r>
      <w:hyperlink r:id="rId37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</w:t>
      </w:r>
      <w:proofErr w:type="spellStart"/>
      <w:r>
        <w:rPr>
          <w:sz w:val="24"/>
        </w:rPr>
        <w:t>Kadane</w:t>
      </w:r>
      <w:proofErr w:type="spellEnd"/>
      <w:r>
        <w:rPr>
          <w:sz w:val="24"/>
        </w:rPr>
        <w:t xml:space="preserve">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8">
        <w:bookmarkStart w:id="459" w:name="_bookmark36"/>
        <w:bookmarkEnd w:id="459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460" w:name="_bookmark37"/>
      <w:bookmarkEnd w:id="460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9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Journal of Experimental Education</w:t>
      </w:r>
      <w:r>
        <w:t>,</w:t>
      </w:r>
      <w:bookmarkStart w:id="461" w:name="_bookmark38"/>
      <w:bookmarkEnd w:id="461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40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ace Aquino" w:date="2020-10-19T22:34:00Z" w:initials="GA">
    <w:p w14:paraId="2E611E29" w14:textId="7165BA81" w:rsidR="003B6BEB" w:rsidRDefault="003B6BEB">
      <w:pPr>
        <w:pStyle w:val="CommentText"/>
      </w:pPr>
      <w:r>
        <w:rPr>
          <w:rStyle w:val="CommentReference"/>
        </w:rPr>
        <w:annotationRef/>
      </w:r>
      <w:r>
        <w:t>The One man wolfpack! Your advisor lets you publish without them??? That’s incredible.</w:t>
      </w:r>
    </w:p>
  </w:comment>
  <w:comment w:id="1" w:author="Padgett, Noah" w:date="2020-10-21T00:34:00Z" w:initials="PN">
    <w:p w14:paraId="5C297D27" w14:textId="0EE07FEA" w:rsidR="003B6BEB" w:rsidRDefault="003B6BEB">
      <w:pPr>
        <w:pStyle w:val="CommentText"/>
      </w:pPr>
      <w:r>
        <w:rPr>
          <w:rStyle w:val="CommentReference"/>
        </w:rPr>
        <w:annotationRef/>
      </w:r>
      <w:r>
        <w:t>Well, I just did it, I didn’t ask lol If he has a problem with it he can tell me.</w:t>
      </w:r>
    </w:p>
  </w:comment>
  <w:comment w:id="4" w:author="Grace Aquino" w:date="2020-10-19T22:35:00Z" w:initials="GA">
    <w:p w14:paraId="66B0DDB3" w14:textId="4C1F2A75" w:rsidR="003B6BEB" w:rsidRDefault="003B6BEB">
      <w:pPr>
        <w:pStyle w:val="CommentText"/>
      </w:pPr>
      <w:r>
        <w:rPr>
          <w:rStyle w:val="CommentReference"/>
        </w:rPr>
        <w:annotationRef/>
      </w:r>
      <w:r>
        <w:t>Is based on? “Can come from sounds a bit vague”</w:t>
      </w:r>
    </w:p>
  </w:comment>
  <w:comment w:id="5" w:author="Padgett, Noah" w:date="2020-10-21T00:34:00Z" w:initials="PN">
    <w:p w14:paraId="0E068AFE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can be based on</w:t>
      </w:r>
    </w:p>
    <w:p w14:paraId="5570A750" w14:textId="77777777" w:rsidR="003B6BEB" w:rsidRDefault="003B6BEB">
      <w:pPr>
        <w:pStyle w:val="CommentText"/>
      </w:pPr>
    </w:p>
    <w:p w14:paraId="5597E097" w14:textId="5EE598DB" w:rsidR="003B6BEB" w:rsidRDefault="003B6BEB">
      <w:pPr>
        <w:pStyle w:val="CommentText"/>
      </w:pPr>
      <w:r>
        <w:t>sounds a bit better</w:t>
      </w:r>
    </w:p>
  </w:comment>
  <w:comment w:id="6" w:author="Grace Aquino" w:date="2020-10-19T22:36:00Z" w:initials="GA">
    <w:p w14:paraId="62AC9EDF" w14:textId="2768785A" w:rsidR="003B6BEB" w:rsidRDefault="003B6BEB">
      <w:pPr>
        <w:pStyle w:val="CommentText"/>
      </w:pPr>
      <w:r>
        <w:rPr>
          <w:rStyle w:val="CommentReference"/>
        </w:rPr>
        <w:annotationRef/>
      </w:r>
      <w:r>
        <w:t>Should this specify relationships between what or to what?</w:t>
      </w:r>
    </w:p>
  </w:comment>
  <w:comment w:id="7" w:author="Padgett, Noah" w:date="2020-10-21T00:35:00Z" w:initials="PN">
    <w:p w14:paraId="2925FAC7" w14:textId="7EDB3FF4" w:rsidR="003B6BEB" w:rsidRDefault="003B6BEB">
      <w:pPr>
        <w:pStyle w:val="CommentText"/>
      </w:pPr>
      <w:r>
        <w:rPr>
          <w:rStyle w:val="CommentReference"/>
        </w:rPr>
        <w:annotationRef/>
      </w:r>
      <w:r>
        <w:t>The relationships among observed variables.</w:t>
      </w:r>
    </w:p>
  </w:comment>
  <w:comment w:id="9" w:author="Grace Aquino" w:date="2020-10-19T22:37:00Z" w:initials="GA">
    <w:p w14:paraId="6DDDCEC3" w14:textId="7303CEE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The need? </w:t>
      </w:r>
    </w:p>
  </w:comment>
  <w:comment w:id="11" w:author="Grace Aquino" w:date="2020-10-19T22:38:00Z" w:initials="GA">
    <w:p w14:paraId="1810E328" w14:textId="169E2B54" w:rsidR="003B6BEB" w:rsidRDefault="003B6BEB">
      <w:pPr>
        <w:pStyle w:val="CommentText"/>
      </w:pPr>
      <w:r>
        <w:rPr>
          <w:rStyle w:val="CommentReference"/>
        </w:rPr>
        <w:annotationRef/>
      </w:r>
      <w:r>
        <w:t>You should include your pet as an author so that you can use “We” here, LOLZZZZ</w:t>
      </w:r>
    </w:p>
  </w:comment>
  <w:comment w:id="12" w:author="Padgett, Noah" w:date="2020-10-21T00:36:00Z" w:initials="PN">
    <w:p w14:paraId="3C316934" w14:textId="782E6891" w:rsidR="003B6BEB" w:rsidRDefault="003B6BEB">
      <w:pPr>
        <w:pStyle w:val="CommentText"/>
      </w:pPr>
      <w:r>
        <w:rPr>
          <w:rStyle w:val="CommentReference"/>
        </w:rPr>
        <w:annotationRef/>
      </w:r>
      <w:r>
        <w:t>Yeah, I was not consistent with this, I need to change all the “we” to “I”. If I have a pet I would lol</w:t>
      </w:r>
    </w:p>
  </w:comment>
  <w:comment w:id="14" w:author="Grace Aquino" w:date="2020-10-19T22:42:00Z" w:initials="GA">
    <w:p w14:paraId="17D4D370" w14:textId="022C29A0" w:rsidR="003B6BEB" w:rsidRDefault="003B6BEB">
      <w:pPr>
        <w:pStyle w:val="CommentText"/>
      </w:pPr>
      <w:r>
        <w:rPr>
          <w:rStyle w:val="CommentReference"/>
        </w:rPr>
        <w:annotationRef/>
      </w:r>
      <w:r>
        <w:t>Use of what? The probabilistic approach or the Bayesian approximation? How can this be clarified?</w:t>
      </w:r>
    </w:p>
  </w:comment>
  <w:comment w:id="15" w:author="Padgett, Noah" w:date="2020-10-21T00:37:00Z" w:initials="PN">
    <w:p w14:paraId="276E8A00" w14:textId="284A2EA7" w:rsidR="003B6BEB" w:rsidRDefault="003B6BEB">
      <w:pPr>
        <w:pStyle w:val="CommentText"/>
      </w:pPr>
      <w:r>
        <w:rPr>
          <w:rStyle w:val="CommentReference"/>
        </w:rPr>
        <w:annotationRef/>
      </w:r>
      <w:r>
        <w:t>And illustrate the use of the proposed approach to assessing local fit…</w:t>
      </w:r>
    </w:p>
  </w:comment>
  <w:comment w:id="17" w:author="Grace Aquino" w:date="2020-10-19T22:42:00Z" w:initials="GA">
    <w:p w14:paraId="61FE37DF" w14:textId="54503235" w:rsidR="003B6BEB" w:rsidRDefault="003B6BEB">
      <w:pPr>
        <w:pStyle w:val="CommentText"/>
      </w:pPr>
      <w:r>
        <w:rPr>
          <w:rStyle w:val="CommentReference"/>
        </w:rPr>
        <w:annotationRef/>
      </w:r>
      <w:r>
        <w:t>I took the liberty to add transition words/phrases in the abstract, to smoothen out the connection between ideas/sentences. Consider going through the paper looking for places where a transition word/phrase is needed.</w:t>
      </w:r>
    </w:p>
  </w:comment>
  <w:comment w:id="18" w:author="Padgett, Noah" w:date="2020-10-21T00:38:00Z" w:initials="PN">
    <w:p w14:paraId="40EC7889" w14:textId="09E84C0F" w:rsidR="003B6BEB" w:rsidRDefault="003B6BEB">
      <w:pPr>
        <w:pStyle w:val="CommentText"/>
      </w:pPr>
      <w:r>
        <w:rPr>
          <w:rStyle w:val="CommentReference"/>
        </w:rPr>
        <w:annotationRef/>
      </w:r>
      <w:r>
        <w:t>Perfect, it needed it. I read and rewrote stuff so many times that I probably just started to fill these pieces in myself.</w:t>
      </w:r>
    </w:p>
  </w:comment>
  <w:comment w:id="45" w:author="Grace Aquino" w:date="2020-10-19T22:54:00Z" w:initials="GA">
    <w:p w14:paraId="1162D1A4" w14:textId="3A60F09B" w:rsidR="003B6BEB" w:rsidRDefault="003B6BEB">
      <w:pPr>
        <w:pStyle w:val="CommentText"/>
      </w:pPr>
      <w:r>
        <w:rPr>
          <w:rStyle w:val="CommentReference"/>
        </w:rPr>
        <w:annotationRef/>
      </w:r>
      <w:r>
        <w:t>For doing what?</w:t>
      </w:r>
    </w:p>
  </w:comment>
  <w:comment w:id="49" w:author="Grace Aquino" w:date="2020-10-19T22:55:00Z" w:initials="GA">
    <w:p w14:paraId="33FB4280" w14:textId="42BA28EF" w:rsidR="003B6BEB" w:rsidRDefault="003B6BEB">
      <w:pPr>
        <w:pStyle w:val="CommentText"/>
      </w:pPr>
      <w:r>
        <w:rPr>
          <w:rStyle w:val="CommentReference"/>
        </w:rPr>
        <w:annotationRef/>
      </w:r>
      <w:r>
        <w:t>What does it mean when a model is specified as a whole?</w:t>
      </w:r>
    </w:p>
  </w:comment>
  <w:comment w:id="50" w:author="Padgett, Noah" w:date="2020-10-21T00:45:00Z" w:initials="PN">
    <w:p w14:paraId="072A73EE" w14:textId="23FDC43B" w:rsidR="003B6BEB" w:rsidRDefault="003B6BEB">
      <w:pPr>
        <w:pStyle w:val="CommentText"/>
      </w:pPr>
      <w:r>
        <w:rPr>
          <w:rStyle w:val="CommentReference"/>
        </w:rPr>
        <w:annotationRef/>
      </w:r>
      <w:r>
        <w:t>Whether the specified model well approximates the data generating process.</w:t>
      </w:r>
    </w:p>
  </w:comment>
  <w:comment w:id="53" w:author="Grace Aquino" w:date="2020-10-19T22:58:00Z" w:initials="GA">
    <w:p w14:paraId="7AC12A1E" w14:textId="63EEDA29" w:rsidR="003B6BEB" w:rsidRDefault="003B6BEB">
      <w:pPr>
        <w:pStyle w:val="CommentText"/>
      </w:pPr>
      <w:r>
        <w:rPr>
          <w:rStyle w:val="CommentReference"/>
        </w:rPr>
        <w:annotationRef/>
      </w:r>
      <w:r>
        <w:t>Should these be spelled out first ?</w:t>
      </w:r>
    </w:p>
  </w:comment>
  <w:comment w:id="54" w:author="Padgett, Noah" w:date="2020-10-21T00:46:00Z" w:initials="PN">
    <w:p w14:paraId="595DD46A" w14:textId="2AE8F062" w:rsidR="003B6BEB" w:rsidRDefault="003B6BEB">
      <w:pPr>
        <w:pStyle w:val="CommentText"/>
      </w:pPr>
      <w:r>
        <w:rPr>
          <w:rStyle w:val="CommentReference"/>
        </w:rPr>
        <w:annotationRef/>
      </w:r>
      <w:r>
        <w:t>Probably because I only used them here. I still can’t tell what’s “common knowledge” …. Maybe in 10 years…</w:t>
      </w:r>
    </w:p>
  </w:comment>
  <w:comment w:id="64" w:author="Grace Aquino" w:date="2020-10-19T22:59:00Z" w:initials="GA">
    <w:p w14:paraId="37110DCD" w14:textId="08734F56" w:rsidR="003B6BEB" w:rsidRDefault="003B6BEB">
      <w:pPr>
        <w:pStyle w:val="CommentText"/>
      </w:pPr>
      <w:r>
        <w:rPr>
          <w:rStyle w:val="CommentReference"/>
        </w:rPr>
        <w:annotationRef/>
      </w:r>
      <w:r>
        <w:t>This sentence is slightly confusing. What is a systematic and defensible manner referring to?</w:t>
      </w:r>
    </w:p>
  </w:comment>
  <w:comment w:id="70" w:author="Grace Aquino" w:date="2020-10-19T23:08:00Z" w:initials="GA">
    <w:p w14:paraId="7288C10D" w14:textId="6D609E12" w:rsidR="003B6BEB" w:rsidRDefault="003B6BEB">
      <w:pPr>
        <w:pStyle w:val="CommentText"/>
      </w:pPr>
      <w:r>
        <w:rPr>
          <w:rStyle w:val="CommentReference"/>
        </w:rPr>
        <w:annotationRef/>
      </w:r>
      <w:r>
        <w:t>Among observed what?</w:t>
      </w:r>
    </w:p>
  </w:comment>
  <w:comment w:id="71" w:author="Padgett, Noah" w:date="2020-10-21T00:53:00Z" w:initials="PN">
    <w:p w14:paraId="3BD173D5" w14:textId="485DE718" w:rsidR="003B6BEB" w:rsidRDefault="003B6BEB">
      <w:pPr>
        <w:pStyle w:val="CommentText"/>
      </w:pPr>
      <w:r>
        <w:rPr>
          <w:rStyle w:val="CommentReference"/>
        </w:rPr>
        <w:annotationRef/>
      </w:r>
      <w:r>
        <w:t>Among observed variables*</w:t>
      </w:r>
    </w:p>
  </w:comment>
  <w:comment w:id="79" w:author="Grace Aquino" w:date="2020-10-19T23:10:00Z" w:initials="GA">
    <w:p w14:paraId="79C5C4B0" w14:textId="1B65719E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To what? </w:t>
      </w:r>
    </w:p>
  </w:comment>
  <w:comment w:id="80" w:author="Padgett, Noah" w:date="2020-10-21T00:54:00Z" w:initials="PN">
    <w:p w14:paraId="557770F7" w14:textId="76020F9C" w:rsidR="003B6BEB" w:rsidRDefault="003B6BEB">
      <w:pPr>
        <w:pStyle w:val="CommentText"/>
      </w:pPr>
      <w:r>
        <w:rPr>
          <w:rStyle w:val="CommentReference"/>
        </w:rPr>
        <w:annotationRef/>
      </w:r>
      <w:r>
        <w:t>Paths to the measurement or structural components of the model</w:t>
      </w:r>
    </w:p>
  </w:comment>
  <w:comment w:id="89" w:author="Grace Aquino" w:date="2020-10-19T23:11:00Z" w:initials="GA">
    <w:p w14:paraId="41D3C786" w14:textId="3A2808F2" w:rsidR="003B6BEB" w:rsidRDefault="003B6BEB">
      <w:pPr>
        <w:pStyle w:val="CommentText"/>
      </w:pPr>
      <w:r>
        <w:rPr>
          <w:rStyle w:val="CommentReference"/>
        </w:rPr>
        <w:annotationRef/>
      </w:r>
      <w:r>
        <w:t>Is there a better transition for this? “In order to improve X, we propose a more directly…</w:t>
      </w:r>
    </w:p>
  </w:comment>
  <w:comment w:id="90" w:author="Padgett, Noah" w:date="2020-10-21T00:56:00Z" w:initials="PN">
    <w:p w14:paraId="7B373243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Yes! I like that.</w:t>
      </w:r>
    </w:p>
    <w:p w14:paraId="271A8E40" w14:textId="77777777" w:rsidR="003B6BEB" w:rsidRDefault="003B6BEB">
      <w:pPr>
        <w:pStyle w:val="CommentText"/>
      </w:pPr>
    </w:p>
    <w:p w14:paraId="69078107" w14:textId="2ADCF35B" w:rsidR="003B6BEB" w:rsidRDefault="003B6BEB">
      <w:pPr>
        <w:pStyle w:val="CommentText"/>
      </w:pPr>
      <w:r>
        <w:t>p-values). In order to improve the interpretability of local fit investigations, we propose…</w:t>
      </w:r>
    </w:p>
  </w:comment>
  <w:comment w:id="95" w:author="Grace Aquino" w:date="2020-10-19T23:14:00Z" w:initials="GA">
    <w:p w14:paraId="08A77D13" w14:textId="121BC9AB" w:rsidR="003B6BEB" w:rsidRDefault="003B6BEB">
      <w:pPr>
        <w:pStyle w:val="CommentText"/>
      </w:pPr>
      <w:r>
        <w:rPr>
          <w:rStyle w:val="CommentReference"/>
        </w:rPr>
        <w:annotationRef/>
      </w:r>
      <w:proofErr w:type="spellStart"/>
      <w:r>
        <w:t>Arent</w:t>
      </w:r>
      <w:proofErr w:type="spellEnd"/>
      <w:r>
        <w:t xml:space="preserve"> all fit assessments interpretation-based? Is this a technical term? Clearly I know not lol</w:t>
      </w:r>
    </w:p>
  </w:comment>
  <w:comment w:id="96" w:author="Padgett, Noah" w:date="2020-10-21T00:57:00Z" w:initials="PN">
    <w:p w14:paraId="222E05F4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It’s a good question. Yes and no. All methods of fit assessment have an interpretation, but not all of the interpretations are useful even though statistically/mathematically correct.</w:t>
      </w:r>
    </w:p>
    <w:p w14:paraId="579CC92A" w14:textId="77777777" w:rsidR="003B6BEB" w:rsidRDefault="003B6BEB">
      <w:pPr>
        <w:pStyle w:val="CommentText"/>
      </w:pPr>
    </w:p>
    <w:p w14:paraId="7970A447" w14:textId="12F31B9E" w:rsidR="003B6BEB" w:rsidRDefault="003B6BEB">
      <w:pPr>
        <w:pStyle w:val="CommentText"/>
      </w:pPr>
      <w:r>
        <w:t>For example, one method results in an interpretation of “adding this path/parameter to the model will result in a average expected change of (some number that doesn’t really have a metric/unit) in all other parameters. It’s a very cool mathematical trick but very hard to explain how it changes inferences from the model.</w:t>
      </w:r>
    </w:p>
  </w:comment>
  <w:comment w:id="97" w:author="Grace Aquino" w:date="2020-10-19T23:14:00Z" w:initials="GA">
    <w:p w14:paraId="4F14597F" w14:textId="7B892B28" w:rsidR="003B6BEB" w:rsidRDefault="003B6BEB">
      <w:pPr>
        <w:pStyle w:val="CommentText"/>
      </w:pPr>
      <w:r>
        <w:rPr>
          <w:rStyle w:val="CommentReference"/>
        </w:rPr>
        <w:annotationRef/>
      </w:r>
      <w:r>
        <w:t>Good aims statement/broader impact</w:t>
      </w:r>
    </w:p>
  </w:comment>
  <w:comment w:id="98" w:author="Grace Aquino" w:date="2020-10-19T23:17:00Z" w:initials="GA">
    <w:p w14:paraId="423E7E0B" w14:textId="6A049658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“Goals”? I would also remove the colon to improve readability/flow. E.g. “ The main goals of this research are first, to extend previous… Second, to demonstrate…Finally, to investigate… </w:t>
      </w:r>
    </w:p>
  </w:comment>
  <w:comment w:id="102" w:author="Grace Aquino" w:date="2020-10-19T23:16:00Z" w:initials="GA">
    <w:p w14:paraId="1A774F95" w14:textId="299B349F" w:rsidR="003B6BEB" w:rsidRDefault="003B6BEB">
      <w:pPr>
        <w:pStyle w:val="CommentText"/>
      </w:pPr>
      <w:r>
        <w:rPr>
          <w:rStyle w:val="CommentReference"/>
        </w:rPr>
        <w:annotationRef/>
      </w:r>
      <w:r>
        <w:t>This paragraph is a good summary of what the paper focuses on.</w:t>
      </w:r>
    </w:p>
  </w:comment>
  <w:comment w:id="103" w:author="Padgett, Noah" w:date="2020-10-21T01:01:00Z" w:initials="PN">
    <w:p w14:paraId="13772DA1" w14:textId="5D3C552C" w:rsidR="003B6BEB" w:rsidRDefault="003B6BEB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104" w:author="Grace Aquino" w:date="2020-10-20T21:38:00Z" w:initials="GA">
    <w:p w14:paraId="287089A8" w14:textId="285CD212" w:rsidR="003B6BEB" w:rsidRDefault="003B6BEB">
      <w:pPr>
        <w:pStyle w:val="CommentText"/>
      </w:pPr>
      <w:r>
        <w:rPr>
          <w:rStyle w:val="CommentReference"/>
        </w:rPr>
        <w:annotationRef/>
      </w:r>
      <w:r>
        <w:t>To help with flow/direction, I recommend making these headers a (complete) sentence. Meaning, include a verb. That way it’s not just sign-posting, it’s summarizing the main idea of the section to follow. E.g. Proposed probabilistic method for doing whatever on God’s green Earth you are trying to accomplish</w:t>
      </w:r>
    </w:p>
  </w:comment>
  <w:comment w:id="113" w:author="Grace Aquino" w:date="2020-10-19T23:21:00Z" w:initials="GA">
    <w:p w14:paraId="7712D5E3" w14:textId="73289A42" w:rsidR="003B6BEB" w:rsidRDefault="003B6BEB">
      <w:pPr>
        <w:pStyle w:val="CommentText"/>
      </w:pPr>
      <w:r>
        <w:rPr>
          <w:rStyle w:val="CommentReference"/>
        </w:rPr>
        <w:annotationRef/>
      </w:r>
      <w:r>
        <w:t>Reference? Self-reference</w:t>
      </w:r>
    </w:p>
  </w:comment>
  <w:comment w:id="114" w:author="Padgett, Noah" w:date="2020-10-21T01:10:00Z" w:initials="PN">
    <w:p w14:paraId="0002A88A" w14:textId="70EACFC3" w:rsidR="003B6BEB" w:rsidRDefault="003B6BEB">
      <w:pPr>
        <w:pStyle w:val="CommentText"/>
      </w:pPr>
      <w:r>
        <w:rPr>
          <w:rStyle w:val="CommentReference"/>
        </w:rPr>
        <w:annotationRef/>
      </w:r>
      <w:r>
        <w:t>I’ll think on this. I’m not sure off the top of my head.</w:t>
      </w:r>
    </w:p>
  </w:comment>
  <w:comment w:id="122" w:author="Grace Aquino" w:date="2020-10-19T23:23:00Z" w:initials="GA">
    <w:p w14:paraId="77B2CA90" w14:textId="35C85D81" w:rsidR="003B6BEB" w:rsidRDefault="003B6BEB">
      <w:pPr>
        <w:pStyle w:val="CommentText"/>
      </w:pPr>
      <w:r>
        <w:rPr>
          <w:rStyle w:val="CommentReference"/>
        </w:rPr>
        <w:annotationRef/>
      </w:r>
      <w:r>
        <w:t>This is a run-on/confusing sentence. How can it be clarified?</w:t>
      </w:r>
    </w:p>
  </w:comment>
  <w:comment w:id="123" w:author="Padgett, Noah" w:date="2020-10-21T01:12:00Z" w:initials="PN">
    <w:p w14:paraId="53F0DE4D" w14:textId="0F336408" w:rsidR="003B6BEB" w:rsidRDefault="003B6BEB">
      <w:pPr>
        <w:pStyle w:val="CommentText"/>
      </w:pPr>
      <w:r>
        <w:rPr>
          <w:rStyle w:val="CommentReference"/>
        </w:rPr>
        <w:annotationRef/>
      </w:r>
      <w:r>
        <w:t>relationship can fail to substantively add to out understanding of the measurement process.</w:t>
      </w:r>
    </w:p>
  </w:comment>
  <w:comment w:id="136" w:author="Grace Aquino" w:date="2020-10-20T20:19:00Z" w:initials="GA">
    <w:p w14:paraId="1A421F13" w14:textId="537C9E94" w:rsidR="003B6BEB" w:rsidRDefault="003B6BEB">
      <w:pPr>
        <w:pStyle w:val="CommentText"/>
      </w:pPr>
      <w:r>
        <w:rPr>
          <w:rStyle w:val="CommentReference"/>
        </w:rPr>
        <w:annotationRef/>
      </w:r>
      <w:r>
        <w:t>This clause is confusing. How can it be revise for clarity? What does “to couch the estimates” mean? Could this clause be made a separate sentence?</w:t>
      </w:r>
    </w:p>
  </w:comment>
  <w:comment w:id="138" w:author="Grace Aquino" w:date="2020-10-20T20:21:00Z" w:initials="GA">
    <w:p w14:paraId="6EDC6EA7" w14:textId="26035D6F" w:rsidR="003B6BEB" w:rsidRDefault="003B6BEB">
      <w:pPr>
        <w:pStyle w:val="CommentText"/>
      </w:pPr>
      <w:r>
        <w:rPr>
          <w:rStyle w:val="CommentReference"/>
        </w:rPr>
        <w:annotationRef/>
      </w:r>
      <w:r>
        <w:t>To accomplish what? Specify.</w:t>
      </w:r>
    </w:p>
  </w:comment>
  <w:comment w:id="148" w:author="Grace Aquino" w:date="2020-10-20T20:22:00Z" w:initials="GA">
    <w:p w14:paraId="4850CC26" w14:textId="3EADC952" w:rsidR="003B6BEB" w:rsidRDefault="003B6BEB">
      <w:pPr>
        <w:pStyle w:val="CommentText"/>
      </w:pPr>
      <w:r>
        <w:rPr>
          <w:rStyle w:val="CommentReference"/>
        </w:rPr>
        <w:annotationRef/>
      </w:r>
      <w:r>
        <w:t>I’m not sure if I don’t understand this because  I am not a stats person or if I don’t understand this because the grammar is incorrect. Please double check! How does an item “load” more strongly than another? Loads what? LOL</w:t>
      </w:r>
    </w:p>
  </w:comment>
  <w:comment w:id="149" w:author="Padgett, Noah" w:date="2020-10-21T01:21:00Z" w:initials="PN">
    <w:p w14:paraId="50FCD6CB" w14:textId="5756CFA4" w:rsidR="003B6BEB" w:rsidRDefault="003B6BEB">
      <w:pPr>
        <w:pStyle w:val="CommentText"/>
      </w:pPr>
      <w:r>
        <w:rPr>
          <w:rStyle w:val="CommentReference"/>
        </w:rPr>
        <w:annotationRef/>
      </w:r>
      <w:r>
        <w:t>It’s a little bit of both, “load/loads/loading” carry a special meaning in this context that essentially just means that we have evidence that the item is related to the construct we want to measure. More importantly, I can be more clear with this.</w:t>
      </w:r>
    </w:p>
  </w:comment>
  <w:comment w:id="154" w:author="Grace Aquino" w:date="2020-10-20T20:35:00Z" w:initials="GA">
    <w:p w14:paraId="10DDFDB1" w14:textId="29F1D68B" w:rsidR="003B6BEB" w:rsidRDefault="003B6BEB">
      <w:pPr>
        <w:pStyle w:val="CommentText"/>
      </w:pPr>
      <w:r>
        <w:rPr>
          <w:rStyle w:val="CommentReference"/>
        </w:rPr>
        <w:annotationRef/>
      </w:r>
      <w:r>
        <w:t>Of what or to accomplish what? Specify, otherwise it sounds a bit vague</w:t>
      </w:r>
    </w:p>
  </w:comment>
  <w:comment w:id="155" w:author="Padgett, Noah" w:date="2020-10-21T01:24:00Z" w:initials="PN">
    <w:p w14:paraId="76A17786" w14:textId="63CBE6FA" w:rsidR="003B6BEB" w:rsidRDefault="003B6BEB">
      <w:pPr>
        <w:pStyle w:val="CommentText"/>
      </w:pPr>
      <w:r>
        <w:rPr>
          <w:rStyle w:val="CommentReference"/>
        </w:rPr>
        <w:annotationRef/>
      </w:r>
      <w:r>
        <w:t>This approach to local fit assessment boils down to…</w:t>
      </w:r>
    </w:p>
  </w:comment>
  <w:comment w:id="156" w:author="Grace Aquino" w:date="2020-10-20T20:36:00Z" w:initials="GA">
    <w:p w14:paraId="3DC06C30" w14:textId="009CBD00" w:rsidR="003B6BEB" w:rsidRDefault="003B6BEB">
      <w:pPr>
        <w:pStyle w:val="CommentText"/>
      </w:pPr>
      <w:r>
        <w:rPr>
          <w:rStyle w:val="CommentReference"/>
        </w:rPr>
        <w:annotationRef/>
      </w:r>
      <w:r>
        <w:t>“practical insignificance”? Like my PhD</w:t>
      </w:r>
    </w:p>
  </w:comment>
  <w:comment w:id="157" w:author="Padgett, Noah" w:date="2020-10-21T01:25:00Z" w:initials="PN">
    <w:p w14:paraId="403B9FF5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NO!!!!</w:t>
      </w:r>
    </w:p>
    <w:p w14:paraId="6A5CE72D" w14:textId="77777777" w:rsidR="003B6BEB" w:rsidRDefault="003B6BEB">
      <w:pPr>
        <w:pStyle w:val="CommentText"/>
      </w:pPr>
    </w:p>
    <w:p w14:paraId="2068E9C0" w14:textId="7F6E6C12" w:rsidR="003B6BEB" w:rsidRDefault="003B6BEB">
      <w:pPr>
        <w:pStyle w:val="CommentText"/>
      </w:pPr>
      <w:r>
        <w:t>that are of practical significance</w:t>
      </w:r>
    </w:p>
  </w:comment>
  <w:comment w:id="165" w:author="Grace Aquino" w:date="2020-10-20T20:43:00Z" w:initials="GA">
    <w:p w14:paraId="7EB45C70" w14:textId="7189B62D" w:rsidR="003B6BEB" w:rsidRDefault="003B6BEB">
      <w:pPr>
        <w:pStyle w:val="CommentText"/>
      </w:pPr>
      <w:r>
        <w:rPr>
          <w:rStyle w:val="CommentReference"/>
        </w:rPr>
        <w:annotationRef/>
      </w:r>
      <w:r>
        <w:t>Good knowledge gap statement</w:t>
      </w:r>
    </w:p>
  </w:comment>
  <w:comment w:id="173" w:author="Grace Aquino" w:date="2020-10-20T21:42:00Z" w:initials="GA">
    <w:p w14:paraId="740A7666" w14:textId="6BC2C048" w:rsidR="003B6BEB" w:rsidRDefault="003B6BEB">
      <w:pPr>
        <w:pStyle w:val="CommentText"/>
      </w:pPr>
      <w:r>
        <w:rPr>
          <w:rStyle w:val="CommentReference"/>
        </w:rPr>
        <w:annotationRef/>
      </w:r>
      <w:r>
        <w:t>Build up the approach to do exactly what? Specify</w:t>
      </w:r>
    </w:p>
  </w:comment>
  <w:comment w:id="187" w:author="Grace Aquino" w:date="2020-10-20T20:54:00Z" w:initials="GA">
    <w:p w14:paraId="70000402" w14:textId="2BA7A66A" w:rsidR="003B6BEB" w:rsidRDefault="003B6BEB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194" w:author="Grace Aquino" w:date="2020-10-20T20:55:00Z" w:initials="GA">
    <w:p w14:paraId="59A7FEF5" w14:textId="159FA0B1" w:rsidR="003B6BEB" w:rsidRDefault="003B6BEB">
      <w:pPr>
        <w:pStyle w:val="CommentText"/>
      </w:pPr>
      <w:r>
        <w:rPr>
          <w:rStyle w:val="CommentReference"/>
        </w:rPr>
        <w:annotationRef/>
      </w:r>
      <w:r>
        <w:t>Don’t forget reference!</w:t>
      </w:r>
    </w:p>
  </w:comment>
  <w:comment w:id="195" w:author="Padgett, Noah" w:date="2020-10-21T01:28:00Z" w:initials="PN">
    <w:p w14:paraId="7799D950" w14:textId="0C641573" w:rsidR="003B6BEB" w:rsidRDefault="003B6BEB">
      <w:pPr>
        <w:pStyle w:val="CommentText"/>
      </w:pPr>
      <w:r>
        <w:rPr>
          <w:rStyle w:val="CommentReference"/>
        </w:rPr>
        <w:annotationRef/>
      </w:r>
      <w:r>
        <w:t>AGH!!! Good catch.</w:t>
      </w:r>
    </w:p>
  </w:comment>
  <w:comment w:id="202" w:author="Grace Aquino" w:date="2020-10-20T21:00:00Z" w:initials="GA">
    <w:p w14:paraId="06A6203F" w14:textId="21D70C6F" w:rsidR="003B6BEB" w:rsidRDefault="003B6BEB">
      <w:pPr>
        <w:pStyle w:val="CommentText"/>
      </w:pPr>
      <w:r>
        <w:rPr>
          <w:rStyle w:val="CommentReference"/>
        </w:rPr>
        <w:annotationRef/>
      </w:r>
      <w:r>
        <w:t>I read this in a stereotypical skater dude voice at first</w:t>
      </w:r>
    </w:p>
  </w:comment>
  <w:comment w:id="203" w:author="Padgett, Noah" w:date="2020-10-21T01:34:00Z" w:initials="PN">
    <w:p w14:paraId="735360AF" w14:textId="42296BD1" w:rsidR="003B6BEB" w:rsidRDefault="003B6BEB">
      <w:pPr>
        <w:pStyle w:val="CommentText"/>
      </w:pPr>
      <w:r>
        <w:rPr>
          <w:rStyle w:val="CommentReference"/>
        </w:rPr>
        <w:annotationRef/>
      </w:r>
      <w:r>
        <w:t>Perfect! That is the best voice to use when thinking about stats lol</w:t>
      </w:r>
    </w:p>
  </w:comment>
  <w:comment w:id="204" w:author="Grace Aquino" w:date="2020-10-20T21:02:00Z" w:initials="GA">
    <w:p w14:paraId="5204CAFA" w14:textId="6B4D6D6F" w:rsidR="003B6BEB" w:rsidRDefault="003B6BEB">
      <w:pPr>
        <w:pStyle w:val="CommentText"/>
      </w:pPr>
      <w:r>
        <w:rPr>
          <w:rStyle w:val="CommentReference"/>
        </w:rPr>
        <w:annotationRef/>
      </w:r>
      <w:r>
        <w:t>Frankly this looks like a letter from the Zodiac killer. I wonder if you are him.</w:t>
      </w:r>
    </w:p>
  </w:comment>
  <w:comment w:id="205" w:author="Padgett, Noah" w:date="2020-10-21T01:35:00Z" w:initials="PN">
    <w:p w14:paraId="4A1A116F" w14:textId="7B397099" w:rsidR="003B6BEB" w:rsidRDefault="003B6BEB">
      <w:pPr>
        <w:pStyle w:val="CommentText"/>
      </w:pPr>
      <w:r>
        <w:rPr>
          <w:rStyle w:val="CommentReference"/>
        </w:rPr>
        <w:annotationRef/>
      </w:r>
      <w:proofErr w:type="spellStart"/>
      <w:r>
        <w:t>Sssshhhh</w:t>
      </w:r>
      <w:proofErr w:type="spellEnd"/>
      <w:r>
        <w:t>…. Don’t tell all my secrets.</w:t>
      </w:r>
    </w:p>
  </w:comment>
  <w:comment w:id="209" w:author="Grace Aquino" w:date="2020-10-20T21:03:00Z" w:initials="GA">
    <w:p w14:paraId="1537B2C2" w14:textId="087A04E4" w:rsidR="003B6BEB" w:rsidRDefault="003B6BEB">
      <w:pPr>
        <w:pStyle w:val="CommentText"/>
      </w:pPr>
      <w:r>
        <w:rPr>
          <w:rStyle w:val="CommentReference"/>
        </w:rPr>
        <w:annotationRef/>
      </w:r>
      <w:r>
        <w:t>Refer to it here (</w:t>
      </w:r>
      <w:proofErr w:type="spellStart"/>
      <w:r>
        <w:t>eg.</w:t>
      </w:r>
      <w:proofErr w:type="spellEnd"/>
      <w:r>
        <w:t xml:space="preserve"> Equation A, or Fig 2, </w:t>
      </w:r>
      <w:proofErr w:type="spellStart"/>
      <w:r>
        <w:t>etc</w:t>
      </w:r>
      <w:proofErr w:type="spellEnd"/>
      <w:r>
        <w:t>)</w:t>
      </w:r>
    </w:p>
  </w:comment>
  <w:comment w:id="221" w:author="Grace Aquino" w:date="2020-10-20T21:04:00Z" w:initials="GA">
    <w:p w14:paraId="4C1A4D6F" w14:textId="7C9806C9" w:rsidR="003B6BEB" w:rsidRDefault="003B6BEB" w:rsidP="00077E82">
      <w:pPr>
        <w:pStyle w:val="CommentText"/>
        <w:ind w:left="1440" w:hanging="1440"/>
      </w:pPr>
      <w:r>
        <w:rPr>
          <w:rStyle w:val="CommentReference"/>
        </w:rPr>
        <w:annotationRef/>
      </w:r>
      <w:r>
        <w:t>his sentence is confusing. How can it be revised?</w:t>
      </w:r>
    </w:p>
  </w:comment>
  <w:comment w:id="235" w:author="Grace Aquino" w:date="2020-10-20T21:10:00Z" w:initials="GA">
    <w:p w14:paraId="6F494367" w14:textId="5BCF1663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How can sentence </w:t>
      </w:r>
      <w:proofErr w:type="spellStart"/>
      <w:r>
        <w:t>bbe</w:t>
      </w:r>
      <w:proofErr w:type="spellEnd"/>
      <w:r>
        <w:t xml:space="preserve"> clarified?</w:t>
      </w:r>
    </w:p>
  </w:comment>
  <w:comment w:id="248" w:author="Grace Aquino" w:date="2020-10-20T21:14:00Z" w:initials="GA">
    <w:p w14:paraId="6E072851" w14:textId="319120EB" w:rsidR="003B6BEB" w:rsidRDefault="003B6BEB">
      <w:pPr>
        <w:pStyle w:val="CommentText"/>
      </w:pPr>
      <w:r>
        <w:rPr>
          <w:rStyle w:val="CommentReference"/>
        </w:rPr>
        <w:annotationRef/>
      </w:r>
      <w:r>
        <w:t>Which is what? Specify otherwise it sounds a bit vague</w:t>
      </w:r>
    </w:p>
  </w:comment>
  <w:comment w:id="249" w:author="Padgett, Noah" w:date="2020-10-21T01:44:00Z" w:initials="PN">
    <w:p w14:paraId="4F99873F" w14:textId="3D1BBA0B" w:rsidR="003B6BEB" w:rsidRDefault="003B6BEB">
      <w:pPr>
        <w:pStyle w:val="CommentText"/>
      </w:pPr>
      <w:r>
        <w:rPr>
          <w:rStyle w:val="CommentReference"/>
        </w:rPr>
        <w:annotationRef/>
      </w:r>
      <w:r>
        <w:t>Generalize-able method for approximating posterior features is available</w:t>
      </w:r>
    </w:p>
  </w:comment>
  <w:comment w:id="370" w:author="Grace Aquino" w:date="2020-10-20T21:18:00Z" w:initials="GA">
    <w:p w14:paraId="27A898B6" w14:textId="231FC0BD" w:rsidR="003B6BEB" w:rsidRDefault="003B6BEB">
      <w:pPr>
        <w:pStyle w:val="CommentText"/>
      </w:pPr>
      <w:r>
        <w:rPr>
          <w:rStyle w:val="CommentReference"/>
        </w:rPr>
        <w:annotationRef/>
      </w:r>
      <w:r>
        <w:t>LOLZ. Sure</w:t>
      </w:r>
    </w:p>
  </w:comment>
  <w:comment w:id="371" w:author="Padgett, Noah" w:date="2020-10-21T01:46:00Z" w:initials="PN">
    <w:p w14:paraId="68634725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I’ve been trying to find a place where I can “it’s obvious that…” </w:t>
      </w:r>
    </w:p>
    <w:p w14:paraId="6B047392" w14:textId="77777777" w:rsidR="003B6BEB" w:rsidRDefault="003B6BEB">
      <w:pPr>
        <w:pStyle w:val="CommentText"/>
      </w:pPr>
    </w:p>
    <w:p w14:paraId="5695651C" w14:textId="11CC319D" w:rsidR="003B6BEB" w:rsidRDefault="003B6BEB">
      <w:pPr>
        <w:pStyle w:val="CommentText"/>
      </w:pPr>
      <w:r>
        <w:t>lol</w:t>
      </w:r>
    </w:p>
  </w:comment>
  <w:comment w:id="372" w:author="Grace Aquino" w:date="2020-10-20T21:19:00Z" w:initials="GA">
    <w:p w14:paraId="1431E250" w14:textId="4E7F46F2" w:rsidR="003B6BEB" w:rsidRDefault="003B6BEB">
      <w:pPr>
        <w:pStyle w:val="CommentText"/>
      </w:pPr>
      <w:r>
        <w:rPr>
          <w:rStyle w:val="CommentReference"/>
        </w:rPr>
        <w:annotationRef/>
      </w:r>
      <w:r>
        <w:t>While I appreciate the casual/simple language, just make sure the journal you’re submitting to is okay with such language too.</w:t>
      </w:r>
    </w:p>
  </w:comment>
  <w:comment w:id="373" w:author="Padgett, Noah" w:date="2020-10-21T01:47:00Z" w:initials="PN">
    <w:p w14:paraId="61980B55" w14:textId="0CBE0FB7" w:rsidR="003B6BEB" w:rsidRDefault="003B6BEB">
      <w:pPr>
        <w:pStyle w:val="CommentText"/>
      </w:pPr>
      <w:r>
        <w:rPr>
          <w:rStyle w:val="CommentReference"/>
        </w:rPr>
        <w:annotationRef/>
      </w:r>
      <w:r>
        <w:t>The journal I have targeted frequently has didactic papers similar to this where authors use casual language. Supposedly it helps to makes insane stats stuff less awful… supposedly…</w:t>
      </w:r>
    </w:p>
  </w:comment>
  <w:comment w:id="374" w:author="Grace Aquino" w:date="2020-10-20T21:20:00Z" w:initials="GA">
    <w:p w14:paraId="03D18B15" w14:textId="5160B1F5" w:rsidR="003B6BEB" w:rsidRDefault="003B6BEB">
      <w:pPr>
        <w:pStyle w:val="CommentText"/>
      </w:pPr>
      <w:r>
        <w:rPr>
          <w:rStyle w:val="CommentReference"/>
        </w:rPr>
        <w:annotationRef/>
      </w:r>
      <w:r>
        <w:t>What is this referring to? Specify</w:t>
      </w:r>
    </w:p>
  </w:comment>
  <w:comment w:id="375" w:author="Padgett, Noah" w:date="2020-10-21T01:49:00Z" w:initials="PN">
    <w:p w14:paraId="35371C74" w14:textId="77777777" w:rsidR="003B6BEB" w:rsidRDefault="003B6BEB">
      <w:pPr>
        <w:pStyle w:val="CommentText"/>
      </w:pPr>
      <w:r>
        <w:rPr>
          <w:rStyle w:val="CommentReference"/>
        </w:rPr>
        <w:annotationRef/>
      </w:r>
      <w:r>
        <w:t>This is actually the section I was thinking of not including because it felt too stats theory compared to the rest of the paper.</w:t>
      </w:r>
    </w:p>
    <w:p w14:paraId="49BF0972" w14:textId="77777777" w:rsidR="003B6BEB" w:rsidRDefault="003B6BEB">
      <w:pPr>
        <w:pStyle w:val="CommentText"/>
      </w:pPr>
    </w:p>
    <w:p w14:paraId="726D9726" w14:textId="2873F917" w:rsidR="003B6BEB" w:rsidRDefault="003B6BEB">
      <w:pPr>
        <w:pStyle w:val="CommentText"/>
      </w:pPr>
      <w:r>
        <w:t xml:space="preserve">I’ll see if I can figure this out by the time we meet. </w:t>
      </w:r>
    </w:p>
  </w:comment>
  <w:comment w:id="398" w:author="Grace Aquino" w:date="2020-10-20T21:21:00Z" w:initials="GA">
    <w:p w14:paraId="44992669" w14:textId="4953D350" w:rsidR="003B6BEB" w:rsidRDefault="003B6BEB">
      <w:pPr>
        <w:pStyle w:val="CommentText"/>
      </w:pPr>
      <w:r>
        <w:rPr>
          <w:rStyle w:val="CommentReference"/>
        </w:rPr>
        <w:annotationRef/>
      </w:r>
      <w:r>
        <w:t>This sentence is confusing. How can it be clarified?</w:t>
      </w:r>
    </w:p>
  </w:comment>
  <w:comment w:id="402" w:author="Grace Aquino" w:date="2020-10-20T21:22:00Z" w:initials="GA">
    <w:p w14:paraId="2FDE70DE" w14:textId="11272DD1" w:rsidR="003B6BEB" w:rsidRDefault="003B6BEB">
      <w:pPr>
        <w:pStyle w:val="CommentText"/>
      </w:pPr>
      <w:r>
        <w:rPr>
          <w:rStyle w:val="CommentReference"/>
        </w:rPr>
        <w:annotationRef/>
      </w:r>
      <w:r>
        <w:t>Since this is a nice summary/overview of the study, I wonder if it’s possible to include/preface it earlier on in the introduction (?). Or are these types of papers written so that all the theory mumbo jumbo comes first and then the more practical study/simulation comes after?</w:t>
      </w:r>
    </w:p>
  </w:comment>
  <w:comment w:id="403" w:author="Padgett, Noah" w:date="2020-10-21T01:57:00Z" w:initials="PN">
    <w:p w14:paraId="50C85BE0" w14:textId="16026A37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It is common for the stats BS to all come first then to outline/do practical/simulations about the stats junk. It’s a good deal different than a traditional Intro/methods/results/conclusion format which makes the flow hard to gauge. Let’s talk and see if the order I have presented things is logical or whether there are places I need to revise/move around. </w:t>
      </w:r>
    </w:p>
  </w:comment>
  <w:comment w:id="411" w:author="Grace Aquino" w:date="2020-10-20T21:26:00Z" w:initials="GA">
    <w:p w14:paraId="27157256" w14:textId="45C281CA" w:rsidR="003B6BEB" w:rsidRDefault="003B6BEB">
      <w:pPr>
        <w:pStyle w:val="CommentText"/>
      </w:pPr>
      <w:r>
        <w:rPr>
          <w:rStyle w:val="CommentReference"/>
        </w:rPr>
        <w:annotationRef/>
      </w:r>
      <w:r>
        <w:t xml:space="preserve">LOLZZZ I beg to differ. JK! Well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sorta</w:t>
      </w:r>
      <w:proofErr w:type="spellEnd"/>
    </w:p>
  </w:comment>
  <w:comment w:id="412" w:author="Padgett, Noah" w:date="2020-10-21T02:00:00Z" w:initials="PN">
    <w:p w14:paraId="75B174BA" w14:textId="0DC01A9D" w:rsidR="003B6BEB" w:rsidRDefault="003B6BEB">
      <w:pPr>
        <w:pStyle w:val="CommentText"/>
      </w:pPr>
      <w:r>
        <w:rPr>
          <w:rStyle w:val="CommentReference"/>
        </w:rPr>
        <w:annotationRef/>
      </w:r>
      <w:r>
        <w:t>I agree, it’s not the most intuitive but I find a probability to be more intuitive to think about than the value of a Lagrange multiplier because that’s a thing for some reason. Probably someone too smart for their own good lol</w:t>
      </w:r>
    </w:p>
  </w:comment>
  <w:comment w:id="414" w:author="Grace Aquino" w:date="2020-10-20T21:28:00Z" w:initials="GA">
    <w:p w14:paraId="51FA0463" w14:textId="1816751F" w:rsidR="003B6BEB" w:rsidRDefault="003B6BEB">
      <w:pPr>
        <w:pStyle w:val="CommentText"/>
      </w:pPr>
      <w:r>
        <w:rPr>
          <w:rStyle w:val="CommentReference"/>
        </w:rPr>
        <w:annotationRef/>
      </w:r>
      <w:r>
        <w:t>With what? Or doing what?</w:t>
      </w:r>
    </w:p>
  </w:comment>
  <w:comment w:id="422" w:author="Grace Aquino" w:date="2020-10-20T21:30:00Z" w:initials="GA">
    <w:p w14:paraId="69CAD094" w14:textId="5877DA70" w:rsidR="003B6BEB" w:rsidRDefault="003B6BEB">
      <w:pPr>
        <w:pStyle w:val="CommentText"/>
      </w:pPr>
      <w:r>
        <w:rPr>
          <w:rStyle w:val="CommentReference"/>
        </w:rPr>
        <w:annotationRef/>
      </w:r>
      <w:r>
        <w:t>HEY I KNOW WHAT THIS IS!!!</w:t>
      </w:r>
    </w:p>
  </w:comment>
  <w:comment w:id="423" w:author="Grace Aquino" w:date="2020-10-20T21:30:00Z" w:initials="GA">
    <w:p w14:paraId="0903EB3C" w14:textId="03AAF48D" w:rsidR="003B6BEB" w:rsidRDefault="003B6BEB">
      <w:pPr>
        <w:pStyle w:val="CommentText"/>
      </w:pPr>
      <w:r>
        <w:rPr>
          <w:rStyle w:val="CommentReference"/>
        </w:rPr>
        <w:annotationRef/>
      </w:r>
      <w:r>
        <w:t>Sentence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611E29" w15:done="0"/>
  <w15:commentEx w15:paraId="5C297D27" w15:paraIdParent="2E611E29" w15:done="0"/>
  <w15:commentEx w15:paraId="66B0DDB3" w15:done="0"/>
  <w15:commentEx w15:paraId="5597E097" w15:paraIdParent="66B0DDB3" w15:done="0"/>
  <w15:commentEx w15:paraId="62AC9EDF" w15:done="0"/>
  <w15:commentEx w15:paraId="2925FAC7" w15:paraIdParent="62AC9EDF" w15:done="0"/>
  <w15:commentEx w15:paraId="6DDDCEC3" w15:done="0"/>
  <w15:commentEx w15:paraId="1810E328" w15:done="0"/>
  <w15:commentEx w15:paraId="3C316934" w15:paraIdParent="1810E328" w15:done="0"/>
  <w15:commentEx w15:paraId="17D4D370" w15:done="0"/>
  <w15:commentEx w15:paraId="276E8A00" w15:paraIdParent="17D4D370" w15:done="0"/>
  <w15:commentEx w15:paraId="61FE37DF" w15:done="0"/>
  <w15:commentEx w15:paraId="40EC7889" w15:paraIdParent="61FE37DF" w15:done="0"/>
  <w15:commentEx w15:paraId="1162D1A4" w15:done="0"/>
  <w15:commentEx w15:paraId="33FB4280" w15:done="0"/>
  <w15:commentEx w15:paraId="072A73EE" w15:paraIdParent="33FB4280" w15:done="0"/>
  <w15:commentEx w15:paraId="7AC12A1E" w15:done="0"/>
  <w15:commentEx w15:paraId="595DD46A" w15:paraIdParent="7AC12A1E" w15:done="0"/>
  <w15:commentEx w15:paraId="37110DCD" w15:done="0"/>
  <w15:commentEx w15:paraId="7288C10D" w15:done="0"/>
  <w15:commentEx w15:paraId="3BD173D5" w15:paraIdParent="7288C10D" w15:done="0"/>
  <w15:commentEx w15:paraId="79C5C4B0" w15:done="0"/>
  <w15:commentEx w15:paraId="557770F7" w15:paraIdParent="79C5C4B0" w15:done="0"/>
  <w15:commentEx w15:paraId="41D3C786" w15:done="0"/>
  <w15:commentEx w15:paraId="69078107" w15:paraIdParent="41D3C786" w15:done="0"/>
  <w15:commentEx w15:paraId="08A77D13" w15:done="0"/>
  <w15:commentEx w15:paraId="7970A447" w15:paraIdParent="08A77D13" w15:done="0"/>
  <w15:commentEx w15:paraId="4F14597F" w15:done="0"/>
  <w15:commentEx w15:paraId="423E7E0B" w15:done="0"/>
  <w15:commentEx w15:paraId="1A774F95" w15:done="0"/>
  <w15:commentEx w15:paraId="13772DA1" w15:paraIdParent="1A774F95" w15:done="0"/>
  <w15:commentEx w15:paraId="287089A8" w15:done="1"/>
  <w15:commentEx w15:paraId="7712D5E3" w15:done="0"/>
  <w15:commentEx w15:paraId="0002A88A" w15:paraIdParent="7712D5E3" w15:done="0"/>
  <w15:commentEx w15:paraId="77B2CA90" w15:done="0"/>
  <w15:commentEx w15:paraId="53F0DE4D" w15:paraIdParent="77B2CA90" w15:done="0"/>
  <w15:commentEx w15:paraId="1A421F13" w15:done="0"/>
  <w15:commentEx w15:paraId="6EDC6EA7" w15:done="0"/>
  <w15:commentEx w15:paraId="4850CC26" w15:done="0"/>
  <w15:commentEx w15:paraId="50FCD6CB" w15:paraIdParent="4850CC26" w15:done="0"/>
  <w15:commentEx w15:paraId="10DDFDB1" w15:done="0"/>
  <w15:commentEx w15:paraId="76A17786" w15:paraIdParent="10DDFDB1" w15:done="0"/>
  <w15:commentEx w15:paraId="3DC06C30" w15:done="0"/>
  <w15:commentEx w15:paraId="2068E9C0" w15:paraIdParent="3DC06C30" w15:done="0"/>
  <w15:commentEx w15:paraId="7EB45C70" w15:done="0"/>
  <w15:commentEx w15:paraId="740A7666" w15:done="0"/>
  <w15:commentEx w15:paraId="70000402" w15:done="0"/>
  <w15:commentEx w15:paraId="59A7FEF5" w15:done="0"/>
  <w15:commentEx w15:paraId="7799D950" w15:paraIdParent="59A7FEF5" w15:done="0"/>
  <w15:commentEx w15:paraId="06A6203F" w15:done="0"/>
  <w15:commentEx w15:paraId="735360AF" w15:paraIdParent="06A6203F" w15:done="0"/>
  <w15:commentEx w15:paraId="5204CAFA" w15:done="0"/>
  <w15:commentEx w15:paraId="4A1A116F" w15:paraIdParent="5204CAFA" w15:done="0"/>
  <w15:commentEx w15:paraId="1537B2C2" w15:done="0"/>
  <w15:commentEx w15:paraId="4C1A4D6F" w15:done="0"/>
  <w15:commentEx w15:paraId="6F494367" w15:done="0"/>
  <w15:commentEx w15:paraId="6E072851" w15:done="0"/>
  <w15:commentEx w15:paraId="4F99873F" w15:paraIdParent="6E072851" w15:done="0"/>
  <w15:commentEx w15:paraId="27A898B6" w15:done="0"/>
  <w15:commentEx w15:paraId="5695651C" w15:paraIdParent="27A898B6" w15:done="0"/>
  <w15:commentEx w15:paraId="1431E250" w15:done="0"/>
  <w15:commentEx w15:paraId="61980B55" w15:paraIdParent="1431E250" w15:done="0"/>
  <w15:commentEx w15:paraId="03D18B15" w15:done="0"/>
  <w15:commentEx w15:paraId="726D9726" w15:paraIdParent="03D18B15" w15:done="0"/>
  <w15:commentEx w15:paraId="44992669" w15:done="0"/>
  <w15:commentEx w15:paraId="2FDE70DE" w15:done="0"/>
  <w15:commentEx w15:paraId="50C85BE0" w15:paraIdParent="2FDE70DE" w15:done="0"/>
  <w15:commentEx w15:paraId="27157256" w15:done="0"/>
  <w15:commentEx w15:paraId="75B174BA" w15:paraIdParent="27157256" w15:done="0"/>
  <w15:commentEx w15:paraId="51FA0463" w15:done="0"/>
  <w15:commentEx w15:paraId="69CAD094" w15:done="0"/>
  <w15:commentEx w15:paraId="0903EB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00AF" w16cex:dateUtc="2020-10-21T05:34:00Z"/>
  <w16cex:commentExtensible w16cex:durableId="233A00B0" w16cex:dateUtc="2020-10-21T05:34:00Z"/>
  <w16cex:commentExtensible w16cex:durableId="233A00C9" w16cex:dateUtc="2020-10-21T05:35:00Z"/>
  <w16cex:commentExtensible w16cex:durableId="233A00FE" w16cex:dateUtc="2020-10-21T05:36:00Z"/>
  <w16cex:commentExtensible w16cex:durableId="233A0135" w16cex:dateUtc="2020-10-21T05:37:00Z"/>
  <w16cex:commentExtensible w16cex:durableId="233A0174" w16cex:dateUtc="2020-10-21T05:38:00Z"/>
  <w16cex:commentExtensible w16cex:durableId="233A031F" w16cex:dateUtc="2020-10-21T05:45:00Z"/>
  <w16cex:commentExtensible w16cex:durableId="233A034D" w16cex:dateUtc="2020-10-21T05:46:00Z"/>
  <w16cex:commentExtensible w16cex:durableId="233A0515" w16cex:dateUtc="2020-10-21T05:53:00Z"/>
  <w16cex:commentExtensible w16cex:durableId="233A052F" w16cex:dateUtc="2020-10-21T05:54:00Z"/>
  <w16cex:commentExtensible w16cex:durableId="233A05A2" w16cex:dateUtc="2020-10-21T05:56:00Z"/>
  <w16cex:commentExtensible w16cex:durableId="233A0606" w16cex:dateUtc="2020-10-21T05:57:00Z"/>
  <w16cex:commentExtensible w16cex:durableId="233A06FC" w16cex:dateUtc="2020-10-21T06:01:00Z"/>
  <w16cex:commentExtensible w16cex:durableId="233A0917" w16cex:dateUtc="2020-10-21T06:10:00Z"/>
  <w16cex:commentExtensible w16cex:durableId="233A0967" w16cex:dateUtc="2020-10-21T06:12:00Z"/>
  <w16cex:commentExtensible w16cex:durableId="233A0BB6" w16cex:dateUtc="2020-10-21T06:21:00Z"/>
  <w16cex:commentExtensible w16cex:durableId="233A0C69" w16cex:dateUtc="2020-10-21T06:24:00Z"/>
  <w16cex:commentExtensible w16cex:durableId="233A0C7E" w16cex:dateUtc="2020-10-21T06:25:00Z"/>
  <w16cex:commentExtensible w16cex:durableId="233A0D51" w16cex:dateUtc="2020-10-21T06:28:00Z"/>
  <w16cex:commentExtensible w16cex:durableId="233A0EAA" w16cex:dateUtc="2020-10-21T06:34:00Z"/>
  <w16cex:commentExtensible w16cex:durableId="233A0EC9" w16cex:dateUtc="2020-10-21T06:35:00Z"/>
  <w16cex:commentExtensible w16cex:durableId="233A10FB" w16cex:dateUtc="2020-10-21T06:44:00Z"/>
  <w16cex:commentExtensible w16cex:durableId="233A1177" w16cex:dateUtc="2020-10-21T06:46:00Z"/>
  <w16cex:commentExtensible w16cex:durableId="233A11B3" w16cex:dateUtc="2020-10-21T06:47:00Z"/>
  <w16cex:commentExtensible w16cex:durableId="233A121C" w16cex:dateUtc="2020-10-21T06:49:00Z"/>
  <w16cex:commentExtensible w16cex:durableId="233A1409" w16cex:dateUtc="2020-10-21T06:57:00Z"/>
  <w16cex:commentExtensible w16cex:durableId="233A14A6" w16cex:dateUtc="2020-10-2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611E29" w16cid:durableId="233892F1"/>
  <w16cid:commentId w16cid:paraId="5C297D27" w16cid:durableId="233A00AF"/>
  <w16cid:commentId w16cid:paraId="66B0DDB3" w16cid:durableId="2338933B"/>
  <w16cid:commentId w16cid:paraId="5597E097" w16cid:durableId="233A00B0"/>
  <w16cid:commentId w16cid:paraId="62AC9EDF" w16cid:durableId="23389354"/>
  <w16cid:commentId w16cid:paraId="2925FAC7" w16cid:durableId="233A00C9"/>
  <w16cid:commentId w16cid:paraId="6DDDCEC3" w16cid:durableId="233893A2"/>
  <w16cid:commentId w16cid:paraId="1810E328" w16cid:durableId="233893CA"/>
  <w16cid:commentId w16cid:paraId="3C316934" w16cid:durableId="233A00FE"/>
  <w16cid:commentId w16cid:paraId="17D4D370" w16cid:durableId="233894C1"/>
  <w16cid:commentId w16cid:paraId="276E8A00" w16cid:durableId="233A0135"/>
  <w16cid:commentId w16cid:paraId="61FE37DF" w16cid:durableId="233894EF"/>
  <w16cid:commentId w16cid:paraId="40EC7889" w16cid:durableId="233A0174"/>
  <w16cid:commentId w16cid:paraId="1162D1A4" w16cid:durableId="233897C3"/>
  <w16cid:commentId w16cid:paraId="33FB4280" w16cid:durableId="233897EA"/>
  <w16cid:commentId w16cid:paraId="072A73EE" w16cid:durableId="233A031F"/>
  <w16cid:commentId w16cid:paraId="7AC12A1E" w16cid:durableId="2338989A"/>
  <w16cid:commentId w16cid:paraId="595DD46A" w16cid:durableId="233A034D"/>
  <w16cid:commentId w16cid:paraId="37110DCD" w16cid:durableId="233898DD"/>
  <w16cid:commentId w16cid:paraId="7288C10D" w16cid:durableId="23389B04"/>
  <w16cid:commentId w16cid:paraId="3BD173D5" w16cid:durableId="233A0515"/>
  <w16cid:commentId w16cid:paraId="79C5C4B0" w16cid:durableId="23389B66"/>
  <w16cid:commentId w16cid:paraId="557770F7" w16cid:durableId="233A052F"/>
  <w16cid:commentId w16cid:paraId="41D3C786" w16cid:durableId="23389BB8"/>
  <w16cid:commentId w16cid:paraId="69078107" w16cid:durableId="233A05A2"/>
  <w16cid:commentId w16cid:paraId="08A77D13" w16cid:durableId="23389C4A"/>
  <w16cid:commentId w16cid:paraId="7970A447" w16cid:durableId="233A0606"/>
  <w16cid:commentId w16cid:paraId="4F14597F" w16cid:durableId="23389C6E"/>
  <w16cid:commentId w16cid:paraId="423E7E0B" w16cid:durableId="23389D04"/>
  <w16cid:commentId w16cid:paraId="1A774F95" w16cid:durableId="23389CE0"/>
  <w16cid:commentId w16cid:paraId="13772DA1" w16cid:durableId="233A06FC"/>
  <w16cid:commentId w16cid:paraId="287089A8" w16cid:durableId="2339D74D"/>
  <w16cid:commentId w16cid:paraId="7712D5E3" w16cid:durableId="23389DF8"/>
  <w16cid:commentId w16cid:paraId="0002A88A" w16cid:durableId="233A0917"/>
  <w16cid:commentId w16cid:paraId="77B2CA90" w16cid:durableId="23389E5F"/>
  <w16cid:commentId w16cid:paraId="53F0DE4D" w16cid:durableId="233A0967"/>
  <w16cid:commentId w16cid:paraId="1A421F13" w16cid:durableId="2339C4EC"/>
  <w16cid:commentId w16cid:paraId="6EDC6EA7" w16cid:durableId="2339C535"/>
  <w16cid:commentId w16cid:paraId="4850CC26" w16cid:durableId="2339C56B"/>
  <w16cid:commentId w16cid:paraId="50FCD6CB" w16cid:durableId="233A0BB6"/>
  <w16cid:commentId w16cid:paraId="10DDFDB1" w16cid:durableId="2339C88B"/>
  <w16cid:commentId w16cid:paraId="76A17786" w16cid:durableId="233A0C69"/>
  <w16cid:commentId w16cid:paraId="3DC06C30" w16cid:durableId="2339C8B0"/>
  <w16cid:commentId w16cid:paraId="2068E9C0" w16cid:durableId="233A0C7E"/>
  <w16cid:commentId w16cid:paraId="7EB45C70" w16cid:durableId="2339CA78"/>
  <w16cid:commentId w16cid:paraId="740A7666" w16cid:durableId="2339D83F"/>
  <w16cid:commentId w16cid:paraId="70000402" w16cid:durableId="2339CD11"/>
  <w16cid:commentId w16cid:paraId="59A7FEF5" w16cid:durableId="2339CD3A"/>
  <w16cid:commentId w16cid:paraId="7799D950" w16cid:durableId="233A0D51"/>
  <w16cid:commentId w16cid:paraId="06A6203F" w16cid:durableId="2339CE75"/>
  <w16cid:commentId w16cid:paraId="735360AF" w16cid:durableId="233A0EAA"/>
  <w16cid:commentId w16cid:paraId="5204CAFA" w16cid:durableId="2339CEF2"/>
  <w16cid:commentId w16cid:paraId="4A1A116F" w16cid:durableId="233A0EC9"/>
  <w16cid:commentId w16cid:paraId="1537B2C2" w16cid:durableId="2339CF27"/>
  <w16cid:commentId w16cid:paraId="4C1A4D6F" w16cid:durableId="2339CF5E"/>
  <w16cid:commentId w16cid:paraId="6F494367" w16cid:durableId="2339D0AD"/>
  <w16cid:commentId w16cid:paraId="6E072851" w16cid:durableId="2339D1B2"/>
  <w16cid:commentId w16cid:paraId="4F99873F" w16cid:durableId="233A10FB"/>
  <w16cid:commentId w16cid:paraId="27A898B6" w16cid:durableId="2339D2B5"/>
  <w16cid:commentId w16cid:paraId="5695651C" w16cid:durableId="233A1177"/>
  <w16cid:commentId w16cid:paraId="1431E250" w16cid:durableId="2339D2D7"/>
  <w16cid:commentId w16cid:paraId="61980B55" w16cid:durableId="233A11B3"/>
  <w16cid:commentId w16cid:paraId="03D18B15" w16cid:durableId="2339D30A"/>
  <w16cid:commentId w16cid:paraId="726D9726" w16cid:durableId="233A121C"/>
  <w16cid:commentId w16cid:paraId="44992669" w16cid:durableId="2339D36A"/>
  <w16cid:commentId w16cid:paraId="2FDE70DE" w16cid:durableId="2339D39F"/>
  <w16cid:commentId w16cid:paraId="50C85BE0" w16cid:durableId="233A1409"/>
  <w16cid:commentId w16cid:paraId="27157256" w16cid:durableId="2339D497"/>
  <w16cid:commentId w16cid:paraId="75B174BA" w16cid:durableId="233A14A6"/>
  <w16cid:commentId w16cid:paraId="51FA0463" w16cid:durableId="2339D4F9"/>
  <w16cid:commentId w16cid:paraId="69CAD094" w16cid:durableId="2339D561"/>
  <w16cid:commentId w16cid:paraId="0903EB3C" w16cid:durableId="2339D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DA5C" w14:textId="77777777" w:rsidR="00F953DF" w:rsidRDefault="00F953DF">
      <w:r>
        <w:separator/>
      </w:r>
    </w:p>
  </w:endnote>
  <w:endnote w:type="continuationSeparator" w:id="0">
    <w:p w14:paraId="679ECC32" w14:textId="77777777" w:rsidR="00F953DF" w:rsidRDefault="00F9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3107" w14:textId="77777777" w:rsidR="00F953DF" w:rsidRDefault="00F953DF">
      <w:r>
        <w:separator/>
      </w:r>
    </w:p>
  </w:footnote>
  <w:footnote w:type="continuationSeparator" w:id="0">
    <w:p w14:paraId="529A40D4" w14:textId="77777777" w:rsidR="00F953DF" w:rsidRDefault="00F9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3708B" w14:textId="49AED768" w:rsidR="003B6BEB" w:rsidRDefault="003B6B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333D25A8" wp14:editId="1EB2BAA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72783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8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A5C35" w14:textId="77777777" w:rsidR="003B6BEB" w:rsidRDefault="003B6BEB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ASSESSING LOCAL FIT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71pt;margin-top:31.45pt;width:136.05pt;height:18.8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" filled="f" stroked="f">
              <v:textbox inset="0,0,0,0">
                <w:txbxContent>
                  <w:p w14:paraId="3C7A5C35" w14:textId="77777777" w:rsidR="003B6BEB" w:rsidRDefault="003B6BEB">
                    <w:pPr>
                      <w:pStyle w:val="BodyText"/>
                      <w:spacing w:before="37"/>
                      <w:ind w:left="20"/>
                    </w:pPr>
                    <w:r>
                      <w:t>ASSESSING LOCAL FIT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4BDA6D74" wp14:editId="77A396C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CF040" w14:textId="77777777" w:rsidR="003B6BEB" w:rsidRDefault="003B6BEB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A6D74" id="Text Box 1" o:spid="_x0000_s1070" type="#_x0000_t202" style="position:absolute;margin-left:525.3pt;margin-top:31.45pt;width:17.75pt;height:18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" filled="f" stroked="f">
              <v:textbox inset="0,0,0,0">
                <w:txbxContent>
                  <w:p w14:paraId="7CCCF040" w14:textId="77777777" w:rsidR="003B6BEB" w:rsidRDefault="003B6BEB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 Aquino">
    <w15:presenceInfo w15:providerId="Windows Live" w15:userId="482c20b9527e2073"/>
  </w15:person>
  <w15:person w15:author="Padgett, Noah">
    <w15:presenceInfo w15:providerId="None" w15:userId="Padgett, No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E3"/>
    <w:rsid w:val="00077E82"/>
    <w:rsid w:val="00093A27"/>
    <w:rsid w:val="000A2102"/>
    <w:rsid w:val="0017143B"/>
    <w:rsid w:val="001F4DD2"/>
    <w:rsid w:val="002327AC"/>
    <w:rsid w:val="002717BA"/>
    <w:rsid w:val="00342550"/>
    <w:rsid w:val="00367C25"/>
    <w:rsid w:val="003B64BF"/>
    <w:rsid w:val="003B6BEB"/>
    <w:rsid w:val="003D5994"/>
    <w:rsid w:val="003F0D3B"/>
    <w:rsid w:val="00474D44"/>
    <w:rsid w:val="004F126A"/>
    <w:rsid w:val="00512462"/>
    <w:rsid w:val="00581E5D"/>
    <w:rsid w:val="00586322"/>
    <w:rsid w:val="005E0993"/>
    <w:rsid w:val="005E66F3"/>
    <w:rsid w:val="006044CC"/>
    <w:rsid w:val="006779EA"/>
    <w:rsid w:val="006E2819"/>
    <w:rsid w:val="006E6522"/>
    <w:rsid w:val="008140B8"/>
    <w:rsid w:val="0086015D"/>
    <w:rsid w:val="008908DC"/>
    <w:rsid w:val="009B02F0"/>
    <w:rsid w:val="00A6332B"/>
    <w:rsid w:val="00AF7246"/>
    <w:rsid w:val="00B23145"/>
    <w:rsid w:val="00C745F3"/>
    <w:rsid w:val="00C944E3"/>
    <w:rsid w:val="00CB5DFF"/>
    <w:rsid w:val="00D74AFF"/>
    <w:rsid w:val="00DB58DE"/>
    <w:rsid w:val="00EB0B00"/>
    <w:rsid w:val="00ED1A59"/>
    <w:rsid w:val="00F42BE4"/>
    <w:rsid w:val="00F5574F"/>
    <w:rsid w:val="00F65627"/>
    <w:rsid w:val="00F91328"/>
    <w:rsid w:val="00F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6A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6A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6A"/>
    <w:rPr>
      <w:rFonts w:ascii="Segoe UI" w:eastAsia="Palatino Linotype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6332B"/>
    <w:pPr>
      <w:widowControl/>
      <w:autoSpaceDE/>
      <w:autoSpaceDN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i.org/10.1207/s15327906mbr2403_2" TargetMode="External"/><Relationship Id="rId39" Type="http://schemas.openxmlformats.org/officeDocument/2006/relationships/hyperlink" Target="https://doi.org/10.2307/19902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0273171.2018.1483224" TargetMode="External"/><Relationship Id="rId34" Type="http://schemas.openxmlformats.org/officeDocument/2006/relationships/hyperlink" Target="https://doi.org/10.1080/00273171.2018.1514484" TargetMode="External"/><Relationship Id="rId42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doi.org/10.1207/s15327906mbr2501_13" TargetMode="External"/><Relationship Id="rId33" Type="http://schemas.openxmlformats.org/officeDocument/2006/relationships/hyperlink" Target="https://doi.org/10.1111/j.1467-9868.2008.00700.x" TargetMode="External"/><Relationship Id="rId38" Type="http://schemas.openxmlformats.org/officeDocument/2006/relationships/hyperlink" Target="https://doi.org/10.1080/01621459.1986.104782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i.org/10.2307/271068" TargetMode="External"/><Relationship Id="rId29" Type="http://schemas.openxmlformats.org/officeDocument/2006/relationships/hyperlink" Target="https://doi.org/10.1027/1614-2241/a00012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oah_padgett1@baylor.edu" TargetMode="External"/><Relationship Id="rId24" Type="http://schemas.openxmlformats.org/officeDocument/2006/relationships/hyperlink" Target="https://doi.org/10.18637/jss.v076.i01" TargetMode="External"/><Relationship Id="rId32" Type="http://schemas.openxmlformats.org/officeDocument/2006/relationships/hyperlink" Target="https://doi.org/10.2307/2332112" TargetMode="External"/><Relationship Id="rId37" Type="http://schemas.openxmlformats.org/officeDocument/2006/relationships/hyperlink" Target="https://doi.org/10.5555/1941071" TargetMode="External"/><Relationship Id="rId40" Type="http://schemas.openxmlformats.org/officeDocument/2006/relationships/hyperlink" Target="https://doi.org/10.1080/00220973.2010.5312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80/00031305.1982.10482817" TargetMode="External"/><Relationship Id="rId28" Type="http://schemas.openxmlformats.org/officeDocument/2006/relationships/hyperlink" Target="https://doi.org/10.1080/10705511.2015.1014041" TargetMode="External"/><Relationship Id="rId36" Type="http://schemas.openxmlformats.org/officeDocument/2006/relationships/hyperlink" Target="https://doi.org/10.1016/j.paid.2006.09.017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doi.org/10.1037/0033-2909.107.2.238" TargetMode="External"/><Relationship Id="rId31" Type="http://schemas.openxmlformats.org/officeDocument/2006/relationships/hyperlink" Target="https://doi.org/10.18637/jss.v085.i04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hyperlink" Target="https://doi.org/10.1177/0049124192021002005" TargetMode="External"/><Relationship Id="rId27" Type="http://schemas.openxmlformats.org/officeDocument/2006/relationships/hyperlink" Target="https://doi.org/10.1080/01621459.1989.10478825" TargetMode="External"/><Relationship Id="rId30" Type="http://schemas.openxmlformats.org/officeDocument/2006/relationships/hyperlink" Target="https://doi.org/10.1080/10705511.2017.1389611" TargetMode="External"/><Relationship Id="rId35" Type="http://schemas.openxmlformats.org/officeDocument/2006/relationships/hyperlink" Target="https://doi.org/10.1007/BF0229462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62E5-039C-464F-92CA-1F3E4B7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5262</Words>
  <Characters>29998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Aquino</dc:creator>
  <cp:lastModifiedBy>Padgett, Noah</cp:lastModifiedBy>
  <cp:revision>3</cp:revision>
  <dcterms:created xsi:type="dcterms:W3CDTF">2020-10-25T18:48:00Z</dcterms:created>
  <dcterms:modified xsi:type="dcterms:W3CDTF">2020-10-25T19:57:00Z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